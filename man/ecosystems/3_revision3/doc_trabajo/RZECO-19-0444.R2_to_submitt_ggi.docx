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007E7" w14:textId="77777777" w:rsidR="001C574E" w:rsidRDefault="00161B6C">
      <w:pPr>
        <w:pStyle w:val="Puesto"/>
      </w:pPr>
      <w:r>
        <w:t>Land-use legacies and climate change as a double challenge to oak forest resilience: mismatches of geographical and ecological rear edges</w:t>
      </w:r>
    </w:p>
    <w:p w14:paraId="66CBEC6D" w14:textId="77777777" w:rsidR="001C574E" w:rsidRDefault="00161B6C">
      <w:pPr>
        <w:pStyle w:val="Ttulo3"/>
      </w:pPr>
      <w:bookmarkStart w:id="0" w:name="Xe9d1b76ec3cadd010c47a337af3daca22d314b9"/>
      <w:r>
        <w:t xml:space="preserve">Short title: </w:t>
      </w:r>
      <w:r>
        <w:rPr>
          <w:i/>
        </w:rPr>
        <w:t>Relict oak resilience at the rear edge</w:t>
      </w:r>
      <w:bookmarkEnd w:id="0"/>
    </w:p>
    <w:p w14:paraId="383A04B0" w14:textId="77777777" w:rsidR="001C574E" w:rsidRPr="00903B1C" w:rsidRDefault="00161B6C">
      <w:pPr>
        <w:pStyle w:val="Ttulo3"/>
        <w:rPr>
          <w:lang w:val="es-ES"/>
        </w:rPr>
      </w:pPr>
      <w:bookmarkStart w:id="1" w:name="authors"/>
      <w:r w:rsidRPr="00903B1C">
        <w:rPr>
          <w:lang w:val="es-ES"/>
        </w:rPr>
        <w:t>Authors</w:t>
      </w:r>
      <w:bookmarkEnd w:id="1"/>
      <w:r w:rsidR="00903B1C">
        <w:rPr>
          <w:rStyle w:val="Refdenotaalpie"/>
          <w:lang w:val="es-ES"/>
        </w:rPr>
        <w:footnoteReference w:customMarkFollows="1" w:id="1"/>
        <w:t>*</w:t>
      </w:r>
    </w:p>
    <w:p w14:paraId="24D2ADC7" w14:textId="77777777" w:rsidR="001C574E" w:rsidRPr="00903B1C" w:rsidRDefault="00161B6C">
      <w:pPr>
        <w:pStyle w:val="Textoindependiente"/>
        <w:rPr>
          <w:lang w:val="es-ES"/>
        </w:rPr>
      </w:pPr>
      <w:r w:rsidRPr="00903B1C">
        <w:rPr>
          <w:lang w:val="es-ES"/>
        </w:rPr>
        <w:t>A.J. Pérez-Luque</w:t>
      </w:r>
      <w:r w:rsidRPr="00903B1C">
        <w:rPr>
          <w:vertAlign w:val="superscript"/>
          <w:lang w:val="es-ES"/>
        </w:rPr>
        <w:t>1,2,a</w:t>
      </w:r>
      <w:r w:rsidRPr="00903B1C">
        <w:rPr>
          <w:lang w:val="es-ES"/>
        </w:rPr>
        <w:t>; Gea-Izquierdo, G.</w:t>
      </w:r>
      <w:r w:rsidRPr="00903B1C">
        <w:rPr>
          <w:vertAlign w:val="superscript"/>
          <w:lang w:val="es-ES"/>
        </w:rPr>
        <w:t>3,b</w:t>
      </w:r>
      <w:r w:rsidRPr="00903B1C">
        <w:rPr>
          <w:lang w:val="es-ES"/>
        </w:rPr>
        <w:t xml:space="preserve"> and Zamora, R.</w:t>
      </w:r>
      <w:r w:rsidRPr="00903B1C">
        <w:rPr>
          <w:vertAlign w:val="superscript"/>
          <w:lang w:val="es-ES"/>
        </w:rPr>
        <w:t>1,2,c</w:t>
      </w:r>
    </w:p>
    <w:p w14:paraId="41617CF7" w14:textId="77777777" w:rsidR="001C574E" w:rsidRPr="00903B1C" w:rsidRDefault="00161B6C">
      <w:pPr>
        <w:pStyle w:val="Textoindependiente"/>
        <w:rPr>
          <w:lang w:val="es-ES"/>
        </w:rPr>
      </w:pPr>
      <w:r w:rsidRPr="00903B1C">
        <w:rPr>
          <w:vertAlign w:val="superscript"/>
          <w:lang w:val="es-ES"/>
        </w:rPr>
        <w:t>1</w:t>
      </w:r>
      <w:r w:rsidRPr="00903B1C">
        <w:rPr>
          <w:lang w:val="es-ES"/>
        </w:rPr>
        <w:t xml:space="preserve">Instituto Interuniversitario de Investigación del Sistema Tierra en Andalucía (CEAMA), Universidad de Granada. Avda. del Mediterráneo s/n, E-18006 Granada, Spain. </w:t>
      </w:r>
      <w:r w:rsidRPr="00903B1C">
        <w:rPr>
          <w:vertAlign w:val="superscript"/>
          <w:lang w:val="es-ES"/>
        </w:rPr>
        <w:t>2</w:t>
      </w:r>
      <w:r w:rsidRPr="00903B1C">
        <w:rPr>
          <w:lang w:val="es-ES"/>
        </w:rPr>
        <w:t xml:space="preserve">Grupo de Ecología Terrestre, Departamento de Ecología, Facultad de Ciencias, Universidad de Granada, Avda. Fuentenueva s/n, E-18071 Granada, Spain. </w:t>
      </w:r>
      <w:r w:rsidRPr="00903B1C">
        <w:rPr>
          <w:vertAlign w:val="superscript"/>
          <w:lang w:val="es-ES"/>
        </w:rPr>
        <w:t>3</w:t>
      </w:r>
      <w:r w:rsidRPr="00903B1C">
        <w:rPr>
          <w:lang w:val="es-ES"/>
        </w:rPr>
        <w:t>INIA-CIFOR. Ctra. La Coruña km 7.5. E-28040 Madrid, Spain</w:t>
      </w:r>
    </w:p>
    <w:p w14:paraId="5403E91E" w14:textId="77777777" w:rsidR="001C574E" w:rsidRPr="00903B1C" w:rsidRDefault="00161B6C">
      <w:pPr>
        <w:pStyle w:val="Textoindependiente"/>
        <w:rPr>
          <w:lang w:val="es-ES"/>
        </w:rPr>
      </w:pPr>
      <w:r w:rsidRPr="00903B1C">
        <w:rPr>
          <w:vertAlign w:val="superscript"/>
          <w:lang w:val="es-ES"/>
        </w:rPr>
        <w:t>a</w:t>
      </w:r>
      <w:r w:rsidRPr="00903B1C">
        <w:rPr>
          <w:lang w:val="es-ES"/>
        </w:rPr>
        <w:t xml:space="preserve"> </w:t>
      </w:r>
      <w:r w:rsidR="00862BF6">
        <w:fldChar w:fldCharType="begin"/>
      </w:r>
      <w:r w:rsidR="00862BF6" w:rsidRPr="00181897">
        <w:rPr>
          <w:lang w:val="es-ES_tradnl"/>
          <w:rPrChange w:id="2" w:author="Usuario de Microsoft Office" w:date="2020-08-03T12:14:00Z">
            <w:rPr/>
          </w:rPrChange>
        </w:rPr>
        <w:instrText xml:space="preserve"> HYPERLINK "mailto:ajperez@ugr.es" \h </w:instrText>
      </w:r>
      <w:r w:rsidR="00862BF6">
        <w:fldChar w:fldCharType="separate"/>
      </w:r>
      <w:r w:rsidRPr="00903B1C">
        <w:rPr>
          <w:rStyle w:val="Hipervnculo"/>
          <w:lang w:val="es-ES"/>
        </w:rPr>
        <w:t>ajperez@ugr.es</w:t>
      </w:r>
      <w:r w:rsidR="00862BF6">
        <w:rPr>
          <w:rStyle w:val="Hipervnculo"/>
          <w:lang w:val="es-ES"/>
        </w:rPr>
        <w:fldChar w:fldCharType="end"/>
      </w:r>
      <w:r w:rsidRPr="00903B1C">
        <w:rPr>
          <w:lang w:val="es-ES"/>
        </w:rPr>
        <w:t xml:space="preserve"> </w:t>
      </w:r>
      <w:r w:rsidRPr="00903B1C">
        <w:rPr>
          <w:vertAlign w:val="superscript"/>
          <w:lang w:val="es-ES"/>
        </w:rPr>
        <w:t>b</w:t>
      </w:r>
      <w:r w:rsidRPr="00903B1C">
        <w:rPr>
          <w:lang w:val="es-ES"/>
        </w:rPr>
        <w:t xml:space="preserve"> </w:t>
      </w:r>
      <w:r w:rsidR="00862BF6">
        <w:fldChar w:fldCharType="begin"/>
      </w:r>
      <w:r w:rsidR="00862BF6" w:rsidRPr="00181897">
        <w:rPr>
          <w:lang w:val="es-ES_tradnl"/>
          <w:rPrChange w:id="3" w:author="Usuario de Microsoft Office" w:date="2020-08-03T12:14:00Z">
            <w:rPr/>
          </w:rPrChange>
        </w:rPr>
        <w:instrText xml:space="preserve"> HYPERLINK "mailto:gea.guillermo@inia.es" \h </w:instrText>
      </w:r>
      <w:r w:rsidR="00862BF6">
        <w:fldChar w:fldCharType="separate"/>
      </w:r>
      <w:r w:rsidRPr="00903B1C">
        <w:rPr>
          <w:rStyle w:val="Hipervnculo"/>
          <w:lang w:val="es-ES"/>
        </w:rPr>
        <w:t>gea.guillermo@inia.es</w:t>
      </w:r>
      <w:r w:rsidR="00862BF6">
        <w:rPr>
          <w:rStyle w:val="Hipervnculo"/>
          <w:lang w:val="es-ES"/>
        </w:rPr>
        <w:fldChar w:fldCharType="end"/>
      </w:r>
      <w:r w:rsidRPr="00903B1C">
        <w:rPr>
          <w:lang w:val="es-ES"/>
        </w:rPr>
        <w:t xml:space="preserve"> </w:t>
      </w:r>
      <w:r w:rsidRPr="00903B1C">
        <w:rPr>
          <w:vertAlign w:val="superscript"/>
          <w:lang w:val="es-ES"/>
        </w:rPr>
        <w:t>c</w:t>
      </w:r>
      <w:r w:rsidRPr="00903B1C">
        <w:rPr>
          <w:lang w:val="es-ES"/>
        </w:rPr>
        <w:t xml:space="preserve"> </w:t>
      </w:r>
      <w:r w:rsidR="00862BF6">
        <w:fldChar w:fldCharType="begin"/>
      </w:r>
      <w:r w:rsidR="00862BF6" w:rsidRPr="00181897">
        <w:rPr>
          <w:lang w:val="es-ES_tradnl"/>
          <w:rPrChange w:id="4" w:author="Usuario de Microsoft Office" w:date="2020-08-03T12:14:00Z">
            <w:rPr/>
          </w:rPrChange>
        </w:rPr>
        <w:instrText xml:space="preserve"> HYPERLINK "mailto:rzamora@ugr.es" \h </w:instrText>
      </w:r>
      <w:r w:rsidR="00862BF6">
        <w:fldChar w:fldCharType="separate"/>
      </w:r>
      <w:r w:rsidRPr="00903B1C">
        <w:rPr>
          <w:rStyle w:val="Hipervnculo"/>
          <w:lang w:val="es-ES"/>
        </w:rPr>
        <w:t>rzamora@ugr.es</w:t>
      </w:r>
      <w:r w:rsidR="00862BF6">
        <w:rPr>
          <w:rStyle w:val="Hipervnculo"/>
          <w:lang w:val="es-ES"/>
        </w:rPr>
        <w:fldChar w:fldCharType="end"/>
      </w:r>
    </w:p>
    <w:p w14:paraId="3513187D" w14:textId="77777777" w:rsidR="001C574E" w:rsidRDefault="00161B6C">
      <w:pPr>
        <w:pStyle w:val="Ttulo3"/>
      </w:pPr>
      <w:bookmarkStart w:id="5" w:name="manuscript-highlights"/>
      <w:r>
        <w:t>Manuscript highlights</w:t>
      </w:r>
      <w:bookmarkEnd w:id="5"/>
    </w:p>
    <w:p w14:paraId="389F3F2A" w14:textId="77777777" w:rsidR="001C574E" w:rsidRDefault="00161B6C">
      <w:pPr>
        <w:pStyle w:val="Compact"/>
        <w:numPr>
          <w:ilvl w:val="0"/>
          <w:numId w:val="10"/>
        </w:numPr>
      </w:pPr>
      <w:r>
        <w:rPr>
          <w:i/>
        </w:rPr>
        <w:t>Quercus pyrenaica</w:t>
      </w:r>
      <w:r>
        <w:t xml:space="preserve"> rear-edge forests showed high resilience to drought</w:t>
      </w:r>
    </w:p>
    <w:p w14:paraId="5046FA3C" w14:textId="77777777" w:rsidR="001C574E" w:rsidRDefault="00161B6C">
      <w:pPr>
        <w:pStyle w:val="Compact"/>
        <w:numPr>
          <w:ilvl w:val="0"/>
          <w:numId w:val="10"/>
        </w:numPr>
      </w:pPr>
      <w:r>
        <w:t>Resilience and the growth response to climate followed a water-stress gradient</w:t>
      </w:r>
    </w:p>
    <w:p w14:paraId="4DFAB0AE" w14:textId="77777777" w:rsidR="001C574E" w:rsidRDefault="00161B6C">
      <w:pPr>
        <w:pStyle w:val="Compact"/>
        <w:numPr>
          <w:ilvl w:val="0"/>
          <w:numId w:val="10"/>
        </w:numPr>
      </w:pPr>
      <w:r>
        <w:t>Tree growth and vegetation indices were highly sensitive to drought and land-use</w:t>
      </w:r>
    </w:p>
    <w:p w14:paraId="2558D7BB" w14:textId="77777777" w:rsidR="001C574E" w:rsidRDefault="00161B6C">
      <w:pPr>
        <w:pStyle w:val="Ttulo2"/>
      </w:pPr>
      <w:bookmarkStart w:id="6" w:name="abstract"/>
      <w:r>
        <w:t>Abstract</w:t>
      </w:r>
      <w:bookmarkEnd w:id="6"/>
    </w:p>
    <w:p w14:paraId="5C58F693" w14:textId="77777777" w:rsidR="001C574E" w:rsidRDefault="00161B6C">
      <w:pPr>
        <w:numPr>
          <w:ilvl w:val="0"/>
          <w:numId w:val="11"/>
        </w:numPr>
      </w:pPr>
      <w:r>
        <w:t xml:space="preserve">Global change challenges ecosystems in xeric locations transformed by intensive human use. Resilience to drought of relict Mediterranean </w:t>
      </w:r>
      <w:r>
        <w:rPr>
          <w:i/>
        </w:rPr>
        <w:t>Quercus pyrenaica</w:t>
      </w:r>
      <w:r>
        <w:t xml:space="preserve"> </w:t>
      </w:r>
      <w:ins w:id="7" w:author="Guillermo Gea Izquierdo" w:date="2020-08-02T13:42:00Z">
        <w:r w:rsidR="00F7242B">
          <w:t xml:space="preserve">southern </w:t>
        </w:r>
      </w:ins>
      <w:r>
        <w:t xml:space="preserve">populations in the </w:t>
      </w:r>
      <w:del w:id="8" w:author="Guillermo Gea Izquierdo" w:date="2020-08-02T13:42:00Z">
        <w:r w:rsidDel="00F7242B">
          <w:delText xml:space="preserve">southern </w:delText>
        </w:r>
      </w:del>
      <w:r>
        <w:t>Iberian Peninsula was analyzed in relation to historical records of land-use, combining dendroecological growth of adult trees and greenness (EVI) as proxies for secondary and primary growth.</w:t>
      </w:r>
    </w:p>
    <w:p w14:paraId="5BF856D8" w14:textId="77777777" w:rsidR="001C574E" w:rsidRDefault="00161B6C">
      <w:pPr>
        <w:numPr>
          <w:ilvl w:val="0"/>
          <w:numId w:val="11"/>
        </w:numPr>
      </w:pPr>
      <w:r>
        <w:lastRenderedPageBreak/>
        <w:t>The growth trends reflected a strong influence of old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and drier) stands.</w:t>
      </w:r>
    </w:p>
    <w:p w14:paraId="61287675" w14:textId="30DCA8DB" w:rsidR="001C574E" w:rsidRDefault="00161B6C">
      <w:pPr>
        <w:numPr>
          <w:ilvl w:val="0"/>
          <w:numId w:val="11"/>
        </w:numPr>
      </w:pPr>
      <w:r>
        <w:t xml:space="preserve">The high values of resilience observed suggest that the studied </w:t>
      </w:r>
      <w:r>
        <w:rPr>
          <w:i/>
        </w:rPr>
        <w:t>Q. pyrenaica</w:t>
      </w:r>
      <w:r>
        <w:t xml:space="preserve"> populations are located in a geographical but not a climatic or ecological rear edge. Resilience of oak stands to drought events was not spatially homogeneous across the mountain range, due to differences in ecological conditions and/or past-management legacies. This is particularly relevant for rear-edge populations where topographic and biophysical variability can facilitate the existence of refugia.</w:t>
      </w:r>
    </w:p>
    <w:p w14:paraId="6855461C" w14:textId="77777777" w:rsidR="001C574E" w:rsidRDefault="00161B6C">
      <w:pPr>
        <w:pStyle w:val="Ttulo3"/>
      </w:pPr>
      <w:bookmarkStart w:id="9" w:name="keywords"/>
      <w:r>
        <w:t>Keywords</w:t>
      </w:r>
      <w:bookmarkEnd w:id="9"/>
    </w:p>
    <w:p w14:paraId="2A6F97AF" w14:textId="77777777" w:rsidR="001C574E" w:rsidRDefault="00161B6C">
      <w:r>
        <w:t xml:space="preserve">extreme drought, resilience, rear edge, </w:t>
      </w:r>
      <w:r>
        <w:rPr>
          <w:i/>
        </w:rPr>
        <w:t>Quercus pyrenaica</w:t>
      </w:r>
      <w:r>
        <w:t>, tree growth, dendroecology, remote sensing</w:t>
      </w:r>
    </w:p>
    <w:p w14:paraId="161AE38D" w14:textId="77777777" w:rsidR="001C574E" w:rsidRDefault="00161B6C">
      <w:pPr>
        <w:pStyle w:val="Ttulo2"/>
      </w:pPr>
      <w:bookmarkStart w:id="10" w:name="introduction"/>
      <w:r>
        <w:t>Introduction</w:t>
      </w:r>
      <w:bookmarkEnd w:id="10"/>
    </w:p>
    <w:p w14:paraId="20985CEF" w14:textId="3A600478" w:rsidR="001C574E" w:rsidRDefault="00161B6C">
      <w:r>
        <w:t>The response of species to changing environments (</w:t>
      </w:r>
      <w:r>
        <w:rPr>
          <w:i/>
        </w:rPr>
        <w:t>e.g.</w:t>
      </w:r>
      <w:r>
        <w:t xml:space="preserve"> distributional shifts) can be determined largely by population responses at range margins (Hampe and Petit 2005). Peripheral populations are usually considered more vulnerable compared with populations at the center of a species’ range (</w:t>
      </w:r>
      <w:r>
        <w:rPr>
          <w:i/>
        </w:rPr>
        <w:t>i.e.</w:t>
      </w:r>
      <w:r>
        <w:t xml:space="preserve"> center-periphery hypothesis; Sagarin and Gaines 2002; Pironon and others 2017). Geographically marginal populations have often been assumed to represent ecologically marginal populations. This means lower performance, higher vulnerability, and thus higher risk of extinction than for populations at the core of the species’ range (Rehm and others 2015; Pironon and others 2017; Vilà-Cabrera and others 2019). Nonetheless, recent reviews report that species- and population-specific responses do not always support this hypothesis (Sexton and others 2009; Abeli and others 2014; Oldfather and others 2020). This is partly because a rear-edge is a multidimensional concept including an ecological (</w:t>
      </w:r>
      <w:r>
        <w:rPr>
          <w:i/>
        </w:rPr>
        <w:t>i.e.</w:t>
      </w:r>
      <w:r>
        <w:t xml:space="preserve"> climatic and edaphic), a geographical, and a genetic component (Vilà-Cabrera and others 2019), but also an anthropogenic dimension (</w:t>
      </w:r>
      <w:r>
        <w:rPr>
          <w:i/>
        </w:rPr>
        <w:t>i.e.</w:t>
      </w:r>
      <w:r>
        <w:t xml:space="preserve"> </w:t>
      </w:r>
      <w:commentRangeStart w:id="11"/>
      <w:r>
        <w:t>land</w:t>
      </w:r>
      <w:commentRangeEnd w:id="11"/>
      <w:r w:rsidR="00A74419">
        <w:rPr>
          <w:rStyle w:val="Refdecomentario"/>
        </w:rPr>
        <w:commentReference w:id="11"/>
      </w:r>
      <w:ins w:id="12" w:author="Guillermo Gea Izquierdo" w:date="2020-08-02T13:49:00Z">
        <w:r w:rsidR="00A74419">
          <w:t>-</w:t>
        </w:r>
      </w:ins>
      <w:del w:id="13" w:author="Guillermo Gea Izquierdo" w:date="2020-08-02T13:49:00Z">
        <w:r w:rsidDel="00A74419">
          <w:delText xml:space="preserve"> </w:delText>
        </w:r>
      </w:del>
      <w:r>
        <w:t>use). In this respect, to fully understand changes in distribution and abundance of species as a consequence of global change, it is crucial to identify and understand mismatches between the geographical and the ecological rear edges (Vilà-Cabrera and Jump 2019).</w:t>
      </w:r>
    </w:p>
    <w:p w14:paraId="103205F5" w14:textId="77777777" w:rsidR="001C574E" w:rsidRDefault="00161B6C">
      <w:pPr>
        <w:pStyle w:val="Textoindependiente"/>
      </w:pPr>
      <w:r>
        <w:t xml:space="preserve">Limits of species distribution are strongly determined by climatic factors and biotic interactions (Gaston 2009; Sexton and others 2009). Climate change is expected to cause major shifts in the distribution and abundance of plant communities, and signs already indicate that more intense and longer droughts are altering forest dynamics (Allen and others 2010). Drought frequency and severity have increased in recent decades, with a trend towards drier summers, particularly for Southern Europe (Vicente-Serrano </w:t>
      </w:r>
      <w:r>
        <w:lastRenderedPageBreak/>
        <w:t xml:space="preserve">and others 2014; Stagge and others 2017). In this climatic-change context, population loss and range retractions are expected in boreal, temperate, and Mediterranean species at the lowest latitudes and elevations, as well as in drought-prone areas of a species’ distribution, </w:t>
      </w:r>
      <w:r>
        <w:rPr>
          <w:i/>
        </w:rPr>
        <w:t>i.e.</w:t>
      </w:r>
      <w:r>
        <w:t xml:space="preserve"> the rear edge. The rear-edge populations are likely to be more sensitive to minor climatic and microtopographic variations and therefore the effects of droughts are expected to be particularly noteworthy (Hampe and Petit 2005; Vilà-Cabrera and others 2019).</w:t>
      </w:r>
    </w:p>
    <w:p w14:paraId="6A1B4644" w14:textId="75C4E526" w:rsidR="001C574E" w:rsidRDefault="00161B6C">
      <w:pPr>
        <w:pStyle w:val="Textoindependiente"/>
      </w:pPr>
      <w:r>
        <w:t xml:space="preserve">It is often overlooked that human activity constitutes a driver of change as powerful </w:t>
      </w:r>
      <w:ins w:id="14" w:author="Guillermo Gea Izquierdo" w:date="2020-08-02T13:55:00Z">
        <w:r w:rsidR="005B3B3C">
          <w:t xml:space="preserve">or even more powerful </w:t>
        </w:r>
      </w:ins>
      <w:r>
        <w:t xml:space="preserve">as natural drivers, </w:t>
      </w:r>
      <w:r w:rsidR="00986A33" w:rsidRPr="004450CB">
        <w:rPr>
          <w:i/>
          <w:iCs/>
          <w:color w:val="FF0000"/>
        </w:rPr>
        <w:t>i.e.</w:t>
      </w:r>
      <w:r w:rsidR="00986A33" w:rsidRPr="00986A33">
        <w:rPr>
          <w:color w:val="FF0000"/>
        </w:rPr>
        <w:t xml:space="preserve"> natural variation in </w:t>
      </w:r>
      <w:r w:rsidR="00986A33">
        <w:t xml:space="preserve">climate </w:t>
      </w:r>
      <w:r w:rsidRPr="00986A33">
        <w:rPr>
          <w:strike/>
          <w:color w:val="FF0000"/>
        </w:rPr>
        <w:t>such as climate</w:t>
      </w:r>
      <w:r>
        <w:t xml:space="preserve">, </w:t>
      </w:r>
      <w:del w:id="15" w:author="Guillermo Gea Izquierdo" w:date="2020-08-02T13:55:00Z">
        <w:r w:rsidRPr="00181897" w:rsidDel="005B3B3C">
          <w:rPr>
            <w:strike/>
            <w:rPrChange w:id="16" w:author="Usuario de Microsoft Office" w:date="2020-08-03T12:14:00Z">
              <w:rPr/>
            </w:rPrChange>
          </w:rPr>
          <w:delText xml:space="preserve">or even more powerful </w:delText>
        </w:r>
      </w:del>
      <w:r w:rsidRPr="00181897">
        <w:rPr>
          <w:strike/>
          <w:rPrChange w:id="17" w:author="Usuario de Microsoft Office" w:date="2020-08-03T12:14:00Z">
            <w:rPr/>
          </w:rPrChange>
        </w:rPr>
        <w:t>(Sala and others 2000),</w:t>
      </w:r>
      <w:r>
        <w:t xml:space="preserve"> particularly for regions with long land-use history such as the Mediterranean Region (</w:t>
      </w:r>
      <w:r>
        <w:rPr>
          <w:i/>
        </w:rPr>
        <w:t>e.g.</w:t>
      </w:r>
      <w:r>
        <w:t xml:space="preserve"> Navarro-González and others 2013; Doblas-Miranda and others 2017). In these areas, the susceptibility and response of ecosystems to </w:t>
      </w:r>
      <w:r w:rsidR="00894033" w:rsidRPr="00894033">
        <w:rPr>
          <w:color w:val="FF0000"/>
        </w:rPr>
        <w:t xml:space="preserve">climate change </w:t>
      </w:r>
      <w:r w:rsidRPr="00894033">
        <w:rPr>
          <w:strike/>
          <w:color w:val="FF0000"/>
        </w:rPr>
        <w:t>natural disturbances</w:t>
      </w:r>
      <w:r w:rsidRPr="00894033">
        <w:rPr>
          <w:color w:val="FF0000"/>
        </w:rPr>
        <w:t xml:space="preserve"> </w:t>
      </w:r>
      <w:r>
        <w:t>are conditioned by legacies of historical land-use activity (</w:t>
      </w:r>
      <w:r>
        <w:rPr>
          <w:i/>
        </w:rPr>
        <w:t>e.g.</w:t>
      </w:r>
      <w:r>
        <w:t xml:space="preserve"> Munteanu and others 2015; Mausolf and others 2018). The past land-use legacies interact with </w:t>
      </w:r>
      <w:r w:rsidR="004450CB">
        <w:t xml:space="preserve">recent </w:t>
      </w:r>
      <w:r w:rsidR="00894033">
        <w:t xml:space="preserve">human-caused climate </w:t>
      </w:r>
      <w:r w:rsidRPr="004450CB">
        <w:rPr>
          <w:strike/>
          <w:color w:val="FF0000"/>
        </w:rPr>
        <w:t>recent</w:t>
      </w:r>
      <w:r w:rsidRPr="004450CB">
        <w:rPr>
          <w:color w:val="FF0000"/>
        </w:rPr>
        <w:t xml:space="preserve"> </w:t>
      </w:r>
      <w:r w:rsidRPr="00894033">
        <w:rPr>
          <w:strike/>
          <w:color w:val="FF0000"/>
        </w:rPr>
        <w:t xml:space="preserve">natural </w:t>
      </w:r>
      <w:r>
        <w:t xml:space="preserve">disturbances and may confound their interpretation (Foster and others 2003). For example, recent works showed that a quarter of current forests in the Iberian Peninsula, </w:t>
      </w:r>
      <w:commentRangeStart w:id="18"/>
      <w:r w:rsidRPr="00B25903">
        <w:rPr>
          <w:strike/>
          <w:rPrChange w:id="19" w:author="Usuario de Microsoft Office" w:date="2020-08-03T12:17:00Z">
            <w:rPr/>
          </w:rPrChange>
        </w:rPr>
        <w:t>the rear edges of several temperate and boreal tree species</w:t>
      </w:r>
      <w:r>
        <w:t xml:space="preserve"> </w:t>
      </w:r>
      <w:commentRangeEnd w:id="18"/>
      <w:r w:rsidR="005B3B3C">
        <w:rPr>
          <w:rStyle w:val="Refdecomentario"/>
        </w:rPr>
        <w:commentReference w:id="18"/>
      </w:r>
      <w:r>
        <w:t>are growing on former agricultural and grazing land abandoned after the 1950s (Vilà-Cabrera and others 2017). Consequently, anthropogenic habitat modification and its legacies represent a critical dimension of marginality as they may intensify, confound or delay climate-driven population decline at rear edges (Vilà-Cabrera and Jump 2019; Sánchez de Dios and others 2020). In this context, our work seeks to identify the impacts and responses to natural (</w:t>
      </w:r>
      <w:r>
        <w:rPr>
          <w:i/>
        </w:rPr>
        <w:t>e.g.</w:t>
      </w:r>
      <w:r>
        <w:t xml:space="preserve"> severe drought) and human disturbances (</w:t>
      </w:r>
      <w:r>
        <w:rPr>
          <w:i/>
        </w:rPr>
        <w:t>e.g.</w:t>
      </w:r>
      <w:r>
        <w:t xml:space="preserve"> logging) on oak forests at their southern geographical range. </w:t>
      </w:r>
      <w:r w:rsidRPr="005339EF">
        <w:rPr>
          <w:strike/>
          <w:color w:val="FF0000"/>
        </w:rPr>
        <w:t>Thus,</w:t>
      </w:r>
      <w:r w:rsidRPr="000E5A45">
        <w:rPr>
          <w:color w:val="FF0000"/>
        </w:rPr>
        <w:t xml:space="preserve"> </w:t>
      </w:r>
      <w:r w:rsidR="00986A33">
        <w:t>A</w:t>
      </w:r>
      <w:r>
        <w:t xml:space="preserve"> historical perspective should help us to interpret the responses of ecosystems to </w:t>
      </w:r>
      <w:r w:rsidRPr="00986A33">
        <w:rPr>
          <w:strike/>
          <w:color w:val="FF0000"/>
        </w:rPr>
        <w:t>natural</w:t>
      </w:r>
      <w:r w:rsidRPr="00986A33">
        <w:rPr>
          <w:color w:val="FF0000"/>
        </w:rPr>
        <w:t xml:space="preserve"> </w:t>
      </w:r>
      <w:r>
        <w:t>disturbances (Foster and others 2003), particularly regarding marginal rear-edge populations (Vilà-Cabrera and others 2019).</w:t>
      </w:r>
    </w:p>
    <w:p w14:paraId="33639CBC" w14:textId="6828676D" w:rsidR="001C574E" w:rsidRDefault="00161B6C">
      <w:pPr>
        <w:pStyle w:val="Textoindependiente"/>
      </w:pPr>
      <w:r>
        <w:t xml:space="preserve">The assessment of resilience to climate and human disturbances provides critical information concerning the capacity of forests to maintain their structure and render valuable ecosystem services. Resilience is the capacity of an ecosystem to persist and maintain its state and functions in the face of disturbance (Holling 1973; Hodgson and others 2015). Lloret and others (2011) </w:t>
      </w:r>
      <w:r w:rsidRPr="00B25903">
        <w:rPr>
          <w:strike/>
          <w:rPrChange w:id="20" w:author="Usuario de Microsoft Office" w:date="2020-08-03T12:18:00Z">
            <w:rPr/>
          </w:rPrChange>
        </w:rPr>
        <w:t>proposed an</w:t>
      </w:r>
      <w:r>
        <w:t xml:space="preserve"> </w:t>
      </w:r>
      <w:del w:id="21" w:author="Guillermo Gea Izquierdo" w:date="2020-08-02T13:57:00Z">
        <w:r w:rsidDel="004B60E3">
          <w:delText>approach which</w:delText>
        </w:r>
      </w:del>
      <w:ins w:id="22" w:author="Guillermo Gea Izquierdo" w:date="2020-08-02T13:57:00Z">
        <w:r w:rsidR="004B60E3">
          <w:t>approach, which</w:t>
        </w:r>
      </w:ins>
      <w:r>
        <w:t xml:space="preserve"> decomposes resilience into three components: resistance to drought, recovery after drought and resilience. This resilience is determined by the forest’s ability to mitigate the disturbance (resistance) and the capacity to recover from the impact (recovery) (Ingrisch and Bahn 2018). This conceptual approach has recently become widely used to assess forest resilience, because it allows a simple, yet highly efficient assessment of short-term responses of trees to drought. Nevertheless, not exempt from criticism, this appr</w:t>
      </w:r>
      <w:r w:rsidR="008D71B0">
        <w:t>o</w:t>
      </w:r>
      <w:r>
        <w:t>ach needs to be applied carefully to avoid potential bias at different levels (Schwarz and others 2020). In this sense we assessed forest resilience both over the short-term</w:t>
      </w:r>
      <w:del w:id="23" w:author="Guillermo Gea Izquierdo" w:date="2020-08-02T13:58:00Z">
        <w:r w:rsidDel="004B60E3">
          <w:delText>,</w:delText>
        </w:r>
      </w:del>
      <w:ins w:id="24" w:author="Guillermo Gea Izquierdo" w:date="2020-08-02T13:58:00Z">
        <w:r w:rsidR="004B60E3">
          <w:t xml:space="preserve"> to</w:t>
        </w:r>
      </w:ins>
      <w:r>
        <w:t xml:space="preserve"> several recent extreme drought episodes, as well as over the long-term </w:t>
      </w:r>
      <w:ins w:id="25" w:author="Guillermo Gea Izquierdo" w:date="2020-08-02T14:01:00Z">
        <w:r w:rsidR="000154FB">
          <w:t xml:space="preserve">to </w:t>
        </w:r>
      </w:ins>
      <w:r>
        <w:t>climate change (</w:t>
      </w:r>
      <w:r>
        <w:rPr>
          <w:i/>
        </w:rPr>
        <w:t>i.e.</w:t>
      </w:r>
      <w:r>
        <w:t xml:space="preserve"> warming on the last few decades), using two different proxies to characterize resilience. Dendroecological estimates of growth (</w:t>
      </w:r>
      <w:r>
        <w:rPr>
          <w:i/>
        </w:rPr>
        <w:t>i.e.</w:t>
      </w:r>
      <w:r>
        <w:t xml:space="preserve"> tree-ring </w:t>
      </w:r>
      <w:r>
        <w:lastRenderedPageBreak/>
        <w:t>width) are commonly used proxies to characterize tree vitality</w:t>
      </w:r>
      <w:del w:id="26" w:author="Guillermo Gea Izquierdo" w:date="2020-08-02T14:02:00Z">
        <w:r w:rsidDel="009B64D3">
          <w:delText>, while annual tree-ring widths</w:delText>
        </w:r>
      </w:del>
      <w:ins w:id="27" w:author="Guillermo Gea Izquierdo" w:date="2020-08-02T14:02:00Z">
        <w:r w:rsidR="009B64D3">
          <w:t xml:space="preserve"> and</w:t>
        </w:r>
      </w:ins>
      <w:r>
        <w:t xml:space="preserve"> have commonly been used to study growth changes in response to drought at the individual tree level (Fritts 1976; Dobbertin 2005). </w:t>
      </w:r>
      <w:r w:rsidRPr="00E977B5">
        <w:t xml:space="preserve">Remote sensing can be used to analyze the impact of drought on ecosystems </w:t>
      </w:r>
      <w:r w:rsidRPr="00E977B5">
        <w:rPr>
          <w:strike/>
          <w:color w:val="FF0000"/>
        </w:rPr>
        <w:t>and hence</w:t>
      </w:r>
      <w:r w:rsidRPr="00E977B5">
        <w:rPr>
          <w:color w:val="FF0000"/>
        </w:rPr>
        <w:t xml:space="preserve"> </w:t>
      </w:r>
      <w:r w:rsidRPr="00E977B5">
        <w:t>at the stand level (</w:t>
      </w:r>
      <w:r w:rsidRPr="00E977B5">
        <w:rPr>
          <w:i/>
        </w:rPr>
        <w:t>e.g.</w:t>
      </w:r>
      <w:r w:rsidRPr="00E977B5">
        <w:t xml:space="preserve"> Zhang and others 2013).</w:t>
      </w:r>
      <w:r>
        <w:t xml:space="preserve"> </w:t>
      </w:r>
      <w:r w:rsidR="00C17056" w:rsidRPr="005339EF">
        <w:rPr>
          <w:color w:val="FF0000"/>
        </w:rPr>
        <w:t xml:space="preserve">Tree-ring records complement remote-sensing data </w:t>
      </w:r>
      <w:del w:id="28" w:author="Guillermo Gea Izquierdo" w:date="2020-08-02T14:03:00Z">
        <w:r w:rsidR="00C17056" w:rsidRPr="005339EF" w:rsidDel="009B64D3">
          <w:rPr>
            <w:color w:val="FF0000"/>
          </w:rPr>
          <w:delText xml:space="preserve">in </w:delText>
        </w:r>
      </w:del>
      <w:ins w:id="29" w:author="Guillermo Gea Izquierdo" w:date="2020-08-02T14:03:00Z">
        <w:r w:rsidR="009B64D3">
          <w:rPr>
            <w:color w:val="FF0000"/>
          </w:rPr>
          <w:t>with a</w:t>
        </w:r>
        <w:r w:rsidR="009B64D3" w:rsidRPr="005339EF">
          <w:rPr>
            <w:color w:val="FF0000"/>
          </w:rPr>
          <w:t xml:space="preserve"> </w:t>
        </w:r>
      </w:ins>
      <w:r w:rsidR="00C17056" w:rsidRPr="005339EF">
        <w:rPr>
          <w:color w:val="FF0000"/>
        </w:rPr>
        <w:t>longer time scale</w:t>
      </w:r>
      <w:ins w:id="30" w:author="Guillermo Gea Izquierdo" w:date="2020-08-02T14:04:00Z">
        <w:r w:rsidR="009B64D3">
          <w:rPr>
            <w:color w:val="FF0000"/>
          </w:rPr>
          <w:t xml:space="preserve">. Tree rings can </w:t>
        </w:r>
      </w:ins>
      <w:del w:id="31" w:author="Guillermo Gea Izquierdo" w:date="2020-08-02T14:03:00Z">
        <w:r w:rsidR="00C17056" w:rsidRPr="005339EF" w:rsidDel="009B64D3">
          <w:rPr>
            <w:color w:val="FF0000"/>
          </w:rPr>
          <w:delText xml:space="preserve">s </w:delText>
        </w:r>
      </w:del>
      <w:del w:id="32" w:author="Guillermo Gea Izquierdo" w:date="2020-08-02T14:04:00Z">
        <w:r w:rsidR="00C17056" w:rsidRPr="005339EF" w:rsidDel="009B64D3">
          <w:rPr>
            <w:color w:val="FF0000"/>
          </w:rPr>
          <w:delText xml:space="preserve">by </w:delText>
        </w:r>
      </w:del>
      <w:r w:rsidR="00C17056" w:rsidRPr="005339EF">
        <w:rPr>
          <w:color w:val="FF0000"/>
        </w:rPr>
        <w:t>reflect</w:t>
      </w:r>
      <w:del w:id="33" w:author="Guillermo Gea Izquierdo" w:date="2020-08-02T14:04:00Z">
        <w:r w:rsidR="00C17056" w:rsidRPr="005339EF" w:rsidDel="009B64D3">
          <w:rPr>
            <w:color w:val="FF0000"/>
          </w:rPr>
          <w:delText>ing</w:delText>
        </w:r>
      </w:del>
      <w:r w:rsidR="00C17056" w:rsidRPr="005339EF">
        <w:rPr>
          <w:color w:val="FF0000"/>
        </w:rPr>
        <w:t xml:space="preserve"> tree-growth anomalies induced by climate or </w:t>
      </w:r>
      <w:ins w:id="34" w:author="Guillermo Gea Izquierdo" w:date="2020-08-02T14:03:00Z">
        <w:r w:rsidR="009B64D3">
          <w:rPr>
            <w:color w:val="FF0000"/>
          </w:rPr>
          <w:t xml:space="preserve">other </w:t>
        </w:r>
      </w:ins>
      <w:r w:rsidR="00C17056" w:rsidRPr="005339EF">
        <w:rPr>
          <w:color w:val="FF0000"/>
        </w:rPr>
        <w:t>disturbance over decades to centuries (Babst and others 2017) and provide an accurate measure of growth responses to droughts (Bhuyan and others 2017).</w:t>
      </w:r>
      <w:r w:rsidR="00C17056" w:rsidRPr="00C17056">
        <w:rPr>
          <w:color w:val="FF0000"/>
        </w:rPr>
        <w:t xml:space="preserve"> </w:t>
      </w:r>
      <w:r>
        <w:t>The combination of remote sensing and dendroecology has been used to assess the effects of droughts on vegetation along ecological gradients (</w:t>
      </w:r>
      <w:r>
        <w:rPr>
          <w:i/>
        </w:rPr>
        <w:t>e.g.</w:t>
      </w:r>
      <w:r>
        <w:t xml:space="preserve"> Vicente-Serrano and others 2013; Coulthard and others 2017), and also to evaluate growth resilience to drought in several tree species (</w:t>
      </w:r>
      <w:r>
        <w:rPr>
          <w:i/>
        </w:rPr>
        <w:t>e.g.</w:t>
      </w:r>
      <w:r>
        <w:t xml:space="preserve"> Gazol and others 2018; Peña-Gallardo and others 2018).</w:t>
      </w:r>
      <w:r w:rsidR="00C17056">
        <w:t xml:space="preserve"> </w:t>
      </w:r>
    </w:p>
    <w:p w14:paraId="0F809FB5" w14:textId="100D77F9" w:rsidR="001C574E" w:rsidRDefault="00161B6C">
      <w:pPr>
        <w:pStyle w:val="Textoindependiente"/>
      </w:pPr>
      <w:r>
        <w:t xml:space="preserve">In the present study, we assess resilience of </w:t>
      </w:r>
      <w:r>
        <w:rPr>
          <w:i/>
        </w:rPr>
        <w:t>Quercus pyrenaica</w:t>
      </w:r>
      <w:r>
        <w:t xml:space="preserve"> Willd. (Pyrenean oak) from southern relict forests at the rear edge of the species distribution, where species performance </w:t>
      </w:r>
      <w:del w:id="35" w:author="Guillermo Gea Izquierdo" w:date="2020-08-02T14:05:00Z">
        <w:r w:rsidDel="009B64D3">
          <w:delText>is considered to</w:delText>
        </w:r>
      </w:del>
      <w:ins w:id="36" w:author="Guillermo Gea Izquierdo" w:date="2020-08-02T14:05:00Z">
        <w:r w:rsidR="009B64D3">
          <w:t>could</w:t>
        </w:r>
      </w:ins>
      <w:r>
        <w:t xml:space="preserve"> be threatened by climate change (Gea-Izquierdo and others 2013, 2017). For this, we combined remote-sensing information and dendroecological methods to evaluate the impact of drought both on canopy greenness (as a proxy for primary growth) and radial tree growth (as a proxy for secondary growth). For the analysis of forest resilience to climate, we took into account the land-use history of these transformed forests, </w:t>
      </w:r>
      <w:ins w:id="37" w:author="Guillermo Gea Izquierdo" w:date="2020-08-02T14:05:00Z">
        <w:r w:rsidR="009B64D3">
          <w:t xml:space="preserve">thoroughly </w:t>
        </w:r>
      </w:ins>
      <w:r>
        <w:t xml:space="preserve">reviewing historical documents to reconstruct forest history at the study sites, and analyzing how anthropogenic drivers have shaped the current forest structure. Based on this analysis, we developed a rationale that integrates the ecological and anthropogenic components of marginality to determine the regional and local scale mechanisms shaping the probability of persistence (or extinction) of rear-edge oak populations. </w:t>
      </w:r>
      <w:r w:rsidRPr="00714D21">
        <w:rPr>
          <w:strike/>
          <w:color w:val="FF0000"/>
        </w:rPr>
        <w:t>Our main hypothesis is that these stands will show low resilience to extreme droughts along a small-scale gradient</w:t>
      </w:r>
      <w:r w:rsidRPr="00714D21">
        <w:rPr>
          <w:strike/>
        </w:rPr>
        <w:t>.</w:t>
      </w:r>
      <w:r>
        <w:t xml:space="preserve"> </w:t>
      </w:r>
      <w:r w:rsidR="00714D21" w:rsidRPr="00714D21">
        <w:rPr>
          <w:color w:val="FF0000"/>
        </w:rPr>
        <w:t xml:space="preserve">Our main hypothesis is that range edge stands will show low resilience to extreme droughts, but that the vulnerability to drought will be </w:t>
      </w:r>
      <w:ins w:id="38" w:author="Guillermo Gea Izquierdo" w:date="2020-08-02T14:08:00Z">
        <w:r w:rsidR="003562E8">
          <w:rPr>
            <w:color w:val="FF0000"/>
          </w:rPr>
          <w:t>reduced</w:t>
        </w:r>
      </w:ins>
      <w:del w:id="39" w:author="Guillermo Gea Izquierdo" w:date="2020-08-02T14:08:00Z">
        <w:r w:rsidR="00714D21" w:rsidRPr="00714D21" w:rsidDel="003562E8">
          <w:rPr>
            <w:color w:val="FF0000"/>
          </w:rPr>
          <w:delText>ameliorated</w:delText>
        </w:r>
      </w:del>
      <w:r w:rsidR="00714D21" w:rsidRPr="00714D21">
        <w:rPr>
          <w:color w:val="FF0000"/>
        </w:rPr>
        <w:t xml:space="preserve"> quickly across a fine-scale topographic gradient</w:t>
      </w:r>
      <w:ins w:id="40" w:author="Guillermo Gea Izquierdo" w:date="2020-08-02T14:06:00Z">
        <w:r w:rsidR="009B64D3">
          <w:rPr>
            <w:color w:val="FF0000"/>
          </w:rPr>
          <w:t xml:space="preserve"> of decreasing aridity</w:t>
        </w:r>
      </w:ins>
      <w:r w:rsidR="00714D21" w:rsidRPr="00714D21">
        <w:rPr>
          <w:color w:val="FF0000"/>
        </w:rPr>
        <w:t xml:space="preserve">. </w:t>
      </w:r>
      <w:r>
        <w:t>To test this hypothesis, we: (</w:t>
      </w:r>
      <w:r>
        <w:rPr>
          <w:i/>
        </w:rPr>
        <w:t>i</w:t>
      </w:r>
      <w:r>
        <w:t xml:space="preserve">) quantified how recent extreme drought events influenced primary and secondary growth of </w:t>
      </w:r>
      <w:r>
        <w:rPr>
          <w:i/>
        </w:rPr>
        <w:t>Q. pyrenaica</w:t>
      </w:r>
      <w:r>
        <w:t xml:space="preserve"> forests at their present geographical rear edge; </w:t>
      </w:r>
      <w:ins w:id="41" w:author="Guillermo Gea Izquierdo" w:date="2020-08-02T14:11:00Z">
        <w:r w:rsidR="004A6E21">
          <w:t>(</w:t>
        </w:r>
        <w:r w:rsidR="004A6E21">
          <w:rPr>
            <w:i/>
          </w:rPr>
          <w:t>ii</w:t>
        </w:r>
        <w:r w:rsidR="004A6E21">
          <w:t xml:space="preserve">) analyzed the long-term resilience of these forests to extreme drought events, using time-series of radial growth; </w:t>
        </w:r>
      </w:ins>
      <w:r>
        <w:t>(</w:t>
      </w:r>
      <w:r>
        <w:rPr>
          <w:i/>
        </w:rPr>
        <w:t>ii</w:t>
      </w:r>
      <w:r>
        <w:t xml:space="preserve">) </w:t>
      </w:r>
      <w:r w:rsidRPr="00E977B5">
        <w:t xml:space="preserve">reviewed </w:t>
      </w:r>
      <w:r w:rsidRPr="00E977B5">
        <w:rPr>
          <w:strike/>
          <w:color w:val="FF0000"/>
        </w:rPr>
        <w:t>of</w:t>
      </w:r>
      <w:r w:rsidRPr="00E977B5">
        <w:rPr>
          <w:color w:val="FF0000"/>
        </w:rPr>
        <w:t xml:space="preserve"> </w:t>
      </w:r>
      <w:r w:rsidRPr="00E977B5">
        <w:t>historical</w:t>
      </w:r>
      <w:r>
        <w:t xml:space="preserve"> documents to reconstruct forest-management history and to infer how it </w:t>
      </w:r>
      <w:r w:rsidRPr="00E977B5">
        <w:t xml:space="preserve">impacted </w:t>
      </w:r>
      <w:r w:rsidRPr="00E977B5">
        <w:rPr>
          <w:strike/>
          <w:color w:val="FF0000"/>
        </w:rPr>
        <w:t>on</w:t>
      </w:r>
      <w:r w:rsidRPr="00E977B5">
        <w:t xml:space="preserve"> </w:t>
      </w:r>
      <w:commentRangeStart w:id="42"/>
      <w:r w:rsidRPr="00E977B5">
        <w:t xml:space="preserve">tree-growth </w:t>
      </w:r>
      <w:commentRangeEnd w:id="42"/>
      <w:r w:rsidR="004A6E21">
        <w:rPr>
          <w:rStyle w:val="Refdecomentario"/>
        </w:rPr>
        <w:commentReference w:id="42"/>
      </w:r>
      <w:r w:rsidRPr="00E977B5">
        <w:rPr>
          <w:strike/>
          <w:color w:val="FF0000"/>
        </w:rPr>
        <w:t xml:space="preserve">along </w:t>
      </w:r>
      <w:r w:rsidR="000E5A45" w:rsidRPr="00E977B5">
        <w:rPr>
          <w:color w:val="FF0000"/>
        </w:rPr>
        <w:t xml:space="preserve">over </w:t>
      </w:r>
      <w:r w:rsidRPr="00E977B5">
        <w:t>time;</w:t>
      </w:r>
      <w:r>
        <w:t xml:space="preserve"> </w:t>
      </w:r>
      <w:del w:id="43" w:author="Guillermo Gea Izquierdo" w:date="2020-08-02T14:10:00Z">
        <w:r w:rsidDel="004A6E21">
          <w:delText>(</w:delText>
        </w:r>
        <w:r w:rsidDel="004A6E21">
          <w:rPr>
            <w:i/>
          </w:rPr>
          <w:delText>iii</w:delText>
        </w:r>
        <w:r w:rsidDel="004A6E21">
          <w:delText xml:space="preserve">) analyzed the long-term resilience of these forests to extreme drought events, using time-series of radial growth; </w:delText>
        </w:r>
      </w:del>
      <w:r>
        <w:t>(</w:t>
      </w:r>
      <w:r>
        <w:rPr>
          <w:i/>
        </w:rPr>
        <w:t>iv</w:t>
      </w:r>
      <w:r>
        <w:t>) and examined differences in the resilience metrics between populations under contrasting ecological conditions (</w:t>
      </w:r>
      <w:r>
        <w:rPr>
          <w:i/>
        </w:rPr>
        <w:t>i.e.</w:t>
      </w:r>
      <w:r>
        <w:t xml:space="preserve"> xeric </w:t>
      </w:r>
      <w:r>
        <w:rPr>
          <w:i/>
        </w:rPr>
        <w:t>vs.</w:t>
      </w:r>
      <w:r>
        <w:t xml:space="preserve"> mesic) </w:t>
      </w:r>
      <w:ins w:id="44" w:author="Guillermo Gea Izquierdo" w:date="2020-08-02T14:12:00Z">
        <w:r w:rsidR="004A6E21">
          <w:t xml:space="preserve">and </w:t>
        </w:r>
      </w:ins>
      <w:commentRangeStart w:id="45"/>
      <w:ins w:id="46" w:author="Guillermo Gea Izquierdo" w:date="2020-08-02T14:13:00Z">
        <w:r w:rsidR="004A6E21">
          <w:t xml:space="preserve">with </w:t>
        </w:r>
      </w:ins>
      <w:ins w:id="47" w:author="Guillermo Gea Izquierdo" w:date="2020-08-02T14:12:00Z">
        <w:r w:rsidR="004A6E21">
          <w:t xml:space="preserve">different historical land-use </w:t>
        </w:r>
      </w:ins>
      <w:commentRangeEnd w:id="45"/>
      <w:ins w:id="48" w:author="Guillermo Gea Izquierdo" w:date="2020-08-02T14:13:00Z">
        <w:r w:rsidR="004A6E21">
          <w:rPr>
            <w:rStyle w:val="Refdecomentario"/>
          </w:rPr>
          <w:commentReference w:id="45"/>
        </w:r>
      </w:ins>
      <w:r>
        <w:t xml:space="preserve">along environmental gradients within the rear edge in order to detect vulnerability to climate change at the small spatial scale. </w:t>
      </w:r>
      <w:r w:rsidRPr="00E977B5">
        <w:rPr>
          <w:strike/>
          <w:color w:val="FF0000"/>
        </w:rPr>
        <w:t>For the latter, we characterized variability in the forest response to drought within the current geographical rear-edge and assessed whether the effect of aspect and environmental conditions expressed in northern and southern populations of Pyrenean oak forests differ in their resistance, resilience, and recovery to extreme drought events.</w:t>
      </w:r>
    </w:p>
    <w:p w14:paraId="547B9A33" w14:textId="77777777" w:rsidR="001C574E" w:rsidRDefault="00161B6C">
      <w:pPr>
        <w:pStyle w:val="Ttulo2"/>
      </w:pPr>
      <w:bookmarkStart w:id="49" w:name="materials-and-methods"/>
      <w:r>
        <w:lastRenderedPageBreak/>
        <w:t>Materials and methods</w:t>
      </w:r>
      <w:bookmarkEnd w:id="49"/>
    </w:p>
    <w:p w14:paraId="24D78041" w14:textId="77777777" w:rsidR="001C574E" w:rsidRDefault="00161B6C">
      <w:pPr>
        <w:pStyle w:val="Ttulo3"/>
      </w:pPr>
      <w:bookmarkStart w:id="50" w:name="tree-species-and-study-site"/>
      <w:r>
        <w:t>Tree species and study site</w:t>
      </w:r>
      <w:bookmarkEnd w:id="50"/>
    </w:p>
    <w:p w14:paraId="7A5FFC66" w14:textId="77777777" w:rsidR="001C574E" w:rsidRDefault="00161B6C">
      <w:r>
        <w:rPr>
          <w:i/>
        </w:rPr>
        <w:t>Quercus pyrenaica</w:t>
      </w:r>
      <w:r>
        <w:t xml:space="preserve"> forests extend throughout south-western France and the Iberian Peninsula, reaching their southern limit in mountain areas of northern Morocco (Franco 1990).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 (del Río and others 2007).</w:t>
      </w:r>
    </w:p>
    <w:p w14:paraId="4F62DD80" w14:textId="56964D9E" w:rsidR="001C574E" w:rsidRDefault="00161B6C">
      <w:pPr>
        <w:pStyle w:val="Textoindependiente"/>
      </w:pPr>
      <w:r>
        <w:t xml:space="preserve">The forests of this species reach their southernmost European limit in Andalusian mountains such as Sierra Nevada (37°N, 3°W), a high-mountain range with elevations of up to 3482 m </w:t>
      </w:r>
      <w:r>
        <w:rPr>
          <w:i/>
        </w:rPr>
        <w:t>a.s.l.</w:t>
      </w:r>
      <w:r>
        <w:t xml:space="preserve">. The climate is Mediterranean, characterized by cold winters and hot summers, with pronounced summer drought and increasing aridity with decreasing altitude, and </w:t>
      </w:r>
      <w:r w:rsidRPr="005339EF">
        <w:t xml:space="preserve">marked variability </w:t>
      </w:r>
      <w:r w:rsidR="00C17056" w:rsidRPr="005339EF">
        <w:rPr>
          <w:color w:val="FF0000"/>
        </w:rPr>
        <w:t xml:space="preserve">in annual rainfall </w:t>
      </w:r>
      <w:r w:rsidRPr="005339EF">
        <w:t>according</w:t>
      </w:r>
      <w:r>
        <w:t xml:space="preserve"> to elevation and aspect. Sierra Nevada is considered a glacial refuge for deciduous </w:t>
      </w:r>
      <w:r>
        <w:rPr>
          <w:i/>
        </w:rPr>
        <w:t>Quercus</w:t>
      </w:r>
      <w:r>
        <w:t xml:space="preserve"> species (Olalde and others 2002). Eight Pyrenean oak patches (2400 ha) have been identified in this mountain range (Figure 1), from 1100 to 2000 m </w:t>
      </w:r>
      <w:r>
        <w:rPr>
          <w:i/>
        </w:rPr>
        <w:t>a.s.l.</w:t>
      </w:r>
      <w:r>
        <w:t xml:space="preserve"> and often associated with major river valleys. Today, </w:t>
      </w:r>
      <w:r>
        <w:rPr>
          <w:i/>
        </w:rPr>
        <w:t>Quercus pyrenaica</w:t>
      </w:r>
      <w:r>
        <w:t xml:space="preserve"> woodlands in this mountain region represent a rear edge of their habitat distribution (Hampe and Petit 2005). They are the richest forest formation in vascular plant species of Sierra Nevada, containing several endemic and endangered plant species (Lorite and others 2008). They also harbor high levels of intraspecific genetic diversity (Valbuena-Carabaña and Gil 2013). These relict forests have undergone intensive human use throughout history (Camacho-Olmedo and others 2002). Furthermore, the conservation status of this species for southern Spain is considered “Vulnerable” and it is expected to suffer from climate change, </w:t>
      </w:r>
      <w:ins w:id="51" w:author="Guillermo Gea Izquierdo" w:date="2020-08-02T16:06:00Z">
        <w:r w:rsidR="00AC1A89">
          <w:t xml:space="preserve">potentially </w:t>
        </w:r>
      </w:ins>
      <w:r>
        <w:t>reducing its suitable habitats in the near future (Gea-Izquierdo and others 2013, 2017).</w:t>
      </w:r>
    </w:p>
    <w:p w14:paraId="1ED84880" w14:textId="77777777" w:rsidR="001C574E" w:rsidRDefault="00161B6C">
      <w:pPr>
        <w:pStyle w:val="Ttulo3"/>
      </w:pPr>
      <w:bookmarkStart w:id="52" w:name="climatic-data-and-drought-episodes"/>
      <w:r>
        <w:t>Climatic data and drought episodes</w:t>
      </w:r>
      <w:bookmarkEnd w:id="52"/>
    </w:p>
    <w:p w14:paraId="6A621789" w14:textId="77777777" w:rsidR="001C574E" w:rsidRDefault="00161B6C">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the southern Iberian Peninsula (Páscoa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(Standardized Precipitation-Evapotranspiration Index) (Vicente-Serrano and </w:t>
      </w:r>
      <w:r>
        <w:lastRenderedPageBreak/>
        <w:t>others 2010) (SPEI 12-months scale), following a procedure similar to the one proposed by Spinoni and others (2015). We used 0.5º grid cells covering Sierra Nevada taken from the Global SPEI Database (</w:t>
      </w:r>
      <w:hyperlink r:id="rId9">
        <w:r>
          <w:rPr>
            <w:rStyle w:val="Hipervnculo"/>
          </w:rPr>
          <w:t>http://spei.csic.es/database.html</w:t>
        </w:r>
      </w:hyperlink>
      <w:r>
        <w:t xml:space="preserve">). A severe drought event starts when SPEI falls below the threshold of -1.28 (Páscoa and others 2017; Spinoni and others 2018). A drought event is considered only when SPEI values fall below that threshold for at least two consecutive months. For each drought event, we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14:paraId="502DD615" w14:textId="77777777" w:rsidR="001C574E" w:rsidRDefault="00161B6C">
      <w:pPr>
        <w:pStyle w:val="Textoindependiente"/>
      </w:pPr>
      <w:r>
        <w:t>To explore the relationships between climatic variables and tree-growth variables we used climate data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6-months scale index was used to characterize the drought conditions for the period 1961-2014.</w:t>
      </w:r>
    </w:p>
    <w:p w14:paraId="097AD260" w14:textId="77777777" w:rsidR="001C574E" w:rsidRDefault="00161B6C">
      <w:pPr>
        <w:pStyle w:val="Ttulo3"/>
      </w:pPr>
      <w:bookmarkStart w:id="53" w:name="Xbdfd3d9c8ffba9f4df78416dffc23632de32ef3"/>
      <w:r>
        <w:t>Greenness data to assess ecosystem resilience</w:t>
      </w:r>
      <w:bookmarkEnd w:id="53"/>
    </w:p>
    <w:p w14:paraId="47E5722F" w14:textId="77777777" w:rsidR="001C574E" w:rsidRDefault="00161B6C">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shadows or high content aerosols, were filtered out following recommendations for mountain regions (Reyes-Díez and others 2015).</w:t>
      </w:r>
    </w:p>
    <w:p w14:paraId="485A4F96" w14:textId="77777777" w:rsidR="001C574E" w:rsidRDefault="00161B6C">
      <w:pPr>
        <w:pStyle w:val="Textoindependiente"/>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4BAC1784" w14:textId="77777777" w:rsidR="001C574E" w:rsidRDefault="00161B6C">
      <w:pPr>
        <w:pStyle w:val="Textoindependiente"/>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0.88).</w:t>
      </w:r>
    </w:p>
    <w:p w14:paraId="240EFD9E" w14:textId="77777777" w:rsidR="001C574E" w:rsidRDefault="00161B6C">
      <w:pPr>
        <w:pStyle w:val="Ttulo3"/>
      </w:pPr>
      <w:bookmarkStart w:id="54" w:name="Xba0ca8721242a632140c4420e51f093f87af52f"/>
      <w:r>
        <w:lastRenderedPageBreak/>
        <w:t>Field sampling and dendroecological methods to assess individual tree resilience</w:t>
      </w:r>
      <w:bookmarkEnd w:id="54"/>
    </w:p>
    <w:p w14:paraId="6E2467FE" w14:textId="77777777" w:rsidR="001C574E" w:rsidRDefault="00161B6C">
      <w:r>
        <w:t xml:space="preserve">Trees were sampled during the autumn of 2016 at two locations in contrasting N-S slopes of Sierra Nevada: San Juan (SJ), a xeric site located at the northern aspect (around 1400 m); and Cáñar (CA), a wetter site located at the southern aspect (Figure 1; Table 1). For the southern site, two elevations were sampled: CA-Low (around 1700 m) and CA-High (around 1860 m), constituting the current low-elevational limit for the species (CA-Low) and the maximum altitude currently reached by trees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(Pérez-Luque and others 2015b).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w:t>
      </w:r>
    </w:p>
    <w:p w14:paraId="05B67410" w14:textId="77777777" w:rsidR="001C574E" w:rsidRDefault="00161B6C">
      <w:pPr>
        <w:pStyle w:val="Textoindependiente"/>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14:paraId="438F35CC" w14:textId="77777777" w:rsidR="001C574E" w:rsidRDefault="00161B6C">
      <w:pPr>
        <w:pStyle w:val="Textoindependiente"/>
      </w:pPr>
      <w:r>
        <w:t>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dplR (Bunn 2010). Mean residual site chronologies were established by computing the biweight 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680F9E7C" w14:textId="77777777" w:rsidR="001C574E" w:rsidRDefault="00161B6C">
      <w:pPr>
        <w:pStyle w:val="Textoindependiente"/>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because it removes variation in growth attributable to increasing stem circumference after 30-40 years of juvenile growth (Biondi and </w:t>
      </w:r>
      <w:r>
        <w:lastRenderedPageBreak/>
        <w:t xml:space="preserve">Qeadan 2008). Raw ring widths and measured DBH were used to compute BAI (Piovesan and others 2008) with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14:paraId="3A3FF0E9" w14:textId="77777777" w:rsidR="001C574E" w:rsidRDefault="00161B6C">
      <w:pPr>
        <w:pStyle w:val="Ttulo3"/>
      </w:pPr>
      <w:bookmarkStart w:id="55" w:name="X00fe169b65a98137706f280297a69ca0b65a483"/>
      <w:r>
        <w:t>Disturbance analyses and land-use history review</w:t>
      </w:r>
      <w:bookmarkEnd w:id="55"/>
    </w:p>
    <w:p w14:paraId="4209E9C5" w14:textId="77777777" w:rsidR="001C574E" w:rsidRDefault="00161B6C">
      <w:r>
        <w:t>Disturbance chronologies were built using tree-ring width to identify abrupt and sustained increases (release events from competition) or decreases (suppressions) in radial growth (Nowacki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14:paraId="1159FD37" w14:textId="77777777" w:rsidR="001C574E" w:rsidRDefault="00161B6C">
      <w:pPr>
        <w:pStyle w:val="Textoindependiente"/>
      </w:pPr>
      <w:r>
        <w:t>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exhaustively reviewed existing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spatio-temporal scales (see Table S4 for references).</w:t>
      </w:r>
    </w:p>
    <w:p w14:paraId="4453E7DE" w14:textId="77777777" w:rsidR="001C574E" w:rsidRDefault="00161B6C">
      <w:pPr>
        <w:pStyle w:val="Ttulo3"/>
      </w:pPr>
      <w:bookmarkStart w:id="56" w:name="Xbcb8964c7169cbab9e216b7287e9a5bce05a96c"/>
      <w:r>
        <w:t>Assessing resilience to drought at the forest stand and individual-tree levels</w:t>
      </w:r>
      <w:bookmarkEnd w:id="56"/>
    </w:p>
    <w:p w14:paraId="61F31506" w14:textId="77777777" w:rsidR="001C574E" w:rsidRDefault="00161B6C">
      <w:r>
        <w:t>To evaluate the effects of drought events on ecosystem resilience (using greenness data) and individual tree resilience (using BAI data), we used resilience indices proposed by Lloret and others (2011). The Resistance index estimated as the ratio between performance during and before the disturbance (</w:t>
      </w:r>
      <m:oMath>
        <m:r>
          <w:rPr>
            <w:rFonts w:ascii="Cambria Math" w:hAnsi="Cambria Math"/>
          </w:rPr>
          <m:t>Resistance=Drought:PreDrought</m:t>
        </m:r>
      </m:oMath>
      <w:r>
        <w:t>) quantifies the severity of the impact of the disturbance in the year it occurred. The Recovery index, computed as the ratio between performance after and during disturbance (</w:t>
      </w:r>
      <m:oMath>
        <m:r>
          <w:rPr>
            <w:rFonts w:ascii="Cambria Math" w:hAnsi="Cambria Math"/>
          </w:rPr>
          <m:t>Recovery=PostDrought:Drought</m:t>
        </m:r>
      </m:oMath>
      <w:r>
        <w:t>), represents the ability to recover from disturbance relative to its severity. Finally, the Resilience index (</w:t>
      </w:r>
      <m:oMath>
        <m:r>
          <w:rPr>
            <w:rFonts w:ascii="Cambria Math" w:hAnsi="Cambria Math"/>
          </w:rPr>
          <m:t>Resilience=PostDrought:PreDrought</m:t>
        </m:r>
      </m:oMath>
      <w:r>
        <w:t xml:space="preserve">) is the capacity to reach pre-disturbance performance levels. The values of these indices were computed for tree growth (BAI) and greenness (EVI mean) during each drought event. The predrought and postdrought values of each target </w:t>
      </w:r>
      <w:r>
        <w:lastRenderedPageBreak/>
        <w:t>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14:paraId="457A7E2A" w14:textId="77777777" w:rsidR="001C574E" w:rsidRDefault="00161B6C">
      <w:pPr>
        <w:pStyle w:val="Ttulo3"/>
      </w:pPr>
      <w:bookmarkStart w:id="57" w:name="statistical-analysis"/>
      <w:r>
        <w:t>Statistical analysis</w:t>
      </w:r>
      <w:bookmarkEnd w:id="57"/>
    </w:p>
    <w:p w14:paraId="0746FC2F" w14:textId="77777777" w:rsidR="001C574E" w:rsidRDefault="00161B6C">
      <w:r>
        <w:t>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14:paraId="49455244" w14:textId="77777777" w:rsidR="001C574E" w:rsidRDefault="00161B6C">
      <w:pPr>
        <w:pStyle w:val="Textoindependiente"/>
      </w:pPr>
      <w:r>
        <w:t xml:space="preserve">The severe drought events since 1901 were identified using SPEI-12. They were characterized in terms of duration, severity and intensity (see Spinoni and others 2015). In a first step, the impact of drought in greenness and growth was explored using the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and the mean RWI site chronologies (Figure 2). Additionally the relationships between climatic variables and tree-growth variables (RWI and BAI site chronologies) were assessed using bootstrapped Pearson’s correlations estimated using treeclim (Zang and Biondi 2015). The non-climatic disturbance impacts on tree-growth were evaluated using site disturbance chronologies (built using growth changes on tree growth).</w:t>
      </w:r>
    </w:p>
    <w:p w14:paraId="0371E794" w14:textId="1D606F95" w:rsidR="001C574E" w:rsidRDefault="00161B6C">
      <w:pPr>
        <w:pStyle w:val="Textoindependiente"/>
      </w:pPr>
      <w:r>
        <w:t>Responses of vegetation to disturbances were explored in the short- and the long-term using resilience metrics (resilience, resistance and recovery) and temporal trends respectively for both EVI and BAI (Figure 2). Resilience metrics of BAI were computed for the eight most severe drought events since 1950 (including 2005 and 2012), and their relationship</w:t>
      </w:r>
      <w:ins w:id="58" w:author="Guillermo Gea Izquierdo" w:date="2020-08-02T16:11:00Z">
        <w:r w:rsidR="00F559B7">
          <w:t>s</w:t>
        </w:r>
      </w:ins>
      <w:r>
        <w:t xml:space="preserve"> with drought severity were explored. Resilience metrics of EVI were computed only for 2005 and 2012 drought events.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(pixel scale) and BAI (mean BAI site chronologies) were examined using non-parametric (Mann-Kendall) and parametric test (Pearson) respectively.</w:t>
      </w:r>
    </w:p>
    <w:p w14:paraId="43CDC952" w14:textId="77777777" w:rsidR="001C574E" w:rsidRDefault="00161B6C">
      <w:pPr>
        <w:pStyle w:val="Textoindependiente"/>
      </w:pPr>
      <w:r>
        <w:t xml:space="preserve">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WRS2 R package (Mair and others 2017). The level of significance was set to 0.05 and adjusted for multiple comparisons.</w:t>
      </w:r>
    </w:p>
    <w:p w14:paraId="48B11D3D" w14:textId="77777777" w:rsidR="001C574E" w:rsidRDefault="00161B6C">
      <w:pPr>
        <w:pStyle w:val="Ttulo2"/>
      </w:pPr>
      <w:bookmarkStart w:id="59" w:name="results"/>
      <w:r>
        <w:lastRenderedPageBreak/>
        <w:t>Results</w:t>
      </w:r>
      <w:bookmarkEnd w:id="59"/>
    </w:p>
    <w:p w14:paraId="4DBB8DD1" w14:textId="77777777" w:rsidR="001C574E" w:rsidRDefault="00A73F6D">
      <w:pPr>
        <w:pStyle w:val="Ttulo3"/>
      </w:pPr>
      <w:bookmarkStart w:id="60" w:name="time-trends-in-vegetation-greenness"/>
      <w:r w:rsidRPr="005339EF">
        <w:rPr>
          <w:color w:val="FF0000"/>
        </w:rPr>
        <w:t>Temporal</w:t>
      </w:r>
      <w:r w:rsidRPr="00A73F6D">
        <w:rPr>
          <w:color w:val="FF0000"/>
        </w:rPr>
        <w:t xml:space="preserve"> </w:t>
      </w:r>
      <w:r>
        <w:t>t</w:t>
      </w:r>
      <w:r w:rsidR="00161B6C">
        <w:t>rends in vegetation greenness</w:t>
      </w:r>
      <w:bookmarkEnd w:id="60"/>
    </w:p>
    <w:p w14:paraId="2F3C70E8" w14:textId="77777777" w:rsidR="001C574E" w:rsidRDefault="00161B6C">
      <w:r>
        <w:t xml:space="preserve">The analysis of </w:t>
      </w:r>
      <w:r w:rsidR="00A73F6D" w:rsidRPr="005339EF">
        <w:rPr>
          <w:color w:val="FF0000"/>
        </w:rPr>
        <w:t>temporal</w:t>
      </w:r>
      <w:r>
        <w:t xml:space="preserv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3a).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3b).</w:t>
      </w:r>
    </w:p>
    <w:p w14:paraId="3CC42FED" w14:textId="77777777" w:rsidR="001C574E" w:rsidRDefault="00161B6C">
      <w:pPr>
        <w:pStyle w:val="Ttulo3"/>
      </w:pPr>
      <w:bookmarkStart w:id="61" w:name="X95ec95a08bd2278f96e504f61d6be87d34a1acc"/>
      <w:r>
        <w:t>Analysis of radial-growth trends and disturbances</w:t>
      </w:r>
      <w:bookmarkEnd w:id="61"/>
    </w:p>
    <w:p w14:paraId="4D6F610D" w14:textId="77777777" w:rsidR="001C574E" w:rsidRDefault="00161B6C">
      <w:r w:rsidRPr="005339EF">
        <w:t>The trees of the southern population were older than those from the northern one. In addition, trees from the southern population at high elevation were taller and their growth was significantly greater than that of trees from the other two sites</w:t>
      </w:r>
      <w:r w:rsidR="005339EF">
        <w:t xml:space="preserve">. </w:t>
      </w:r>
      <w:r w:rsidRPr="005339EF">
        <w:rPr>
          <w:strike/>
          <w:color w:val="FF0000"/>
        </w:rPr>
        <w:t xml:space="preserve">despite </w:t>
      </w:r>
      <w:r w:rsidR="005339EF">
        <w:t>S</w:t>
      </w:r>
      <w:r w:rsidRPr="005339EF">
        <w:t>tand competition measured as plot basal area was greatest in CA-High (Table 1, Figure 4a).</w:t>
      </w:r>
      <w:r>
        <w:t xml:space="preserve"> The growth and height of trees from the northern and the low-elevation southern population were similar (Figures 4a and S3a). Only trees from the southern sites (</w:t>
      </w:r>
      <w:r>
        <w:rPr>
          <w:i/>
        </w:rPr>
        <w:t>i.e.</w:t>
      </w:r>
      <w:r>
        <w:t xml:space="preserve"> the wetter exposure) showed significant positive growth trends since the late 1970s (Figure 4a), this trend being far more pronounced for the wetter and colder high elevation site (CA-High).</w:t>
      </w:r>
    </w:p>
    <w:p w14:paraId="44EB1447" w14:textId="77777777" w:rsidR="001C574E" w:rsidRDefault="00161B6C">
      <w:pPr>
        <w:pStyle w:val="Textoindependiente"/>
      </w:pPr>
      <w:r>
        <w:t>Drought events reduced radial growth for all sites (Figure S2a). The strongest reduction in radial growth occurred in response to the 1995 drought (the worst drought spell in our climatic record, Table S3) for all sites. Tree-growth reductions in response to drought followed a moisture gradient. Tree-growth reductions in response to the studied drought events were lower in the southern sites (CA-High and CA-Low) than in the northern site (SJ), especially for 2005 and 2012 (Figure S2a). The weakest growth reductions were found in trees from the wettest site (CA-High).</w:t>
      </w:r>
    </w:p>
    <w:p w14:paraId="0975B87F" w14:textId="77777777" w:rsidR="001C574E" w:rsidRDefault="00161B6C">
      <w:pPr>
        <w:pStyle w:val="Textoindependiente"/>
      </w:pPr>
      <w:r>
        <w:t>The response of tree growth to water availability was greater than to temperatures.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S6a). Nevertheless, there were differences between populations: the positive relationship with SPEI was highest in the more xeric northern population (r &gt; 0.6 </w:t>
      </w:r>
      <w:r>
        <w:rPr>
          <w:i/>
        </w:rPr>
        <w:t>vs.</w:t>
      </w:r>
      <w:r>
        <w:t xml:space="preserve"> r &lt; 0.5; Figure S6a).</w:t>
      </w:r>
    </w:p>
    <w:p w14:paraId="0433854E" w14:textId="77777777" w:rsidR="001C574E" w:rsidRDefault="00161B6C">
      <w:pPr>
        <w:pStyle w:val="Textoindependiente"/>
      </w:pPr>
      <w:r>
        <w:t>The northern site (SJ) showed two major release events (GC &gt; 50% occurring in more than 50% of trees sampled): the first during the 1940s (the most evident) and the second in 1995-2000 (Figure 4b). These periods alternated with periods of suppression. By contrast, the two southern sites showed no release events except for CA-High at the beginning of the 1830s and no suppression events in the last 50 years.</w:t>
      </w:r>
    </w:p>
    <w:p w14:paraId="478DB868" w14:textId="30E18CD0" w:rsidR="001C574E" w:rsidRDefault="00161B6C">
      <w:pPr>
        <w:pStyle w:val="Ttulo3"/>
      </w:pPr>
      <w:bookmarkStart w:id="62" w:name="X01eb961d345d2a6ed85e7a791b7e2c4faa1e354"/>
      <w:r>
        <w:lastRenderedPageBreak/>
        <w:t>Resilience</w:t>
      </w:r>
      <w:r w:rsidR="000E5A45">
        <w:t xml:space="preserve">, </w:t>
      </w:r>
      <w:r w:rsidR="000E5A45" w:rsidRPr="005339EF">
        <w:rPr>
          <w:color w:val="FF0000"/>
        </w:rPr>
        <w:t>resistance and recovery</w:t>
      </w:r>
      <w:r w:rsidR="000E5A45" w:rsidRPr="000E5A45">
        <w:rPr>
          <w:color w:val="FF0000"/>
        </w:rPr>
        <w:t xml:space="preserve"> </w:t>
      </w:r>
      <w:r>
        <w:t xml:space="preserve">to drought events at the </w:t>
      </w:r>
      <w:del w:id="63" w:author="Guillermo Gea Izquierdo" w:date="2020-08-02T16:19:00Z">
        <w:r w:rsidDel="004470B8">
          <w:delText xml:space="preserve">forest </w:delText>
        </w:r>
      </w:del>
      <w:r>
        <w:t>stand and individual-tree levels</w:t>
      </w:r>
      <w:bookmarkEnd w:id="62"/>
    </w:p>
    <w:p w14:paraId="22E85B07" w14:textId="77777777" w:rsidR="001C574E" w:rsidRDefault="00161B6C">
      <w:r>
        <w:t xml:space="preserve">Resilience and resistance varied in the same direction whereas recovery varied inversely to resilience and resistance. During the last two drought events, resilience metrics for greenness and tree growth significantly differed between drought events (Table S1). The 2005 drought event reduced greenness and growth more than that of 2012 (Table S2) but the metrics of resilience generally </w:t>
      </w:r>
      <w:r w:rsidRPr="00282CF4">
        <w:t>c</w:t>
      </w:r>
      <w:r w:rsidR="00A73F6D" w:rsidRPr="00282CF4">
        <w:t>o</w:t>
      </w:r>
      <w:r w:rsidRPr="00282CF4">
        <w:t xml:space="preserve">varied in the same direction during those two </w:t>
      </w:r>
      <w:r w:rsidR="00A73F6D" w:rsidRPr="00282CF4">
        <w:rPr>
          <w:color w:val="FF0000"/>
        </w:rPr>
        <w:t xml:space="preserve">drought events </w:t>
      </w:r>
      <w:r w:rsidRPr="00282CF4">
        <w:rPr>
          <w:strike/>
          <w:color w:val="FF0000"/>
        </w:rPr>
        <w:t>years</w:t>
      </w:r>
      <w:r w:rsidRPr="00282CF4">
        <w:t>.</w:t>
      </w:r>
      <w:r>
        <w:t xml:space="preserve"> For EVI, resilience and resistance values were significantly higher for 2012, the most severe event, than for 2005 (Table S2; Figure 5b); whereas recovery values were higher for 2005 than for the 2012 drought event. For BAI, the resilience, resistance and recovery values were higher for 2012 than for 2005 (Table S2, Figure 5c).</w:t>
      </w:r>
    </w:p>
    <w:p w14:paraId="46F8EEF0" w14:textId="77777777" w:rsidR="001C574E" w:rsidRDefault="00161B6C">
      <w:pPr>
        <w:pStyle w:val="Textoindependiente"/>
      </w:pPr>
      <w:r>
        <w:t>The recovery and resistance for greenness and growth varied significantly between sites. Resilience calculated for greenness also differed between sites but not for tree growth (p = 0.534; Table S1). The two southern populations showed lower recovery values than did the northern site both for greenness and tree growth, but resistance and resilience values were significantly higher for the southern site (Table S2).</w:t>
      </w:r>
    </w:p>
    <w:p w14:paraId="56F34D65" w14:textId="77777777" w:rsidR="001C574E" w:rsidRDefault="00161B6C">
      <w:pPr>
        <w:pStyle w:val="Textoindependiente"/>
      </w:pPr>
      <w:r>
        <w:t>Resilience metrics of tree-growth for drought events since 1950 (</w:t>
      </w:r>
      <w:r>
        <w:rPr>
          <w:i/>
        </w:rPr>
        <w:t>i.e.</w:t>
      </w:r>
      <w:r>
        <w:t xml:space="preserve"> shared period among the three chronologies excluding the juvenile years, Table S3) revealed a positive relationship between drought severity and recovery, significant for all oak populations (Figure 5a). A similar pattern was found for resilience but proved significant only for SJ. Importantly, non-significant patterns resulted when we excluded 1995, except for recovery in SJ (Figure S5). The trees showed the highest value of tree-growth resilience for 1995, the worst drought event in our study area, particularly SJ where our results suggest a major release event also after 1995 (Figure 4b).</w:t>
      </w:r>
    </w:p>
    <w:p w14:paraId="4EECFE39" w14:textId="77777777" w:rsidR="001C574E" w:rsidRDefault="00161B6C">
      <w:pPr>
        <w:pStyle w:val="Ttulo2"/>
      </w:pPr>
      <w:bookmarkStart w:id="64" w:name="discussion"/>
      <w:r>
        <w:t>Discussion</w:t>
      </w:r>
      <w:bookmarkEnd w:id="64"/>
    </w:p>
    <w:p w14:paraId="74E1A513" w14:textId="77777777" w:rsidR="001C574E" w:rsidRDefault="00161B6C">
      <w:r>
        <w:t xml:space="preserve">By using a combined approach of remote-sensing information and dendroecology, we quantified the growth of adult trees and greenness (EVI) as proxies for secondary and primary growth of relict Mediterranean </w:t>
      </w:r>
      <w:r>
        <w:rPr>
          <w:i/>
        </w:rPr>
        <w:t>Quercus pyrenaica</w:t>
      </w:r>
      <w:r>
        <w:t xml:space="preserve"> populations in the southern Iberian Peninsula. These relict oak populations, driven by historical land-use, have been resilient to climate change at their present rear edge. However, resistance, resilience, and forest recovery after extreme drought events were strongly influenced by mountain exposure, local environmental conditions, and management legacies. This means that the geographical and the ecological rear edges do not necessarily match and, at a small spatial scale, tree performance can vary markedly along the rear edge under climate change.</w:t>
      </w:r>
    </w:p>
    <w:p w14:paraId="0F86B7FA" w14:textId="77777777" w:rsidR="001C574E" w:rsidRDefault="00161B6C">
      <w:pPr>
        <w:pStyle w:val="Ttulo3"/>
      </w:pPr>
      <w:bookmarkStart w:id="65" w:name="X1e83baf0fdb5c0fa72475b24500eaf1b181499f"/>
      <w:r>
        <w:t xml:space="preserve">High sensitivity and variability in the oak sensitivity to climate at the </w:t>
      </w:r>
      <w:commentRangeStart w:id="66"/>
      <w:r>
        <w:t>rear edge</w:t>
      </w:r>
      <w:bookmarkEnd w:id="65"/>
      <w:commentRangeEnd w:id="66"/>
      <w:r w:rsidR="004470B8">
        <w:rPr>
          <w:rStyle w:val="Refdecomentario"/>
          <w:rFonts w:asciiTheme="minorHAnsi" w:eastAsiaTheme="minorHAnsi" w:hAnsiTheme="minorHAnsi" w:cstheme="minorBidi"/>
          <w:b w:val="0"/>
          <w:bCs w:val="0"/>
        </w:rPr>
        <w:commentReference w:id="66"/>
      </w:r>
    </w:p>
    <w:p w14:paraId="3E4C9EDA" w14:textId="77777777" w:rsidR="001C574E" w:rsidRDefault="00161B6C">
      <w:r>
        <w:t xml:space="preserve">Severe drought negatively affects both primary and secondary growth of </w:t>
      </w:r>
      <w:r>
        <w:rPr>
          <w:i/>
        </w:rPr>
        <w:t>Q. pyrenaica</w:t>
      </w:r>
      <w:r>
        <w:t xml:space="preserve"> forests. This was expressed by the observed reduction in greenness and tree growth in response to the 2005 and 2012 </w:t>
      </w:r>
      <w:r>
        <w:lastRenderedPageBreak/>
        <w:t>drought events as well as by radial-growth suppression during extreme drought events (Corcuera and others 2006; Gea-Izquierdo and Cañellas 2014). Furthermore, the greatest reduction of tree growth was detected during the 1995 drought, a characteristic negative precipitation anomaly that caused severe and extensive damage in the Mediterranean Iberian Peninsula (Peñuelas and others 2001; Gazol and others 2018).</w:t>
      </w:r>
    </w:p>
    <w:p w14:paraId="1C76F168" w14:textId="77777777" w:rsidR="001C574E" w:rsidRDefault="00161B6C">
      <w:pPr>
        <w:pStyle w:val="Textoindependiente"/>
      </w:pPr>
      <w:r>
        <w:t>The tree responses to drought are site-dependent (Babst and others 2013), particularly for rear-edge populations (Cavin and Jump 2017; Dorado-Liñán and others 2017c). Greenness and tree growth were more affected by drought events in drier northern populations than in wetter southern oak populations of Sierra Nevada. The northern site showed higher browning intensity than did the southern sites during the 2005 drought event, and stronger correlations of tree-growth with SPEI (hydrological year and summer) at the northern site can be interpreted as higher sensitivity to drought at drier sites (Gea-Izquierdo and Cañellas 2014). Greenness was less sensitive to drought than tree growth, particularly for drier sites. These findings agree with previous works showing tree growth to be a more sensitive metric of forest resilience than is net primary productivity (</w:t>
      </w:r>
      <w:r>
        <w:rPr>
          <w:i/>
        </w:rPr>
        <w:t>e.g.</w:t>
      </w:r>
      <w:r>
        <w:t xml:space="preserve"> Babst and others 2013; Coulthard and others 2017; Gazol and others 2018; Peña-Gallardo and others 2018), suggesting that the growth reduction could be mediated by sink more than by source limitations (Körner 2013; Fatichi and others 2014). </w:t>
      </w:r>
      <w:r w:rsidRPr="00282CF4">
        <w:rPr>
          <w:strike/>
          <w:color w:val="FF0000"/>
        </w:rPr>
        <w:t>Tree-ring records complement remote-sensing data in longer time scales by reflecting tree-growth anomalies induced by climate or disturbance over decades to centuries (Babst and others 2017) and provide an accurate measure of growth responses to droughts (Bhuyan and others 2017; Gazol and others 2018).</w:t>
      </w:r>
      <w:r w:rsidRPr="00282CF4">
        <w:rPr>
          <w:color w:val="FF0000"/>
        </w:rPr>
        <w:t xml:space="preserve"> </w:t>
      </w:r>
      <w:r>
        <w:t>On the other hand, trees at CA-High registered higher BAI than did those located at lower elevations (CA-Low and SJ; Figure 4). This shows the high variability in the response to climate exhibited along a narrow gradient, which was especially noteworthy for southern sites, as these lie close to each other and both are considered to constitute the rear edge for the species.</w:t>
      </w:r>
    </w:p>
    <w:p w14:paraId="1A17DEF4" w14:textId="77777777" w:rsidR="001C574E" w:rsidRDefault="00161B6C">
      <w:pPr>
        <w:pStyle w:val="Textoindependiente"/>
      </w:pPr>
      <w:r>
        <w:t xml:space="preserve">As with many other forest species under Mediterranean climates, moisture availability is generally the most limiting factor driving radial growth of </w:t>
      </w:r>
      <w:r>
        <w:rPr>
          <w:i/>
        </w:rPr>
        <w:t>Q. pyrenaica</w:t>
      </w:r>
      <w:r>
        <w:t xml:space="preserve"> along its distribution range in the Iberian Peninsula (Gea-Izquierdo and Cañellas 2014). Thus, our results are consistent with those of previous studies highlighting the influence of precipitation on tree-ring growth in different oak species (</w:t>
      </w:r>
      <w:r>
        <w:rPr>
          <w:i/>
        </w:rPr>
        <w:t>e.g.</w:t>
      </w:r>
      <w:r>
        <w:t xml:space="preserve"> Tessier and others 1994; Di Filippo and others 2010; Gea-Izquierdo and others 2011; García-González and Souto-Herrero 2017). A positive effect of moisture availability and negative impact of temperature expressing a limiting effect of high vapor-pressure deficit and potential evapotranspiration can be expected at drought-limited rear-edges. Yet, at the rear edge, the growth of some tree species (</w:t>
      </w:r>
      <w:r>
        <w:rPr>
          <w:i/>
        </w:rPr>
        <w:t>e.g.</w:t>
      </w:r>
      <w:r>
        <w:t xml:space="preserve"> </w:t>
      </w:r>
      <w:r>
        <w:rPr>
          <w:i/>
        </w:rPr>
        <w:t>Abies alba</w:t>
      </w:r>
      <w:r>
        <w:t>) has been shown to be more sensitive to moisture-related variables (Martínez-Sancho and Gutiérrez Merino 2019), while others species were more sensitive to temperatures (</w:t>
      </w:r>
      <w:r>
        <w:rPr>
          <w:i/>
        </w:rPr>
        <w:t>e.g.</w:t>
      </w:r>
      <w:r>
        <w:t xml:space="preserve"> </w:t>
      </w:r>
      <w:r>
        <w:rPr>
          <w:i/>
        </w:rPr>
        <w:t>Pinus sylvestris</w:t>
      </w:r>
      <w:r>
        <w:t>, Herrero and others 2013), and still other species responded simultaneously to both temperature and moisture-related variables (</w:t>
      </w:r>
      <w:r>
        <w:rPr>
          <w:i/>
        </w:rPr>
        <w:t>e.g.</w:t>
      </w:r>
      <w:r>
        <w:t xml:space="preserve"> </w:t>
      </w:r>
      <w:r>
        <w:rPr>
          <w:i/>
        </w:rPr>
        <w:t>Fagus sylvatica</w:t>
      </w:r>
      <w:r>
        <w:t xml:space="preserve">, Dorado-Liñán and others 2017b, 2017a; </w:t>
      </w:r>
      <w:r>
        <w:rPr>
          <w:i/>
        </w:rPr>
        <w:t>Pinus nigra</w:t>
      </w:r>
      <w:r>
        <w:t xml:space="preserve"> subsp. </w:t>
      </w:r>
      <w:r>
        <w:rPr>
          <w:i/>
        </w:rPr>
        <w:t>salzmanii</w:t>
      </w:r>
      <w:r>
        <w:t xml:space="preserve">, Sánchez-Salguero and others 2012). This diversity in the response of tree species to </w:t>
      </w:r>
      <w:r>
        <w:lastRenderedPageBreak/>
        <w:t>precipitation and temperature suggests that vulnerability to climate change is not consistently expressed within the rear edge, therefore evidencing that geographically marginal forests are not necessarily climatically or ecologically marginal (see Dorado-Liñán and others 2019 and references therein).</w:t>
      </w:r>
    </w:p>
    <w:p w14:paraId="20D0E4A6" w14:textId="77777777" w:rsidR="001C574E" w:rsidRDefault="00161B6C">
      <w:pPr>
        <w:pStyle w:val="Ttulo3"/>
      </w:pPr>
      <w:bookmarkStart w:id="67" w:name="X9d9de8c637214e3a270e0a7424e877ff866aa4b"/>
      <w:r>
        <w:t xml:space="preserve">Relict oaks show high resilience to drought at different spatio-temporal scales: do the geographical </w:t>
      </w:r>
      <w:r w:rsidRPr="00282CF4">
        <w:t>an</w:t>
      </w:r>
      <w:r w:rsidR="000E5A45" w:rsidRPr="00282CF4">
        <w:rPr>
          <w:color w:val="FF0000"/>
        </w:rPr>
        <w:t>d</w:t>
      </w:r>
      <w:r>
        <w:t xml:space="preserve"> ecological rear-edges match?</w:t>
      </w:r>
      <w:bookmarkEnd w:id="67"/>
    </w:p>
    <w:p w14:paraId="08E07C04" w14:textId="77777777" w:rsidR="001C574E" w:rsidRDefault="00161B6C">
      <w:r>
        <w:t xml:space="preserve">Despite the severe drought events in recent decades (Table S3), we found a positive trend for vegetation greenness of </w:t>
      </w:r>
      <w:r>
        <w:rPr>
          <w:i/>
        </w:rPr>
        <w:t>Q. pyrenaica</w:t>
      </w:r>
      <w:r>
        <w:t xml:space="preserve"> for the last 16 years. This 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4a). Similar long-term trends have been described for this species along its distribution range only at high-elevation wet and cold sites (Gea-Izquierdo and Cañellas 2014). This could be related to a non-linear positive effect of warming for species at cold-limited high-elevation sites (Salzer and others 2009; Gea-Izquierdo and Cañellas 2014). Importantly, for rear edges threatened by climate change, negative growth trends were expected, as shown for some temperate and Mediterranean species (Sánchez-Salguero and others 2012; Camarero and others 2015b; Dorado-Liñán and others 2017b).</w:t>
      </w:r>
    </w:p>
    <w:p w14:paraId="27025269" w14:textId="77777777" w:rsidR="001C574E" w:rsidRDefault="00161B6C">
      <w:pPr>
        <w:pStyle w:val="Textoindependiente"/>
      </w:pPr>
      <w:r>
        <w:t>Although the 2012 drought event was more severe and intense than that of 2005 (Table S3), resilience values for greenness and tree growth 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would highlight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(Figure 5a).</w:t>
      </w:r>
    </w:p>
    <w:p w14:paraId="1F205F63" w14:textId="6F92B97A" w:rsidR="001C574E" w:rsidRPr="006A347D" w:rsidRDefault="00161B6C">
      <w:pPr>
        <w:pStyle w:val="Textoindependiente"/>
        <w:rPr>
          <w:i/>
          <w:iCs/>
          <w:color w:val="FF0000"/>
        </w:rPr>
      </w:pPr>
      <w:r w:rsidRPr="006A347D">
        <w:rPr>
          <w:color w:val="FF0000"/>
        </w:rPr>
        <w:t>The high drought-resilience values reported here,</w:t>
      </w:r>
      <w:r w:rsidR="006A347D" w:rsidRPr="006A347D">
        <w:rPr>
          <w:color w:val="FF0000"/>
        </w:rPr>
        <w:t xml:space="preserve"> in addition to the potential role of local adaptation</w:t>
      </w:r>
      <w:del w:id="68" w:author="Guillermo Gea Izquierdo" w:date="2020-08-02T16:26:00Z">
        <w:r w:rsidR="006A347D" w:rsidRPr="006A347D" w:rsidDel="004470B8">
          <w:rPr>
            <w:color w:val="FF0000"/>
          </w:rPr>
          <w:delText>,</w:delText>
        </w:r>
      </w:del>
      <w:ins w:id="69" w:author="Guillermo Gea Izquierdo" w:date="2020-08-02T16:26:00Z">
        <w:r w:rsidR="004470B8">
          <w:rPr>
            <w:color w:val="FF0000"/>
          </w:rPr>
          <w:t xml:space="preserve"> (</w:t>
        </w:r>
      </w:ins>
      <w:del w:id="70" w:author="Guillermo Gea Izquierdo" w:date="2020-08-02T16:26:00Z">
        <w:r w:rsidR="006A347D" w:rsidRPr="006A347D" w:rsidDel="004470B8">
          <w:rPr>
            <w:color w:val="FF0000"/>
          </w:rPr>
          <w:delText xml:space="preserve"> </w:delText>
        </w:r>
      </w:del>
      <w:r w:rsidR="006A347D" w:rsidRPr="006A347D">
        <w:rPr>
          <w:i/>
          <w:iCs/>
          <w:color w:val="FF0000"/>
        </w:rPr>
        <w:t xml:space="preserve">i.e </w:t>
      </w:r>
      <w:r w:rsidR="006A347D" w:rsidRPr="006A347D">
        <w:rPr>
          <w:color w:val="FF0000"/>
        </w:rPr>
        <w:t xml:space="preserve">high values of genetic resilience for </w:t>
      </w:r>
      <w:del w:id="71" w:author="Guillermo Gea Izquierdo" w:date="2020-08-02T16:26:00Z">
        <w:r w:rsidR="006A347D" w:rsidRPr="006A347D" w:rsidDel="004470B8">
          <w:rPr>
            <w:color w:val="FF0000"/>
          </w:rPr>
          <w:delText xml:space="preserve">those </w:delText>
        </w:r>
      </w:del>
      <w:ins w:id="72" w:author="Guillermo Gea Izquierdo" w:date="2020-08-02T16:26:00Z">
        <w:r w:rsidR="004470B8">
          <w:rPr>
            <w:color w:val="FF0000"/>
          </w:rPr>
          <w:t>oak</w:t>
        </w:r>
        <w:r w:rsidR="004470B8" w:rsidRPr="006A347D">
          <w:rPr>
            <w:color w:val="FF0000"/>
          </w:rPr>
          <w:t xml:space="preserve"> </w:t>
        </w:r>
      </w:ins>
      <w:r w:rsidR="006A347D" w:rsidRPr="006A347D">
        <w:rPr>
          <w:color w:val="FF0000"/>
        </w:rPr>
        <w:t>forests on Sierra Nevada</w:t>
      </w:r>
      <w:ins w:id="73" w:author="Guillermo Gea Izquierdo" w:date="2020-08-02T16:26:00Z">
        <w:r w:rsidR="004470B8">
          <w:rPr>
            <w:color w:val="FF0000"/>
          </w:rPr>
          <w:t xml:space="preserve">. </w:t>
        </w:r>
      </w:ins>
      <w:del w:id="74" w:author="Guillermo Gea Izquierdo" w:date="2020-08-02T16:26:00Z">
        <w:r w:rsidR="006A347D" w:rsidRPr="006A347D" w:rsidDel="004470B8">
          <w:rPr>
            <w:color w:val="FF0000"/>
          </w:rPr>
          <w:delText xml:space="preserve"> (</w:delText>
        </w:r>
      </w:del>
      <w:r w:rsidR="006A347D" w:rsidRPr="006A347D">
        <w:rPr>
          <w:color w:val="FF0000"/>
        </w:rPr>
        <w:t xml:space="preserve">Valbuena-Carabaña and Gil 2013, 2017), suggest that land-use also has a key role </w:t>
      </w:r>
      <w:del w:id="75" w:author="Guillermo Gea Izquierdo" w:date="2020-08-02T16:25:00Z">
        <w:r w:rsidR="006A347D" w:rsidRPr="006A347D" w:rsidDel="004470B8">
          <w:rPr>
            <w:color w:val="FF0000"/>
          </w:rPr>
          <w:delText xml:space="preserve">in </w:delText>
        </w:r>
      </w:del>
      <w:ins w:id="76" w:author="Guillermo Gea Izquierdo" w:date="2020-08-02T16:25:00Z">
        <w:r w:rsidR="004470B8">
          <w:rPr>
            <w:color w:val="FF0000"/>
          </w:rPr>
          <w:t>to determine</w:t>
        </w:r>
        <w:r w:rsidR="004470B8" w:rsidRPr="006A347D">
          <w:rPr>
            <w:color w:val="FF0000"/>
          </w:rPr>
          <w:t xml:space="preserve"> </w:t>
        </w:r>
      </w:ins>
      <w:del w:id="77" w:author="Guillermo Gea Izquierdo" w:date="2020-08-02T16:25:00Z">
        <w:r w:rsidR="006A347D" w:rsidRPr="006A347D" w:rsidDel="004470B8">
          <w:rPr>
            <w:color w:val="FF0000"/>
          </w:rPr>
          <w:delText xml:space="preserve">drought </w:delText>
        </w:r>
      </w:del>
      <w:ins w:id="78" w:author="Guillermo Gea Izquierdo" w:date="2020-08-02T16:25:00Z">
        <w:r w:rsidR="004470B8">
          <w:rPr>
            <w:color w:val="FF0000"/>
          </w:rPr>
          <w:t>tree</w:t>
        </w:r>
        <w:r w:rsidR="004470B8" w:rsidRPr="006A347D">
          <w:rPr>
            <w:color w:val="FF0000"/>
          </w:rPr>
          <w:t xml:space="preserve"> </w:t>
        </w:r>
      </w:ins>
      <w:r w:rsidR="006A347D" w:rsidRPr="006A347D">
        <w:rPr>
          <w:color w:val="FF0000"/>
        </w:rPr>
        <w:t xml:space="preserve">resilience </w:t>
      </w:r>
      <w:ins w:id="79" w:author="Guillermo Gea Izquierdo" w:date="2020-08-02T16:25:00Z">
        <w:r w:rsidR="004470B8">
          <w:rPr>
            <w:color w:val="FF0000"/>
          </w:rPr>
          <w:t xml:space="preserve">to drought </w:t>
        </w:r>
      </w:ins>
      <w:r w:rsidR="006A347D" w:rsidRPr="006A347D">
        <w:rPr>
          <w:color w:val="FF0000"/>
        </w:rPr>
        <w:t>and the determination of the range edge</w:t>
      </w:r>
      <w:ins w:id="80" w:author="Guillermo Gea Izquierdo" w:date="2020-08-02T16:25:00Z">
        <w:r w:rsidR="004470B8">
          <w:rPr>
            <w:color w:val="FF0000"/>
          </w:rPr>
          <w:t xml:space="preserve"> of species</w:t>
        </w:r>
      </w:ins>
      <w:r w:rsidR="006A347D" w:rsidRPr="006A347D">
        <w:rPr>
          <w:color w:val="FF0000"/>
        </w:rPr>
        <w:t xml:space="preserve">. </w:t>
      </w:r>
      <w:r w:rsidR="006A347D" w:rsidRPr="006A347D">
        <w:rPr>
          <w:strike/>
          <w:color w:val="FF0000"/>
        </w:rPr>
        <w:t xml:space="preserve">The high drought-resilience values reported here, coinciding with </w:t>
      </w:r>
      <w:r w:rsidRPr="006A347D">
        <w:rPr>
          <w:strike/>
          <w:color w:val="FF0000"/>
        </w:rPr>
        <w:t>high values of genetic resilience for those forests on Sierra Nevada reported elsewhere (Valbuena-Carabaña and Gil 2013, 2017)</w:t>
      </w:r>
      <w:r w:rsidR="00DE026D" w:rsidRPr="006A347D">
        <w:rPr>
          <w:strike/>
          <w:color w:val="FF0000"/>
        </w:rPr>
        <w:t xml:space="preserve">, </w:t>
      </w:r>
      <w:r w:rsidRPr="006A347D">
        <w:rPr>
          <w:strike/>
          <w:color w:val="FF0000"/>
        </w:rPr>
        <w:t>appear to indicate the strong local adaptation of this oak species.</w:t>
      </w:r>
      <w:r w:rsidR="006A347D" w:rsidRPr="006A347D">
        <w:rPr>
          <w:strike/>
          <w:color w:val="FF0000"/>
        </w:rPr>
        <w:t xml:space="preserve"> </w:t>
      </w:r>
      <w:r w:rsidRPr="00DE026D">
        <w:t xml:space="preserve">Our findings agree with those of studies showing that the assumed higher vulnerability of </w:t>
      </w:r>
      <w:ins w:id="81" w:author="Guillermo Gea Izquierdo" w:date="2020-08-02T16:26:00Z">
        <w:r w:rsidR="004470B8">
          <w:t xml:space="preserve">current geographical </w:t>
        </w:r>
      </w:ins>
      <w:r w:rsidRPr="00DE026D">
        <w:t>dry edges does not necessarily hold (</w:t>
      </w:r>
      <w:r w:rsidRPr="00DE026D">
        <w:rPr>
          <w:i/>
        </w:rPr>
        <w:t>e.g.</w:t>
      </w:r>
      <w:r w:rsidRPr="00DE026D">
        <w:t xml:space="preserve"> Cavin and Jump 2017).</w:t>
      </w:r>
      <w:r>
        <w:t xml:space="preserve"> In our case, this can be explained by the fact that the current geographical rear-edge does not match with the potential ecological rear edge for the species because this has been </w:t>
      </w:r>
      <w:ins w:id="82" w:author="Guillermo Gea Izquierdo" w:date="2020-08-02T16:27:00Z">
        <w:r w:rsidR="004470B8">
          <w:t xml:space="preserve">modified and </w:t>
        </w:r>
      </w:ins>
      <w:r>
        <w:t xml:space="preserve">determined mostly by human use. Martínez-Vilalta </w:t>
      </w:r>
      <w:r>
        <w:lastRenderedPageBreak/>
        <w:t>(2018) pointed out the importance of local adaptation and plasticity, and also of local environmental factors on the vulnerability shown by rear-edge populations. Our results highlight the ample small-scale variability at the ecological boundary and thus the rear edges need to be more clearly defined and delineated. All the above points, together with the characteristic high resprouting ability of the species, show the long-term persistence of these populations (Bellingham and Sparrow 2000). It should be mentioned that we studied only adult individuals established decades or centuries ago, meaning that it needs to be assessed whether the high resilience found is expressed at the species level</w:t>
      </w:r>
      <w:ins w:id="83" w:author="Guillermo Gea Izquierdo" w:date="2020-08-02T16:28:00Z">
        <w:r w:rsidR="006C6103">
          <w:t xml:space="preserve"> (i.e. also including regeneration)</w:t>
        </w:r>
      </w:ins>
      <w:r>
        <w:t xml:space="preserve"> or only in adult trees. The rear-edge might differ for different ontogenic stages. It is important to assess whether seedling regeneration and recruitment are vulnerable</w:t>
      </w:r>
      <w:ins w:id="84" w:author="Guillermo Gea Izquierdo" w:date="2020-08-02T16:30:00Z">
        <w:r w:rsidR="00EB7030">
          <w:t xml:space="preserve"> </w:t>
        </w:r>
      </w:ins>
      <w:ins w:id="85" w:author="Guillermo Gea Izquierdo" w:date="2020-08-02T16:31:00Z">
        <w:r w:rsidR="00EB7030">
          <w:t>and</w:t>
        </w:r>
      </w:ins>
      <w:ins w:id="86" w:author="Guillermo Gea Izquierdo" w:date="2020-08-02T16:30:00Z">
        <w:r w:rsidR="00EB7030">
          <w:t xml:space="preserve"> whether there is arrested </w:t>
        </w:r>
      </w:ins>
      <w:ins w:id="87" w:author="Guillermo Gea Izquierdo" w:date="2020-08-02T16:31:00Z">
        <w:r w:rsidR="00EB7030">
          <w:t>succession</w:t>
        </w:r>
      </w:ins>
      <w:r>
        <w:t xml:space="preserve">, as in other Mediterranean species at </w:t>
      </w:r>
      <w:ins w:id="88" w:author="Guillermo Gea Izquierdo" w:date="2020-08-02T16:31:00Z">
        <w:r w:rsidR="00EB7030">
          <w:t xml:space="preserve">some locations including </w:t>
        </w:r>
      </w:ins>
      <w:r>
        <w:t>their xeric limit (Castro and others 2004; Vilà-Cabrera and others 2011; Gea-Izquierdo and others 2015).</w:t>
      </w:r>
    </w:p>
    <w:p w14:paraId="37F81941" w14:textId="77777777" w:rsidR="001C574E" w:rsidRDefault="00161B6C">
      <w:pPr>
        <w:pStyle w:val="Ttulo3"/>
      </w:pPr>
      <w:bookmarkStart w:id="89" w:name="Xb4248f6f8322dd5a7a5ebaa0ba7bf10f0e1b1db"/>
      <w:r>
        <w:t>Land-use legacies in relation to forest response under climate change and to the present rear edge</w:t>
      </w:r>
      <w:bookmarkEnd w:id="89"/>
    </w:p>
    <w:p w14:paraId="43EDA69C" w14:textId="77777777" w:rsidR="001C574E" w:rsidRDefault="00161B6C">
      <w:r>
        <w:t xml:space="preserve">The review of historical documents revealed that forest clearings, firewood removal, charcoal production, and mining have strongly affected the forests on Sierra Nevada (Table S4), where an estimated historical loss of broadleaf </w:t>
      </w:r>
      <w:r>
        <w:rPr>
          <w:i/>
        </w:rPr>
        <w:t>Quercus</w:t>
      </w:r>
      <w:r>
        <w:t xml:space="preserve"> species has approached 90% in tree cover at medium and low elevations (Jiménez-Olivencia and others 2015).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the SJ site), land uses have been historically distributed along an elevational gradient: grasslands and shrublands for cattle farming at the highest elevations; next forest stands with some croplands; and, finally, irrigated terraces with tree crops at the lowest elevations (Jiménez-Olivencia and others 2015). In addition, other activities such as mining must have altered the forest structure, </w:t>
      </w:r>
      <w:r>
        <w:rPr>
          <w:i/>
        </w:rPr>
        <w:t>e.g.</w:t>
      </w:r>
      <w:r>
        <w:t xml:space="preserve"> the SJ site has many small mines and quarries that were exploited intermittently throughout history. The release growth event expressed in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14:paraId="0F1D79E7" w14:textId="77777777" w:rsidR="001C574E" w:rsidRDefault="00161B6C">
      <w:pPr>
        <w:pStyle w:val="Textoindependiente"/>
      </w:pPr>
      <w:r>
        <w:t>On the other hand, woodlands on the southern slopes (</w:t>
      </w:r>
      <w:r>
        <w:rPr>
          <w:i/>
        </w:rPr>
        <w:t>e.g.</w:t>
      </w:r>
      <w:r>
        <w:t xml:space="preserve"> CA site) were mixed with a greater percentage of croplands along the elevational gradient where oaks grow (Jiménez-Olivencia and others 2015). Firewood, charcoal, and acorns were intensively exploited at the southern sites, until at least the mid-20th century, when these activities sharply declined due mainly to rural abandonment and the use of gas and fossil fuels (Valbuena-Carabaña and Gil 2013). At the CA-High site, the only positive release </w:t>
      </w:r>
      <w:r>
        <w:lastRenderedPageBreak/>
        <w:t>event found for the earliest years could be related to the conversion from closed forest to an open silvopastoral system, a common management practice often applied in the past in many Iberian oak woodlands (Cañellas and others 2004; Gea-Izquierdo and others 2011) and which has been documented for this site (Valbuena-Carabaña and Gil 2013).</w:t>
      </w:r>
    </w:p>
    <w:p w14:paraId="78DA547A" w14:textId="77777777" w:rsidR="001C574E" w:rsidRDefault="00161B6C">
      <w:pPr>
        <w:pStyle w:val="Textoindependiente"/>
        <w:rPr>
          <w:ins w:id="90" w:author="Usuario de Microsoft Office" w:date="2020-08-03T12:25:00Z"/>
        </w:rPr>
      </w:pPr>
      <w:r>
        <w:t xml:space="preserve">The other release event observed for the SJ site during the period 1995-2000 was lower than during 1940, but also affected most trees (Figures 4b, S2b). No records of forest practices in this area over the last 30 years have been found (Bonet and others 2016), and no logging was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Peñuelas and others 2001; Lloret and others 2004).</w:t>
      </w:r>
    </w:p>
    <w:p w14:paraId="01B3FA2D" w14:textId="287D9462" w:rsidR="00565521" w:rsidRPr="00565521" w:rsidRDefault="00565521">
      <w:pPr>
        <w:pStyle w:val="Textoindependiente"/>
        <w:rPr>
          <w:b/>
          <w:rPrChange w:id="91" w:author="Usuario de Microsoft Office" w:date="2020-08-03T12:26:00Z">
            <w:rPr/>
          </w:rPrChange>
        </w:rPr>
      </w:pPr>
      <w:ins w:id="92" w:author="Usuario de Microsoft Office" w:date="2020-08-03T12:25:00Z">
        <w:r w:rsidRPr="00565521">
          <w:rPr>
            <w:b/>
            <w:rPrChange w:id="93" w:author="Usuario de Microsoft Office" w:date="2020-08-03T12:26:00Z">
              <w:rPr/>
            </w:rPrChange>
          </w:rPr>
          <w:t>CONCLUSIONS</w:t>
        </w:r>
      </w:ins>
    </w:p>
    <w:p w14:paraId="6AE7CA0C" w14:textId="2E7C1A70" w:rsidR="001C574E" w:rsidRDefault="00161B6C">
      <w:pPr>
        <w:pStyle w:val="Textoindependiente"/>
      </w:pPr>
      <w:r>
        <w:t xml:space="preserve">In summary, this research provides two main results. First, the high values of resilience in our study suggest that </w:t>
      </w:r>
      <w:r>
        <w:rPr>
          <w:i/>
        </w:rPr>
        <w:t>Quercus pyrenaica</w:t>
      </w:r>
      <w:r>
        <w:t xml:space="preserve"> populations in Sierra Nevada are located in a geographical, but not a climatic, ecological rear edge (</w:t>
      </w:r>
      <w:r>
        <w:rPr>
          <w:i/>
        </w:rPr>
        <w:t>sensu</w:t>
      </w:r>
      <w:r>
        <w:t xml:space="preserve"> Martínez-Vilalta 2018; Vilà-Cabrera and others 2019</w:t>
      </w:r>
      <w:r w:rsidRPr="00282CF4">
        <w:t xml:space="preserve">). </w:t>
      </w:r>
      <w:ins w:id="94" w:author="Usuario de Microsoft Office" w:date="2020-08-03T12:27:00Z">
        <w:r w:rsidR="00565521" w:rsidRPr="00B67935">
          <w:rPr>
            <w:highlight w:val="yellow"/>
          </w:rPr>
          <w:t>C</w:t>
        </w:r>
        <w:r w:rsidR="00565521" w:rsidRPr="00B67935">
          <w:rPr>
            <w:highlight w:val="yellow"/>
          </w:rPr>
          <w:t>ontrary to our expectations, the trees exhibited high r</w:t>
        </w:r>
        <w:r w:rsidR="00565521" w:rsidRPr="00B67935">
          <w:rPr>
            <w:highlight w:val="yellow"/>
            <w:rPrChange w:id="95" w:author="Usuario de Microsoft Office" w:date="2020-08-03T12:53:00Z">
              <w:rPr>
                <w:highlight w:val="yellow"/>
              </w:rPr>
            </w:rPrChange>
          </w:rPr>
          <w:t xml:space="preserve">esilience in the response to drought, particularly over the long-term. </w:t>
        </w:r>
      </w:ins>
      <w:r w:rsidRPr="00282CF4">
        <w:t xml:space="preserve">The high resilience values observed could also be related to stabilizing mechanisms promoting community resilience </w:t>
      </w:r>
      <w:ins w:id="96" w:author="Guillermo Gea Izquierdo" w:date="2020-08-02T16:34:00Z">
        <w:r w:rsidR="00EB7030">
          <w:t xml:space="preserve">or enhancing resilience of already established adult individuals </w:t>
        </w:r>
      </w:ins>
      <w:r w:rsidR="0096620F" w:rsidRPr="00282CF4">
        <w:t>(</w:t>
      </w:r>
      <w:r w:rsidR="0096620F" w:rsidRPr="00282CF4">
        <w:rPr>
          <w:color w:val="FF0000"/>
        </w:rPr>
        <w:t xml:space="preserve">e.g. stress tolerance capacity linked to local adaptation, Lloret </w:t>
      </w:r>
      <w:r w:rsidR="00536F8B" w:rsidRPr="00282CF4">
        <w:rPr>
          <w:color w:val="FF0000"/>
        </w:rPr>
        <w:t>and others</w:t>
      </w:r>
      <w:r w:rsidR="0096620F" w:rsidRPr="00282CF4">
        <w:rPr>
          <w:color w:val="FF0000"/>
        </w:rPr>
        <w:t xml:space="preserve"> 2012</w:t>
      </w:r>
      <w:r w:rsidR="0096620F" w:rsidRPr="00282CF4">
        <w:t xml:space="preserve">), </w:t>
      </w:r>
      <w:r w:rsidRPr="00282CF4">
        <w:t>that can buffer the impact of extreme events</w:t>
      </w:r>
      <w:r w:rsidR="0096620F" w:rsidRPr="00282CF4">
        <w:t xml:space="preserve"> </w:t>
      </w:r>
      <w:r w:rsidRPr="00282CF4">
        <w:t>as has been described for other species (</w:t>
      </w:r>
      <w:r w:rsidRPr="00282CF4">
        <w:rPr>
          <w:i/>
        </w:rPr>
        <w:t>e.g.</w:t>
      </w:r>
      <w:r w:rsidRPr="00282CF4">
        <w:t xml:space="preserve"> </w:t>
      </w:r>
      <w:r w:rsidRPr="00282CF4">
        <w:rPr>
          <w:i/>
        </w:rPr>
        <w:t>Pinus sylvestris</w:t>
      </w:r>
      <w:r w:rsidRPr="00282CF4">
        <w:t>, Herrero and Zamora 2014).</w:t>
      </w:r>
      <w:r>
        <w:t xml:space="preserve"> Second, these resilience responses of oak forest to drought events are not spatially homogeneous throughout the mountain range, due to differences in ecological conditions and/or past management legacies. In fact, there was much small-scale variability in the response to climate along the rear edge that we had </w:t>
      </w:r>
      <w:ins w:id="97" w:author="Guillermo Gea Izquierdo" w:date="2020-08-02T16:35:00Z">
        <w:r w:rsidR="00EB7030">
          <w:t xml:space="preserve">not </w:t>
        </w:r>
      </w:ins>
      <w:r>
        <w:rPr>
          <w:i/>
        </w:rPr>
        <w:t>a priori</w:t>
      </w:r>
      <w:r>
        <w:t xml:space="preserve"> considered in our study. </w:t>
      </w:r>
      <w:ins w:id="98" w:author="Usuario de Microsoft Office" w:date="2020-08-03T12:26:00Z">
        <w:r w:rsidR="00565521" w:rsidRPr="009F2DA0">
          <w:rPr>
            <w:highlight w:val="yellow"/>
          </w:rPr>
          <w:t xml:space="preserve">The differences found in tree growth, climatic sensitivity and tree resilience between close neighboring sites showed that responses to drought were site dependent and could drastically vary in extremely narrow spatial gradients. </w:t>
        </w:r>
      </w:ins>
      <w:ins w:id="99" w:author="Usuario de Microsoft Office" w:date="2020-08-03T12:38:00Z">
        <w:r w:rsidR="007A5831" w:rsidRPr="009F2DA0">
          <w:rPr>
            <w:highlight w:val="yellow"/>
          </w:rPr>
          <w:t>In other words: in mountains, heterogeneity of ecological conditions at fine scales is the rule, enabling the existence of microrefugia and lengthening species persistence (Olalde and others 2002; Serra-Diaz and others 2015).</w:t>
        </w:r>
        <w:r w:rsidR="007A5831">
          <w:t xml:space="preserve"> </w:t>
        </w:r>
      </w:ins>
      <w:ins w:id="100" w:author="Usuario de Microsoft Office" w:date="2020-08-03T12:26:00Z">
        <w:r w:rsidR="00565521" w:rsidRPr="009F2DA0">
          <w:rPr>
            <w:highlight w:val="yellow"/>
          </w:rPr>
          <w:t>This is particularly relevant to define the real extent and nature (</w:t>
        </w:r>
        <w:r w:rsidR="00565521" w:rsidRPr="009F2DA0">
          <w:rPr>
            <w:i/>
            <w:highlight w:val="yellow"/>
          </w:rPr>
          <w:t>i.e.</w:t>
        </w:r>
        <w:r w:rsidR="00565521" w:rsidRPr="009F2DA0">
          <w:rPr>
            <w:highlight w:val="yellow"/>
          </w:rPr>
          <w:t xml:space="preserve"> geographical and/or ecological) of rear-edge populations where topographic and biophysical variability facilitates the existence of microrefugia</w:t>
        </w:r>
      </w:ins>
      <w:ins w:id="101" w:author="Usuario de Microsoft Office" w:date="2020-08-03T12:27:00Z">
        <w:r w:rsidR="00565521">
          <w:t xml:space="preserve">. </w:t>
        </w:r>
      </w:ins>
      <w:del w:id="102" w:author="Usuario de Microsoft Office" w:date="2020-08-03T12:55:00Z">
        <w:r w:rsidRPr="00D2144E" w:rsidDel="00B67935">
          <w:rPr>
            <w:strike/>
            <w:rPrChange w:id="103" w:author="Usuario de Microsoft Office" w:date="2020-08-03T12:36:00Z">
              <w:rPr/>
            </w:rPrChange>
          </w:rPr>
          <w:delText>Furthermore, we even found positive effects of climate change in certain</w:delText>
        </w:r>
      </w:del>
      <w:ins w:id="104" w:author="Guillermo Gea Izquierdo" w:date="2020-08-02T16:36:00Z">
        <w:del w:id="105" w:author="Usuario de Microsoft Office" w:date="2020-08-03T12:55:00Z">
          <w:r w:rsidR="00EB7030" w:rsidRPr="00D2144E" w:rsidDel="00B67935">
            <w:rPr>
              <w:strike/>
              <w:rPrChange w:id="106" w:author="Usuario de Microsoft Office" w:date="2020-08-03T12:36:00Z">
                <w:rPr/>
              </w:rPrChange>
            </w:rPr>
            <w:delText xml:space="preserve"> (more mesic) </w:delText>
          </w:r>
        </w:del>
      </w:ins>
      <w:del w:id="107" w:author="Usuario de Microsoft Office" w:date="2020-08-03T12:55:00Z">
        <w:r w:rsidRPr="00D2144E" w:rsidDel="00B67935">
          <w:rPr>
            <w:strike/>
            <w:rPrChange w:id="108" w:author="Usuario de Microsoft Office" w:date="2020-08-03T12:36:00Z">
              <w:rPr/>
            </w:rPrChange>
          </w:rPr>
          <w:delText xml:space="preserve"> stands, as discussed, in disagreement with our hypothesis of expecting oak vulnerability along the entire geographical rear edge studied.</w:delText>
        </w:r>
        <w:r w:rsidDel="00B67935">
          <w:delText xml:space="preserve"> </w:delText>
        </w:r>
      </w:del>
      <w:r>
        <w:t>This suggests that the rear edge therefore needs to be redefined in space but also in time (Vilà-Cabrera and others 2019), partly because of land-use legacies and their effect on the possible mismatch between the current distribution of species (</w:t>
      </w:r>
      <w:r>
        <w:rPr>
          <w:i/>
        </w:rPr>
        <w:t>i.e.</w:t>
      </w:r>
      <w:r>
        <w:t xml:space="preserve"> determining the “available” geographical rear edge) and the potential ecological (limiting) rear edge of species. The rear-edge concept should also consider historical aspects in addition to the geographic, climatic, and genetic ones (Vilà-Cabrera and others 2019), particularly in areas with a long history of human management, such as Mediterranean mountains. Therefore, anthropogenic habitat modification and its legacies represent a critical dimension of marginality as they </w:t>
      </w:r>
      <w:r>
        <w:lastRenderedPageBreak/>
        <w:t xml:space="preserve">may intensify, confound or delay climate-driven population decline at the rear edges (Vilà-Cabrera and others 2019). </w:t>
      </w:r>
      <w:del w:id="109" w:author="Usuario de Microsoft Office" w:date="2020-08-03T12:54:00Z">
        <w:r w:rsidRPr="007A5831" w:rsidDel="00B67935">
          <w:rPr>
            <w:strike/>
            <w:rPrChange w:id="110" w:author="Usuario de Microsoft Office" w:date="2020-08-03T12:39:00Z">
              <w:rPr/>
            </w:rPrChange>
          </w:rPr>
          <w:delText>Furthermore, even the geographical dimension of the rear edge is not a continuous, uniform space of ecological conditions in mountain landscapes.</w:delText>
        </w:r>
        <w:r w:rsidDel="00B67935">
          <w:delText xml:space="preserve"> </w:delText>
        </w:r>
        <w:r w:rsidRPr="007A5831" w:rsidDel="00B67935">
          <w:rPr>
            <w:strike/>
            <w:highlight w:val="yellow"/>
            <w:rPrChange w:id="111" w:author="Usuario de Microsoft Office" w:date="2020-08-03T12:38:00Z">
              <w:rPr/>
            </w:rPrChange>
          </w:rPr>
          <w:delText>In other words: in mountains, heterogeneity of ecological conditions at fine scales is the rule, enabling the existence of microrefugia and lengthening species persistence (Olalde and others 2002; Serra-Diaz and others 2015).</w:delText>
        </w:r>
        <w:r w:rsidDel="00B67935">
          <w:delText xml:space="preserve"> </w:delText>
        </w:r>
        <w:r w:rsidRPr="005B6267" w:rsidDel="00B67935">
          <w:rPr>
            <w:strike/>
            <w:rPrChange w:id="112" w:author="Usuario de Microsoft Office" w:date="2020-08-03T12:46:00Z">
              <w:rPr/>
            </w:rPrChange>
          </w:rPr>
          <w:delText>In this respect, our results showed that the resilience of oak stands to drought events was not spatially homogeneous across the mountain range, due to differences in ecological conditions and/or past management legacies. This is particularly relevant for rear-edge populations where topographic and biophysical variability can facilitate the existence of refugia</w:delText>
        </w:r>
      </w:del>
      <w:del w:id="113" w:author="Usuario de Microsoft Office" w:date="2020-08-03T12:57:00Z">
        <w:r w:rsidDel="00E9094A">
          <w:delText>.</w:delText>
        </w:r>
      </w:del>
      <w:bookmarkStart w:id="114" w:name="_GoBack"/>
      <w:bookmarkEnd w:id="114"/>
      <w:ins w:id="115" w:author="Guillermo Gea Izquierdo" w:date="2020-08-02T16:39:00Z">
        <w:del w:id="116" w:author="Usuario de Microsoft Office" w:date="2020-08-03T12:57:00Z">
          <w:r w:rsidR="00A21C8A" w:rsidDel="00E9094A">
            <w:delText xml:space="preserve"> </w:delText>
          </w:r>
        </w:del>
      </w:ins>
      <w:moveToRangeStart w:id="117" w:author="Usuario de Microsoft Office" w:date="2020-08-03T12:43:00Z" w:name="move47351037"/>
      <w:moveTo w:id="118" w:author="Usuario de Microsoft Office" w:date="2020-08-03T12:43:00Z">
        <w:r w:rsidR="007A5831" w:rsidRPr="00525D01">
          <w:rPr>
            <w:highlight w:val="yellow"/>
          </w:rPr>
          <w:t xml:space="preserve">This is relevant for tree species that are highly sensitive to climate change, such as </w:t>
        </w:r>
        <w:r w:rsidR="007A5831" w:rsidRPr="00525D01">
          <w:rPr>
            <w:i/>
            <w:highlight w:val="yellow"/>
          </w:rPr>
          <w:t>Quercus pyrenaica</w:t>
        </w:r>
        <w:r w:rsidR="007A5831" w:rsidRPr="00525D01">
          <w:rPr>
            <w:highlight w:val="yellow"/>
          </w:rPr>
          <w:t xml:space="preserve">, not only for conservation </w:t>
        </w:r>
        <w:r w:rsidR="007A5831" w:rsidRPr="00525D01">
          <w:rPr>
            <w:i/>
            <w:highlight w:val="yellow"/>
          </w:rPr>
          <w:t>per se</w:t>
        </w:r>
        <w:r w:rsidR="007A5831" w:rsidRPr="00525D01">
          <w:rPr>
            <w:highlight w:val="yellow"/>
          </w:rPr>
          <w:t xml:space="preserve"> of the species, but for all ecosystem services that these forests offer.</w:t>
        </w:r>
      </w:moveTo>
      <w:moveToRangeEnd w:id="117"/>
      <w:ins w:id="119" w:author="Usuario de Microsoft Office" w:date="2020-08-03T12:43:00Z">
        <w:r w:rsidR="007A5831">
          <w:t xml:space="preserve"> In this sense</w:t>
        </w:r>
      </w:ins>
      <w:commentRangeStart w:id="120"/>
      <w:ins w:id="121" w:author="Guillermo Gea Izquierdo" w:date="2020-08-02T16:39:00Z">
        <w:del w:id="122" w:author="Usuario de Microsoft Office" w:date="2020-08-03T12:54:00Z">
          <w:r w:rsidR="00A21C8A" w:rsidRPr="007A5831" w:rsidDel="00B67935">
            <w:rPr>
              <w:strike/>
              <w:rPrChange w:id="123" w:author="Usuario de Microsoft Office" w:date="2020-08-03T12:44:00Z">
                <w:rPr/>
              </w:rPrChange>
            </w:rPr>
            <w:delText>Additionally</w:delText>
          </w:r>
        </w:del>
        <w:r w:rsidR="00A21C8A" w:rsidRPr="007A5831">
          <w:rPr>
            <w:strike/>
            <w:rPrChange w:id="124" w:author="Usuario de Microsoft Office" w:date="2020-08-03T12:44:00Z">
              <w:rPr/>
            </w:rPrChange>
          </w:rPr>
          <w:t>,</w:t>
        </w:r>
        <w:r w:rsidR="00A21C8A">
          <w:t xml:space="preserve"> it needs to be analyzed the resilience of all</w:t>
        </w:r>
      </w:ins>
      <w:ins w:id="125" w:author="Usuario de Microsoft Office" w:date="2020-08-03T12:51:00Z">
        <w:r w:rsidR="00B67935">
          <w:t xml:space="preserve"> demographic stages </w:t>
        </w:r>
      </w:ins>
      <w:ins w:id="126" w:author="Guillermo Gea Izquierdo" w:date="2020-08-02T16:39:00Z">
        <w:del w:id="127" w:author="Usuario de Microsoft Office" w:date="2020-08-03T12:54:00Z">
          <w:r w:rsidR="00A21C8A" w:rsidDel="00B67935">
            <w:delText xml:space="preserve"> </w:delText>
          </w:r>
          <w:r w:rsidR="00A21C8A" w:rsidRPr="00B67935" w:rsidDel="00B67935">
            <w:rPr>
              <w:strike/>
              <w:rPrChange w:id="128" w:author="Usuario de Microsoft Office" w:date="2020-08-03T12:52:00Z">
                <w:rPr/>
              </w:rPrChange>
            </w:rPr>
            <w:delText>ontogenic levels</w:delText>
          </w:r>
          <w:r w:rsidR="00A21C8A" w:rsidDel="00B67935">
            <w:delText xml:space="preserve"> </w:delText>
          </w:r>
        </w:del>
        <w:r w:rsidR="00A21C8A">
          <w:t xml:space="preserve">of species, to assure that the observed resilience in adult trees </w:t>
        </w:r>
        <w:del w:id="129" w:author="Usuario de Microsoft Office" w:date="2020-08-03T12:56:00Z">
          <w:r w:rsidR="00A21C8A" w:rsidRPr="00B67935" w:rsidDel="00B67935">
            <w:rPr>
              <w:strike/>
              <w:rPrChange w:id="130" w:author="Usuario de Microsoft Office" w:date="2020-08-03T12:52:00Z">
                <w:rPr/>
              </w:rPrChange>
            </w:rPr>
            <w:delText>is also</w:delText>
          </w:r>
          <w:r w:rsidR="00A21C8A" w:rsidDel="00B67935">
            <w:delText xml:space="preserve"> </w:delText>
          </w:r>
        </w:del>
      </w:ins>
      <w:ins w:id="131" w:author="Usuario de Microsoft Office" w:date="2020-08-03T12:50:00Z">
        <w:r w:rsidR="0019709B" w:rsidRPr="0019709B">
          <w:rPr>
            <w:highlight w:val="yellow"/>
            <w:rPrChange w:id="132" w:author="Usuario de Microsoft Office" w:date="2020-08-03T12:50:00Z">
              <w:rPr/>
            </w:rPrChange>
          </w:rPr>
          <w:t>it is also manifested in its demographic recruitment</w:t>
        </w:r>
        <w:r w:rsidR="00B67935">
          <w:t xml:space="preserve"> dynamic </w:t>
        </w:r>
      </w:ins>
      <w:ins w:id="133" w:author="Guillermo Gea Izquierdo" w:date="2020-08-02T16:39:00Z">
        <w:r w:rsidR="00A21C8A">
          <w:t>expressed by the</w:t>
        </w:r>
      </w:ins>
      <w:ins w:id="134" w:author="Guillermo Gea Izquierdo" w:date="2020-08-02T16:41:00Z">
        <w:r w:rsidR="00A21C8A">
          <w:t xml:space="preserve"> natural</w:t>
        </w:r>
      </w:ins>
      <w:ins w:id="135" w:author="Guillermo Gea Izquierdo" w:date="2020-08-02T16:39:00Z">
        <w:r w:rsidR="00A21C8A">
          <w:t xml:space="preserve"> regeneration. The rear-edge could also differ for different age cohorts or </w:t>
        </w:r>
      </w:ins>
      <w:ins w:id="136" w:author="Guillermo Gea Izquierdo" w:date="2020-08-02T16:41:00Z">
        <w:r w:rsidR="00306288">
          <w:t>in seedlings compared to resprouts.</w:t>
        </w:r>
        <w:commentRangeEnd w:id="120"/>
        <w:r w:rsidR="00306288">
          <w:rPr>
            <w:rStyle w:val="Refdecomentario"/>
          </w:rPr>
          <w:commentReference w:id="120"/>
        </w:r>
      </w:ins>
    </w:p>
    <w:p w14:paraId="593F26C5" w14:textId="176C6013" w:rsidR="001C574E" w:rsidRPr="007A5831" w:rsidDel="00B67935" w:rsidRDefault="00161B6C">
      <w:pPr>
        <w:pStyle w:val="Ttulo2"/>
        <w:rPr>
          <w:del w:id="137" w:author="Usuario de Microsoft Office" w:date="2020-08-03T12:55:00Z"/>
          <w:strike/>
          <w:rPrChange w:id="138" w:author="Usuario de Microsoft Office" w:date="2020-08-03T12:44:00Z">
            <w:rPr>
              <w:del w:id="139" w:author="Usuario de Microsoft Office" w:date="2020-08-03T12:55:00Z"/>
            </w:rPr>
          </w:rPrChange>
        </w:rPr>
      </w:pPr>
      <w:bookmarkStart w:id="140" w:name="concluding-comments"/>
      <w:del w:id="141" w:author="Usuario de Microsoft Office" w:date="2020-08-03T12:55:00Z">
        <w:r w:rsidRPr="007A5831" w:rsidDel="00B67935">
          <w:rPr>
            <w:strike/>
            <w:rPrChange w:id="142" w:author="Usuario de Microsoft Office" w:date="2020-08-03T12:44:00Z">
              <w:rPr/>
            </w:rPrChange>
          </w:rPr>
          <w:delText>Concluding comments</w:delText>
        </w:r>
        <w:bookmarkEnd w:id="140"/>
      </w:del>
    </w:p>
    <w:p w14:paraId="66BF2982" w14:textId="7513E8B4" w:rsidR="001C574E" w:rsidRPr="007A5831" w:rsidDel="00B67935" w:rsidRDefault="00161B6C">
      <w:pPr>
        <w:rPr>
          <w:del w:id="143" w:author="Usuario de Microsoft Office" w:date="2020-08-03T12:55:00Z"/>
          <w:strike/>
          <w:rPrChange w:id="144" w:author="Usuario de Microsoft Office" w:date="2020-08-03T12:44:00Z">
            <w:rPr>
              <w:del w:id="145" w:author="Usuario de Microsoft Office" w:date="2020-08-03T12:55:00Z"/>
            </w:rPr>
          </w:rPrChange>
        </w:rPr>
      </w:pPr>
      <w:del w:id="146" w:author="Usuario de Microsoft Office" w:date="2020-08-03T12:55:00Z">
        <w:r w:rsidRPr="007A5831" w:rsidDel="00B67935">
          <w:rPr>
            <w:strike/>
            <w:color w:val="FF0000"/>
            <w:rPrChange w:id="147" w:author="Usuario de Microsoft Office" w:date="2020-08-03T12:44:00Z">
              <w:rPr/>
            </w:rPrChange>
          </w:rPr>
          <w:delText xml:space="preserve">The ecological and geographical rear edges did not appear to fully match each other in the forest ecosystem studied. Severe drought events provoked major reductions in primary and secondary growth of </w:delText>
        </w:r>
        <w:r w:rsidRPr="007A5831" w:rsidDel="00B67935">
          <w:rPr>
            <w:i/>
            <w:strike/>
            <w:color w:val="FF0000"/>
            <w:rPrChange w:id="148" w:author="Usuario de Microsoft Office" w:date="2020-08-03T12:44:00Z">
              <w:rPr>
                <w:i/>
              </w:rPr>
            </w:rPrChange>
          </w:rPr>
          <w:delText>Quercus pyrenaica</w:delText>
        </w:r>
        <w:r w:rsidRPr="007A5831" w:rsidDel="00B67935">
          <w:rPr>
            <w:strike/>
            <w:color w:val="FF0000"/>
            <w:rPrChange w:id="149" w:author="Usuario de Microsoft Office" w:date="2020-08-03T12:44:00Z">
              <w:rPr/>
            </w:rPrChange>
          </w:rPr>
          <w:delText xml:space="preserve"> forests in the </w:delText>
        </w:r>
        <w:r w:rsidRPr="007A5831" w:rsidDel="00B67935">
          <w:rPr>
            <w:i/>
            <w:strike/>
            <w:color w:val="FF0000"/>
            <w:rPrChange w:id="150" w:author="Usuario de Microsoft Office" w:date="2020-08-03T12:44:00Z">
              <w:rPr>
                <w:i/>
              </w:rPr>
            </w:rPrChange>
          </w:rPr>
          <w:delText>a priori</w:delText>
        </w:r>
        <w:r w:rsidRPr="007A5831" w:rsidDel="00B67935">
          <w:rPr>
            <w:strike/>
            <w:color w:val="FF0000"/>
            <w:rPrChange w:id="151" w:author="Usuario de Microsoft Office" w:date="2020-08-03T12:44:00Z">
              <w:rPr/>
            </w:rPrChange>
          </w:rPr>
          <w:delText xml:space="preserve"> relict, rear-edge forest studied. Nevertheless</w:delText>
        </w:r>
        <w:r w:rsidRPr="007A5831" w:rsidDel="00B67935">
          <w:rPr>
            <w:strike/>
            <w:rPrChange w:id="152" w:author="Usuario de Microsoft Office" w:date="2020-08-03T12:44:00Z">
              <w:rPr/>
            </w:rPrChange>
          </w:rPr>
          <w:delText xml:space="preserve">, </w:delText>
        </w:r>
        <w:r w:rsidRPr="007A5831" w:rsidDel="00B67935">
          <w:rPr>
            <w:strike/>
            <w:highlight w:val="yellow"/>
            <w:rPrChange w:id="153" w:author="Usuario de Microsoft Office" w:date="2020-08-03T12:44:00Z">
              <w:rPr/>
            </w:rPrChange>
          </w:rPr>
          <w:delText>contrary to our expectations, the trees exhibited high resilience in the response to drought, particularly over the long-term. The differences found in tree growth, climatic sensitivity and tree resilience between close neighboring sites showed that responses to drought were site dependent and could drastically vary in extremely narrow spatial gradients. This is particularly relevant to define the real extent and nature (</w:delText>
        </w:r>
        <w:r w:rsidRPr="007A5831" w:rsidDel="00B67935">
          <w:rPr>
            <w:i/>
            <w:strike/>
            <w:highlight w:val="yellow"/>
            <w:rPrChange w:id="154" w:author="Usuario de Microsoft Office" w:date="2020-08-03T12:44:00Z">
              <w:rPr>
                <w:i/>
              </w:rPr>
            </w:rPrChange>
          </w:rPr>
          <w:delText>i.e.</w:delText>
        </w:r>
        <w:r w:rsidRPr="007A5831" w:rsidDel="00B67935">
          <w:rPr>
            <w:strike/>
            <w:highlight w:val="yellow"/>
            <w:rPrChange w:id="155" w:author="Usuario de Microsoft Office" w:date="2020-08-03T12:44:00Z">
              <w:rPr/>
            </w:rPrChange>
          </w:rPr>
          <w:delText xml:space="preserve"> geographical and/or ecological) of rear-edge populations where topographic and biophysical variability facilitates the existence of microrefugia.</w:delText>
        </w:r>
        <w:r w:rsidRPr="007A5831" w:rsidDel="00B67935">
          <w:rPr>
            <w:strike/>
            <w:rPrChange w:id="156" w:author="Usuario de Microsoft Office" w:date="2020-08-03T12:44:00Z">
              <w:rPr/>
            </w:rPrChange>
          </w:rPr>
          <w:delText xml:space="preserve"> </w:delText>
        </w:r>
        <w:r w:rsidRPr="007A5831" w:rsidDel="00B67935">
          <w:rPr>
            <w:strike/>
            <w:color w:val="FF0000"/>
            <w:rPrChange w:id="157" w:author="Usuario de Microsoft Office" w:date="2020-08-03T12:44:00Z">
              <w:rPr/>
            </w:rPrChange>
          </w:rPr>
          <w:delText>The analysis of tree-growth dynamics revealed suppression and release events that were consistent with legacies left by land use in local forest dynamics, as inferred from an exhaustive review of historical documents</w:delText>
        </w:r>
        <w:r w:rsidRPr="007A5831" w:rsidDel="00B67935">
          <w:rPr>
            <w:strike/>
            <w:rPrChange w:id="158" w:author="Usuario de Microsoft Office" w:date="2020-08-03T12:44:00Z">
              <w:rPr/>
            </w:rPrChange>
          </w:rPr>
          <w:delText xml:space="preserve">. Consequently, the geographical and ecological rear edges for specific species do not necessarily meet after centuries or millennia of human impact on the landscape. </w:delText>
        </w:r>
      </w:del>
      <w:moveFromRangeStart w:id="159" w:author="Usuario de Microsoft Office" w:date="2020-08-03T12:43:00Z" w:name="move47351037"/>
      <w:moveFrom w:id="160" w:author="Usuario de Microsoft Office" w:date="2020-08-03T12:43:00Z">
        <w:del w:id="161" w:author="Usuario de Microsoft Office" w:date="2020-08-03T12:55:00Z">
          <w:r w:rsidRPr="007A5831" w:rsidDel="00B67935">
            <w:rPr>
              <w:strike/>
              <w:highlight w:val="yellow"/>
              <w:rPrChange w:id="162" w:author="Usuario de Microsoft Office" w:date="2020-08-03T12:44:00Z">
                <w:rPr/>
              </w:rPrChange>
            </w:rPr>
            <w:delText xml:space="preserve">This is relevant for tree species that are highly sensitive to climate change, such as </w:delText>
          </w:r>
          <w:r w:rsidRPr="007A5831" w:rsidDel="00B67935">
            <w:rPr>
              <w:i/>
              <w:strike/>
              <w:highlight w:val="yellow"/>
              <w:rPrChange w:id="163" w:author="Usuario de Microsoft Office" w:date="2020-08-03T12:44:00Z">
                <w:rPr>
                  <w:i/>
                </w:rPr>
              </w:rPrChange>
            </w:rPr>
            <w:delText>Quercus pyrenaica</w:delText>
          </w:r>
          <w:r w:rsidRPr="007A5831" w:rsidDel="00B67935">
            <w:rPr>
              <w:strike/>
              <w:highlight w:val="yellow"/>
              <w:rPrChange w:id="164" w:author="Usuario de Microsoft Office" w:date="2020-08-03T12:44:00Z">
                <w:rPr/>
              </w:rPrChange>
            </w:rPr>
            <w:delText xml:space="preserve">, not only for conservation </w:delText>
          </w:r>
          <w:r w:rsidRPr="007A5831" w:rsidDel="00B67935">
            <w:rPr>
              <w:i/>
              <w:strike/>
              <w:highlight w:val="yellow"/>
              <w:rPrChange w:id="165" w:author="Usuario de Microsoft Office" w:date="2020-08-03T12:44:00Z">
                <w:rPr>
                  <w:i/>
                </w:rPr>
              </w:rPrChange>
            </w:rPr>
            <w:delText>per se</w:delText>
          </w:r>
          <w:r w:rsidRPr="007A5831" w:rsidDel="00B67935">
            <w:rPr>
              <w:strike/>
              <w:highlight w:val="yellow"/>
              <w:rPrChange w:id="166" w:author="Usuario de Microsoft Office" w:date="2020-08-03T12:44:00Z">
                <w:rPr/>
              </w:rPrChange>
            </w:rPr>
            <w:delText xml:space="preserve"> of the species, but for all ecosystem services that these forests offer.</w:delText>
          </w:r>
        </w:del>
      </w:moveFrom>
      <w:moveFromRangeEnd w:id="159"/>
    </w:p>
    <w:p w14:paraId="4EA8472D" w14:textId="77777777" w:rsidR="001C574E" w:rsidRDefault="00161B6C">
      <w:pPr>
        <w:pStyle w:val="Ttulo2"/>
      </w:pPr>
      <w:bookmarkStart w:id="167" w:name="acknowledgements"/>
      <w:r>
        <w:t>Acknowledgements</w:t>
      </w:r>
      <w:bookmarkEnd w:id="167"/>
    </w:p>
    <w:p w14:paraId="28BF7938" w14:textId="23AB4B88" w:rsidR="001C574E" w:rsidRDefault="00161B6C">
      <w:r>
        <w:t>We would like to thank to Sammy L. Behle, F.J. Bonet, and M. Suárez-Muñoz for field assistance. A. Reyes (</w:t>
      </w:r>
      <w:r>
        <w:rPr>
          <w:i/>
        </w:rPr>
        <w:t>in memoriam</w:t>
      </w:r>
      <w:r>
        <w:t xml:space="preserve">) and J. Blanco helped in the filtering of satellite data. F.J. Cano-Manuel and F.J. Navarro provided worthwhile information about oak-management projects in Sierra Nevada. We are grateful for the comments made by F.J. Bonet on an earlier version of the manuscript. </w:t>
      </w:r>
      <w:r w:rsidR="006B2FC4" w:rsidRPr="00282CF4">
        <w:rPr>
          <w:color w:val="FF0000"/>
        </w:rPr>
        <w:t xml:space="preserve">We also thank two anonymous reviewers for their thoughtful comments on previous versions of the manuscript that have contributed to improve it significantly. </w:t>
      </w:r>
      <w:r>
        <w:t xml:space="preserve">AJPL wishes to 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w:t>
      </w:r>
      <w:del w:id="168" w:author="Usuario de Microsoft Office" w:date="2020-08-03T12:56:00Z">
        <w:r w:rsidRPr="00B67935" w:rsidDel="00B67935">
          <w:rPr>
            <w:strike/>
            <w:rPrChange w:id="169" w:author="Usuario de Microsoft Office" w:date="2020-08-03T12:55:00Z">
              <w:rPr/>
            </w:rPrChange>
          </w:rPr>
          <w:delText xml:space="preserve">and H2020 project </w:delText>
        </w:r>
        <w:r w:rsidRPr="00B67935" w:rsidDel="00B67935">
          <w:rPr>
            <w:i/>
            <w:strike/>
            <w:rPrChange w:id="170" w:author="Usuario de Microsoft Office" w:date="2020-08-03T12:55:00Z">
              <w:rPr>
                <w:i/>
              </w:rPr>
            </w:rPrChange>
          </w:rPr>
          <w:delText>ECOPOTENTIAL: Improving future ecosystem benefits through earth observations</w:delText>
        </w:r>
        <w:r w:rsidRPr="00B67935" w:rsidDel="00B67935">
          <w:rPr>
            <w:strike/>
            <w:rPrChange w:id="171" w:author="Usuario de Microsoft Office" w:date="2020-08-03T12:55:00Z">
              <w:rPr/>
            </w:rPrChange>
          </w:rPr>
          <w:delText xml:space="preserve"> (No 641762),</w:delText>
        </w:r>
        <w:r w:rsidDel="00B67935">
          <w:delText xml:space="preserve"> </w:delText>
        </w:r>
      </w:del>
      <w:r>
        <w:t>for their funding support.</w:t>
      </w:r>
    </w:p>
    <w:p w14:paraId="549A1416" w14:textId="77777777" w:rsidR="001C574E" w:rsidRDefault="00161B6C">
      <w:pPr>
        <w:pStyle w:val="Ttulo2"/>
      </w:pPr>
      <w:bookmarkStart w:id="172" w:name="references"/>
      <w:r>
        <w:t>References</w:t>
      </w:r>
      <w:bookmarkEnd w:id="172"/>
    </w:p>
    <w:p w14:paraId="3601796B" w14:textId="77777777" w:rsidR="001C574E" w:rsidRDefault="00161B6C">
      <w:pPr>
        <w:pStyle w:val="Bibliografa"/>
      </w:pPr>
      <w:bookmarkStart w:id="173" w:name="ref-Abelietal2014EffectsMarginality"/>
      <w:bookmarkStart w:id="174" w:name="refs"/>
      <w:r>
        <w:t>Abeli T, Gentili R, Mondoni A, Orsenigo S, Rossi G. 2014. Effects of marginality on plant population performance. Journal of Biogeography 41:239–49.</w:t>
      </w:r>
    </w:p>
    <w:p w14:paraId="719BC726" w14:textId="77777777" w:rsidR="001C574E" w:rsidRDefault="00161B6C">
      <w:pPr>
        <w:pStyle w:val="Bibliografa"/>
      </w:pPr>
      <w:bookmarkStart w:id="175" w:name="ref-Allenetal2010GlobalOverview"/>
      <w:bookmarkEnd w:id="173"/>
      <w:r>
        <w:t>Allen CD, Macalady AK, Chenchouni H, Bachelet D, McDowell N, Vennetier M, Kitzberger T, Rigling A, Breshears DD, Hogg EHT, Gonzalez P, Fensham R, Zhang Z, Castro J, Demidova N, Lim J-H, Allard G, Running SW, Semerci A, Cobb N. 2010. A global overview of drought and heat-induced tree mortality reveals emerging climate change risks for forests. Forest Ecology and Management 259:660–84.</w:t>
      </w:r>
    </w:p>
    <w:p w14:paraId="0033EF60" w14:textId="77777777" w:rsidR="001C574E" w:rsidRDefault="00161B6C">
      <w:pPr>
        <w:pStyle w:val="Bibliografa"/>
      </w:pPr>
      <w:bookmarkStart w:id="176" w:name="ref-Babstetal2017ImprovedTreering"/>
      <w:bookmarkEnd w:id="175"/>
      <w:r>
        <w:t>Babst F, Poulter B, Bodesheim P, Mahecha MD, Frank DC. 2017. Improved tree-ring archives will support earth-system science. Nature Ecology &amp; Evolution 1:0008.</w:t>
      </w:r>
    </w:p>
    <w:p w14:paraId="6372DF02" w14:textId="77777777" w:rsidR="001C574E" w:rsidRDefault="00161B6C">
      <w:pPr>
        <w:pStyle w:val="Bibliografa"/>
      </w:pPr>
      <w:bookmarkStart w:id="177" w:name="ref-Babstetal2013SiteSpecies"/>
      <w:bookmarkEnd w:id="176"/>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14:paraId="48E24537" w14:textId="77777777" w:rsidR="001C574E" w:rsidRDefault="00161B6C">
      <w:pPr>
        <w:pStyle w:val="Bibliografa"/>
      </w:pPr>
      <w:bookmarkStart w:id="178" w:name="ref-BellinghamSparrow2000ResproutingLife"/>
      <w:bookmarkEnd w:id="177"/>
      <w:r>
        <w:lastRenderedPageBreak/>
        <w:t>Bellingham PJ, Sparrow AD. 2000. Resprouting as a life history strategy in woody plant communities. Oikos 89:409–16.</w:t>
      </w:r>
    </w:p>
    <w:p w14:paraId="2B863004" w14:textId="77777777" w:rsidR="001C574E" w:rsidRDefault="00161B6C">
      <w:pPr>
        <w:pStyle w:val="Bibliografa"/>
      </w:pPr>
      <w:bookmarkStart w:id="179" w:name="ref-Bhuyanetal2017DifferentResponses"/>
      <w:bookmarkEnd w:id="178"/>
      <w:r>
        <w:t>Bhuyan U, Zang C, Menzel A. 2017. Different responses of multispecies tree ring growth to various drought indices across Europe. Dendrochronologia 44:1–8.</w:t>
      </w:r>
    </w:p>
    <w:p w14:paraId="55ECC58B" w14:textId="77777777" w:rsidR="001C574E" w:rsidRDefault="00161B6C">
      <w:pPr>
        <w:pStyle w:val="Bibliografa"/>
      </w:pPr>
      <w:bookmarkStart w:id="180" w:name="ref-BiondiQeadan2008TheorydrivenApproach"/>
      <w:bookmarkEnd w:id="179"/>
      <w:r>
        <w:t>Biondi F, Qeadan F. 2008. A theory-driven approach to tree-ring standardization: Defining the biological trend from expected basal area increment. Tree-Ring Research 64:81–96.</w:t>
      </w:r>
    </w:p>
    <w:p w14:paraId="77635942" w14:textId="77777777" w:rsidR="001C574E" w:rsidRDefault="00161B6C">
      <w:pPr>
        <w:pStyle w:val="Bibliografa"/>
      </w:pPr>
      <w:bookmarkStart w:id="181" w:name="ref-Bonetetal2016HistorySierra"/>
      <w:bookmarkEnd w:id="180"/>
      <w:r>
        <w:t xml:space="preserve">Bonet FJ, Aspizua R, Navarro J. 2016. History of Sierra Nevada forest management: Implications for adaptation to global change. </w:t>
      </w:r>
      <w:r w:rsidRPr="00903B1C">
        <w:rPr>
          <w:lang w:val="es-ES"/>
        </w:rPr>
        <w:t xml:space="preserve">In: Zamora R, Pérez-Luque AJ, Bonet FJ, Barea-Azcón JM, Aspizua R, editors. Global change impacts in Sierra Nevada: Challenges for conservation. Consejería de Medio Ambiente y Ordenación del Territorio. </w:t>
      </w:r>
      <w:r>
        <w:t>Junta de Andalucía. pp 153–6.</w:t>
      </w:r>
    </w:p>
    <w:p w14:paraId="39642B2B" w14:textId="77777777" w:rsidR="001C574E" w:rsidRPr="00903B1C" w:rsidRDefault="00161B6C">
      <w:pPr>
        <w:pStyle w:val="Bibliografa"/>
        <w:rPr>
          <w:lang w:val="es-ES"/>
        </w:rPr>
      </w:pPr>
      <w:bookmarkStart w:id="182" w:name="ref-Bunn2010StatisticalVisual"/>
      <w:bookmarkEnd w:id="181"/>
      <w:r>
        <w:t xml:space="preserve">Bunn AG. 2010. Statistical and visual crossdating in R using the dplR library. </w:t>
      </w:r>
      <w:r w:rsidRPr="00903B1C">
        <w:rPr>
          <w:lang w:val="es-ES"/>
        </w:rPr>
        <w:t>Dendrochronologia 28:251–8.</w:t>
      </w:r>
    </w:p>
    <w:p w14:paraId="52D8E391" w14:textId="77777777" w:rsidR="001C574E" w:rsidRPr="00903B1C" w:rsidRDefault="00161B6C">
      <w:pPr>
        <w:pStyle w:val="Bibliografa"/>
        <w:rPr>
          <w:lang w:val="es-ES"/>
        </w:rPr>
      </w:pPr>
      <w:bookmarkStart w:id="183" w:name="X85e2054601a1e5bc5e46120546aba792b863015"/>
      <w:bookmarkEnd w:id="182"/>
      <w:r w:rsidRPr="00903B1C">
        <w:rPr>
          <w:lang w:val="es-ES"/>
        </w:rPr>
        <w:t>Camacho-Olmedo M, García-Martínez P, Jiménez-Olivencia Y, Menor-Toribio J, Paniza-Cabrera A. 2002. Dinámica evolutiva del paisaje vegetal de la Alta Alpujarra granadina en la segunda mitad del s. XX. Cuadernos Geográficos 32:25–42.</w:t>
      </w:r>
    </w:p>
    <w:p w14:paraId="659F0E6F" w14:textId="77777777" w:rsidR="001C574E" w:rsidRPr="00903B1C" w:rsidRDefault="00161B6C">
      <w:pPr>
        <w:pStyle w:val="Bibliografa"/>
        <w:rPr>
          <w:lang w:val="es-ES"/>
        </w:rPr>
      </w:pPr>
      <w:bookmarkStart w:id="184" w:name="ref-Camareroetal2015TimingDrought"/>
      <w:bookmarkEnd w:id="183"/>
      <w:r w:rsidRPr="00903B1C">
        <w:rPr>
          <w:lang w:val="es-ES"/>
        </w:rPr>
        <w:t xml:space="preserve">Camarero J, Franquesa M, Sangüesa-Barreda G. 2015a. </w:t>
      </w:r>
      <w:r>
        <w:t xml:space="preserve">Timing of drought triggers distinct growth responses in Holm oak: Implications to predict warming-induced forest defoliation and growth decline. </w:t>
      </w:r>
      <w:r w:rsidRPr="00903B1C">
        <w:rPr>
          <w:lang w:val="es-ES"/>
        </w:rPr>
        <w:t>Forests 6:1576–97.</w:t>
      </w:r>
    </w:p>
    <w:p w14:paraId="21F9B395" w14:textId="77777777" w:rsidR="001C574E" w:rsidRDefault="00161B6C">
      <w:pPr>
        <w:pStyle w:val="Bibliografa"/>
      </w:pPr>
      <w:bookmarkStart w:id="185" w:name="ref-Camareroetal2015NotEarly"/>
      <w:bookmarkEnd w:id="184"/>
      <w:r w:rsidRPr="00903B1C">
        <w:rPr>
          <w:lang w:val="es-ES"/>
        </w:rPr>
        <w:t xml:space="preserve">Camarero J, Gazol A, Sangüesa-Barreda G, Oliva J, Vicente-Serrano SM. 2015b. </w:t>
      </w:r>
      <w:r>
        <w:t>To die or not to die: Early warnings of tree dieback in response to a severe drought. Journal of Ecology 103:44–57.</w:t>
      </w:r>
    </w:p>
    <w:p w14:paraId="036B2D41" w14:textId="77777777" w:rsidR="001C574E" w:rsidRDefault="00161B6C">
      <w:pPr>
        <w:pStyle w:val="Bibliografa"/>
      </w:pPr>
      <w:bookmarkStart w:id="186" w:name="ref-Canellasetal2004GrowthResponse"/>
      <w:bookmarkEnd w:id="185"/>
      <w:r>
        <w:t>Cañellas I, Del-Río M, Roig S, Montero G. 2004. Growth response to thinning in Quercus pyrenaica Willd. Coppice stands in Spanish central mountain. Annals of Forest Science 61:243–50.</w:t>
      </w:r>
    </w:p>
    <w:p w14:paraId="41B3CD16" w14:textId="77777777" w:rsidR="001C574E" w:rsidRDefault="00161B6C">
      <w:pPr>
        <w:pStyle w:val="Bibliografa"/>
      </w:pPr>
      <w:bookmarkStart w:id="187" w:name="ref-Castroetal2004SeedlingEstablishment"/>
      <w:bookmarkEnd w:id="186"/>
      <w:r w:rsidRPr="00903B1C">
        <w:rPr>
          <w:lang w:val="es-ES"/>
        </w:rPr>
        <w:t xml:space="preserve">Castro J, Zamora R, Hódar JA, Gómez JM. 2004. </w:t>
      </w:r>
      <w:r>
        <w:t>Seedling establishment of a boreal tree species (Pinus sylvestris) at its southernmost distribution limit: Consequences of being in a marginal Mediterranean habitat. Journal of Ecology:12.</w:t>
      </w:r>
    </w:p>
    <w:p w14:paraId="29CFA0DB" w14:textId="77777777" w:rsidR="001C574E" w:rsidRPr="00903B1C" w:rsidRDefault="00161B6C">
      <w:pPr>
        <w:pStyle w:val="Bibliografa"/>
        <w:rPr>
          <w:lang w:val="es-ES"/>
        </w:rPr>
      </w:pPr>
      <w:bookmarkStart w:id="188" w:name="ref-CavinJump2017HighestDrought"/>
      <w:bookmarkEnd w:id="187"/>
      <w:r>
        <w:t xml:space="preserve">Cavin L, Jump AS. 2017. Highest drought sensitivity and lowest resistance to growth suppression are found in the range core of the tree Fagus sylvatica L. Not the equatorial range edge. </w:t>
      </w:r>
      <w:r w:rsidRPr="00903B1C">
        <w:rPr>
          <w:lang w:val="es-ES"/>
        </w:rPr>
        <w:t>Global Change Biology 23:362–79.</w:t>
      </w:r>
    </w:p>
    <w:p w14:paraId="1D5ABF90" w14:textId="77777777" w:rsidR="001C574E" w:rsidRDefault="00161B6C">
      <w:pPr>
        <w:pStyle w:val="Bibliografa"/>
      </w:pPr>
      <w:bookmarkStart w:id="189" w:name="X3e441fffaff7fa3ffb19cfdaf4909aa4f691312"/>
      <w:bookmarkEnd w:id="188"/>
      <w:r w:rsidRPr="00903B1C">
        <w:rPr>
          <w:lang w:val="es-ES"/>
        </w:rPr>
        <w:t xml:space="preserve">Corcuera L, Camarero JJ, Sisó S, Gil-Pelegrín E. 2006. </w:t>
      </w:r>
      <w:r>
        <w:t>Radial-growth and wood-anatomical changes in overaged Quercus pyrenaica coppice stands: Functional responses in a new Mediterranean landscape. Trees 20:91–8.</w:t>
      </w:r>
    </w:p>
    <w:p w14:paraId="3D73AE29" w14:textId="77777777" w:rsidR="001C574E" w:rsidRDefault="00161B6C">
      <w:pPr>
        <w:pStyle w:val="Bibliografa"/>
      </w:pPr>
      <w:bookmarkStart w:id="190" w:name="ref-Coulthardetal2017TreeGrowth"/>
      <w:bookmarkEnd w:id="189"/>
      <w:r>
        <w:lastRenderedPageBreak/>
        <w:t>Coulthard BL, Touchan R, Anchukaitis KJ, Meko DM, Sivrikaya F. 2017. Tree growth and vegetation activity at the ecosystem-scale in the eastern Mediterranean. Environmental Research Letters 12:084008.</w:t>
      </w:r>
    </w:p>
    <w:p w14:paraId="19ED333D" w14:textId="77777777" w:rsidR="001C574E" w:rsidRDefault="00161B6C">
      <w:pPr>
        <w:pStyle w:val="Bibliografa"/>
      </w:pPr>
      <w:bookmarkStart w:id="191" w:name="ref-delRioetal2007BioclimaticAnalysis"/>
      <w:bookmarkEnd w:id="190"/>
      <w:r w:rsidRPr="00181897">
        <w:rPr>
          <w:lang w:val="es-ES_tradnl"/>
          <w:rPrChange w:id="192" w:author="Usuario de Microsoft Office" w:date="2020-08-03T12:11:00Z">
            <w:rPr/>
          </w:rPrChange>
        </w:rPr>
        <w:t xml:space="preserve">del Río S, Herrero L, Penas Á. 2007. </w:t>
      </w:r>
      <w:r>
        <w:t>Bioclimatic analysis of the Quercus pyrenaica forests in Spain. Phytocoenologia 37:541–60.</w:t>
      </w:r>
    </w:p>
    <w:p w14:paraId="3BD3648E" w14:textId="77777777" w:rsidR="001C574E" w:rsidRDefault="00161B6C">
      <w:pPr>
        <w:pStyle w:val="Bibliografa"/>
      </w:pPr>
      <w:bookmarkStart w:id="193" w:name="ref-DiFilippoetal2010ClimateChange"/>
      <w:bookmarkEnd w:id="191"/>
      <w:r>
        <w:t>Di Filippo A, Alessandrini A, Biondi F, Blasi S, Portoghesi L, Piovesan G. 2010. Climate change and oak growth decline: Dendroecology and stand productivity of a Turkey oak (Quercus cerris L.) Old stored coppice in Central Italy. Annals of Forest Science 67:706–6.</w:t>
      </w:r>
    </w:p>
    <w:p w14:paraId="37C57AAC" w14:textId="77777777" w:rsidR="001C574E" w:rsidRPr="00903B1C" w:rsidRDefault="00161B6C">
      <w:pPr>
        <w:pStyle w:val="Bibliografa"/>
        <w:rPr>
          <w:lang w:val="es-ES"/>
        </w:rPr>
      </w:pPr>
      <w:bookmarkStart w:id="194" w:name="ref-Dobbertin2005TreeGrowth"/>
      <w:bookmarkEnd w:id="193"/>
      <w:r>
        <w:t xml:space="preserve">Dobbertin M. 2005. Tree growth as indicator of tree vitality and of tree reaction to environmental stress: A review. </w:t>
      </w:r>
      <w:r w:rsidRPr="00903B1C">
        <w:rPr>
          <w:lang w:val="es-ES"/>
        </w:rPr>
        <w:t>European Journal of Forest Research 124:319–33.</w:t>
      </w:r>
    </w:p>
    <w:p w14:paraId="2DFFDF38" w14:textId="77777777" w:rsidR="001C574E" w:rsidRDefault="00161B6C">
      <w:pPr>
        <w:pStyle w:val="Bibliografa"/>
      </w:pPr>
      <w:bookmarkStart w:id="195" w:name="X9dc2b8f9558518af2c6eeedf5c5230e9a649661"/>
      <w:bookmarkEnd w:id="194"/>
      <w:r w:rsidRPr="00903B1C">
        <w:rPr>
          <w:lang w:val="es-ES"/>
        </w:rPr>
        <w:t xml:space="preserve">Doblas-Miranda E, Alonso R, Arnan X, Bermejo V, Brotons L, Heras J de las, Estiarte M, Hódar JA, Llorens P, Lloret F, López-Serrano FR, Martínez-Vilalta J, Moya D, Penuelas J, Pino J, Rodrigo A, Roura-Pascual N, Valladares F, Vilà M, Zamora R, Retana J. 2017. </w:t>
      </w:r>
      <w:r>
        <w:t>A review of the combination among global change factors in forests, shrublands and pastures of the Mediterranean Region: Beyond drought effects. Global and Planetary Change 148:42–54.</w:t>
      </w:r>
    </w:p>
    <w:p w14:paraId="4C232CCD" w14:textId="77777777" w:rsidR="001C574E" w:rsidRPr="00903B1C" w:rsidRDefault="00161B6C">
      <w:pPr>
        <w:pStyle w:val="Bibliografa"/>
        <w:rPr>
          <w:lang w:val="es-ES"/>
        </w:rPr>
      </w:pPr>
      <w:bookmarkStart w:id="196" w:name="ref-DoradoLinanetal2017ClimateThreats"/>
      <w:bookmarkEnd w:id="195"/>
      <w:r w:rsidRPr="00181897">
        <w:rPr>
          <w:lang w:val="es-ES_tradnl"/>
          <w:rPrChange w:id="197" w:author="Usuario de Microsoft Office" w:date="2020-08-03T12:11:00Z">
            <w:rPr/>
          </w:rPrChange>
        </w:rPr>
        <w:t xml:space="preserve">Dorado-Liñán I, Akhmetzyanov L, Menzel A. 2017a. </w:t>
      </w:r>
      <w:r>
        <w:t xml:space="preserve">Climate threats on growth of rear-edge European beech peripheral populations in Spain. </w:t>
      </w:r>
      <w:r w:rsidRPr="00903B1C">
        <w:rPr>
          <w:lang w:val="es-ES"/>
        </w:rPr>
        <w:t>International Journal of Biometeorology 61:2097–110.</w:t>
      </w:r>
    </w:p>
    <w:p w14:paraId="7C7A9CEB" w14:textId="77777777" w:rsidR="001C574E" w:rsidRDefault="00161B6C">
      <w:pPr>
        <w:pStyle w:val="Bibliografa"/>
      </w:pPr>
      <w:bookmarkStart w:id="198" w:name="Xac84030124d5e6dc4c1f8a5d2ddeebf73e5b4d9"/>
      <w:bookmarkEnd w:id="196"/>
      <w:r w:rsidRPr="00903B1C">
        <w:rPr>
          <w:lang w:val="es-ES"/>
        </w:rPr>
        <w:t xml:space="preserve">Dorado-Liñán I, Cañellas I, Valbuena-Carabaña M, Gil L, Gea-Izquierdo G. 2017b. </w:t>
      </w:r>
      <w:r>
        <w:t>Coexistence in the Mediterranean-Temperate transitional border: Multi-century dynamics of a mixed old-growth forest under global change. Dendrochronologia 44:48–57.</w:t>
      </w:r>
    </w:p>
    <w:p w14:paraId="06E2EB85" w14:textId="77777777" w:rsidR="001C574E" w:rsidRPr="00903B1C" w:rsidRDefault="00161B6C">
      <w:pPr>
        <w:pStyle w:val="Bibliografa"/>
        <w:rPr>
          <w:lang w:val="es-ES"/>
        </w:rPr>
      </w:pPr>
      <w:bookmarkStart w:id="199" w:name="X8b6defdd3f570727704727e19f77c70aeffeea2"/>
      <w:bookmarkEnd w:id="198"/>
      <w:r>
        <w:t xml:space="preserve">Dorado-Liñán I, Piovesan G, Martínez-Sancho E, Gea-Izquierdo G, Zang C, Cañellas I, Castagneri D, Di Filippo A, Gutiérrez E, Ewald J, Fernández-de-Uña L, Hornstein D, Jantsch MC, Levanič T, Mellert KH, Vacchiano G, Zlatanov T, Menzel A. 2019. Geographical adaptation prevails over species-specific determinism in trees’ vulnerability to climate change at Mediterranean rear-edge forests. </w:t>
      </w:r>
      <w:r w:rsidRPr="00903B1C">
        <w:rPr>
          <w:lang w:val="es-ES"/>
        </w:rPr>
        <w:t>Global Change Biology 25:1296–314.</w:t>
      </w:r>
    </w:p>
    <w:p w14:paraId="4A720271" w14:textId="77777777" w:rsidR="001C574E" w:rsidRDefault="00161B6C">
      <w:pPr>
        <w:pStyle w:val="Bibliografa"/>
      </w:pPr>
      <w:bookmarkStart w:id="200" w:name="X75bc8e42e569b8c3cee58f0490e934d96d20fc3"/>
      <w:bookmarkEnd w:id="199"/>
      <w:r w:rsidRPr="00903B1C">
        <w:rPr>
          <w:lang w:val="es-ES"/>
        </w:rPr>
        <w:t xml:space="preserve">Dorado-Liñán I, Zorita E, Martínez-Sancho E, Gea-Izquierdo G, Filippo AD, Gutiérrez E, Levanic T, Piovesan G, Vacchiano G, Zang C, Zlatanov T, Menzel A. 2017c. </w:t>
      </w:r>
      <w:r>
        <w:t>Large-scale atmospheric circulation enhances the Mediterranean East-West tree growth contrast at rear-edge deciduous forests. Agricultural and Forest Meteorology 239:86–95.</w:t>
      </w:r>
    </w:p>
    <w:p w14:paraId="12D47A93" w14:textId="77777777" w:rsidR="001C574E" w:rsidRDefault="00161B6C">
      <w:pPr>
        <w:pStyle w:val="Bibliografa"/>
      </w:pPr>
      <w:bookmarkStart w:id="201" w:name="ref-Fatichietal2014MovingPhotosynthesis"/>
      <w:bookmarkEnd w:id="200"/>
      <w:r>
        <w:t>Fatichi S, Leuzinger S, Körner C. 2014. Moving beyond photosynthesis: From carbon source to sink-driven vegetation modeling. New Phytologist 201:1086–95.</w:t>
      </w:r>
    </w:p>
    <w:p w14:paraId="7C6F24DA" w14:textId="77777777" w:rsidR="001C574E" w:rsidRPr="00903B1C" w:rsidRDefault="00161B6C">
      <w:pPr>
        <w:pStyle w:val="Bibliografa"/>
        <w:rPr>
          <w:lang w:val="es-ES"/>
        </w:rPr>
      </w:pPr>
      <w:bookmarkStart w:id="202" w:name="ref-Fosteretal2003ImportanceLanduse"/>
      <w:bookmarkEnd w:id="201"/>
      <w:r>
        <w:lastRenderedPageBreak/>
        <w:t xml:space="preserve">Foster D, Swanson F, Aber J, Burke I, Brokaw N, Tilman D, Knapp A. 2003. The importance of land-use legacies to ecology and conservation. </w:t>
      </w:r>
      <w:r w:rsidRPr="00903B1C">
        <w:rPr>
          <w:lang w:val="es-ES"/>
        </w:rPr>
        <w:t>BioScience 53:77–88.</w:t>
      </w:r>
    </w:p>
    <w:p w14:paraId="4EE5BC06" w14:textId="77777777" w:rsidR="001C574E" w:rsidRPr="00903B1C" w:rsidRDefault="00161B6C">
      <w:pPr>
        <w:pStyle w:val="Bibliografa"/>
        <w:rPr>
          <w:lang w:val="es-ES"/>
        </w:rPr>
      </w:pPr>
      <w:bookmarkStart w:id="203" w:name="ref-Franco1990Quercus"/>
      <w:bookmarkEnd w:id="202"/>
      <w:r w:rsidRPr="00903B1C">
        <w:rPr>
          <w:lang w:val="es-ES"/>
        </w:rPr>
        <w:t>Franco A. 1990. Quercus L. In: Castroviejo A, Laínz M, López-González G, Montserrat P, Muñoz-Garmendia F, Paiva J, Villar L, editors. Flora Ibérica. Vol. 2. Madrid: Real Jardín Botánico, CSIC. pp 15–36.</w:t>
      </w:r>
    </w:p>
    <w:p w14:paraId="5E6B23B2" w14:textId="77777777" w:rsidR="001C574E" w:rsidRDefault="00161B6C">
      <w:pPr>
        <w:pStyle w:val="Bibliografa"/>
      </w:pPr>
      <w:bookmarkStart w:id="204" w:name="ref-Fritts1976TreeRings"/>
      <w:bookmarkEnd w:id="203"/>
      <w:r w:rsidRPr="00903B1C">
        <w:rPr>
          <w:lang w:val="es-ES"/>
        </w:rPr>
        <w:t xml:space="preserve">Fritts HC. 1976. </w:t>
      </w:r>
      <w:r>
        <w:t>Tree rings and climate. London: Academic Press</w:t>
      </w:r>
    </w:p>
    <w:p w14:paraId="4F45449F" w14:textId="77777777" w:rsidR="001C574E" w:rsidRDefault="00161B6C">
      <w:pPr>
        <w:pStyle w:val="Bibliografa"/>
      </w:pPr>
      <w:bookmarkStart w:id="205" w:name="X9fac1be1c777f0fbafb57101986ad7b01c55dca"/>
      <w:bookmarkEnd w:id="204"/>
      <w:r w:rsidRPr="00903B1C">
        <w:rPr>
          <w:lang w:val="es-ES"/>
        </w:rPr>
        <w:t xml:space="preserve">García-González I, Souto-Herrero M. 2017. </w:t>
      </w:r>
      <w:r>
        <w:t>Earlywood vessel area of Quercus pyrenaica Willd. Is a powerful indicator of soil water excess at growth resumption. European Journal of Forest Research 136:329–44.</w:t>
      </w:r>
    </w:p>
    <w:p w14:paraId="2F666340" w14:textId="77777777" w:rsidR="001C574E" w:rsidRDefault="00161B6C">
      <w:pPr>
        <w:pStyle w:val="Bibliografa"/>
      </w:pPr>
      <w:bookmarkStart w:id="206" w:name="ref-Gaston2009GeographicRange"/>
      <w:bookmarkEnd w:id="205"/>
      <w:r>
        <w:t>Gaston KJ. 2009. Geographic range limits: Achieving synthesis. Proceedings of the Royal Society B: Biological Sciences 276:1395–406.</w:t>
      </w:r>
    </w:p>
    <w:p w14:paraId="05FA5FC7" w14:textId="77777777" w:rsidR="001C574E" w:rsidRDefault="00161B6C">
      <w:pPr>
        <w:pStyle w:val="Bibliografa"/>
      </w:pPr>
      <w:bookmarkStart w:id="207" w:name="ref-Gazoletal2018ForestResilience"/>
      <w:bookmarkEnd w:id="206"/>
      <w:r w:rsidRPr="00903B1C">
        <w:rPr>
          <w:lang w:val="es-ES"/>
        </w:rPr>
        <w:t xml:space="preserve">Gazol A, Camarero JJ, Vicente-Serrano SM, Sánchez-Salguero R, Gutiérrez E, de Luis M, Sangüesa-Barreda G, Novak K, Rozas V, Tíscar PA, Linares JC, Martín-Hernández N, Martínez del Castillo E, Ribas M, García-González I, Silla F, Camisón A, Génova M, Olano JM, Longares LA, Hevia A, Tomás-Burguera M, Galván JD. 2018. </w:t>
      </w:r>
      <w:r>
        <w:t>Forest resilience to drought varies across biomes. Global Change Biology 24:2143–58.</w:t>
      </w:r>
    </w:p>
    <w:p w14:paraId="7138FA61" w14:textId="77777777" w:rsidR="001C574E" w:rsidRDefault="00161B6C">
      <w:pPr>
        <w:pStyle w:val="Bibliografa"/>
      </w:pPr>
      <w:bookmarkStart w:id="208" w:name="ref-GeaIzquierdoCanellas2009AnalysisHolm"/>
      <w:bookmarkEnd w:id="207"/>
      <w:r w:rsidRPr="00181897">
        <w:rPr>
          <w:rPrChange w:id="209" w:author="Usuario de Microsoft Office" w:date="2020-08-03T12:11:00Z">
            <w:rPr>
              <w:lang w:val="es-ES"/>
            </w:rPr>
          </w:rPrChange>
        </w:rPr>
        <w:t xml:space="preserve">Gea-Izquierdo G, Cañellas I. 2009. </w:t>
      </w:r>
      <w:r>
        <w:t>Analysis of holm oak intraspecific competition using gamma regression. Forest science 55:310–22.</w:t>
      </w:r>
    </w:p>
    <w:p w14:paraId="31EA5812" w14:textId="77777777" w:rsidR="001C574E" w:rsidRDefault="00161B6C">
      <w:pPr>
        <w:pStyle w:val="Bibliografa"/>
      </w:pPr>
      <w:bookmarkStart w:id="210" w:name="ref-GeaIzquierdoCanellas2014LocalClimate"/>
      <w:bookmarkEnd w:id="208"/>
      <w:r w:rsidRPr="00181897">
        <w:rPr>
          <w:lang w:val="es-ES_tradnl"/>
          <w:rPrChange w:id="211" w:author="Usuario de Microsoft Office" w:date="2020-08-03T12:11:00Z">
            <w:rPr/>
          </w:rPrChange>
        </w:rPr>
        <w:t xml:space="preserve">Gea-Izquierdo G, Cañellas I. 2014. </w:t>
      </w:r>
      <w:r>
        <w:t>Local climate forces instability in long-term productivity of a Mediterranean oak along climatic gradients. Ecosystems 17:228–41.</w:t>
      </w:r>
    </w:p>
    <w:p w14:paraId="064175B2" w14:textId="77777777" w:rsidR="001C574E" w:rsidRPr="00903B1C" w:rsidRDefault="00161B6C">
      <w:pPr>
        <w:pStyle w:val="Bibliografa"/>
        <w:rPr>
          <w:lang w:val="es-ES"/>
        </w:rPr>
      </w:pPr>
      <w:bookmarkStart w:id="212" w:name="ref-GeaIzquierdoetal2011TreeringsReflect"/>
      <w:bookmarkEnd w:id="210"/>
      <w:r>
        <w:t xml:space="preserve">Gea-Izquierdo G, Cherubini P, Cañellas I. 2011. Tree-rings reflect the impact of climate change on Quercus ilex L. Along a temperature gradient in Spain over the last 100years. </w:t>
      </w:r>
      <w:r w:rsidRPr="00903B1C">
        <w:rPr>
          <w:lang w:val="es-ES"/>
        </w:rPr>
        <w:t>Forest Ecology and Management 262:1807–16.</w:t>
      </w:r>
    </w:p>
    <w:p w14:paraId="184CE843" w14:textId="77777777" w:rsidR="001C574E" w:rsidRDefault="00161B6C">
      <w:pPr>
        <w:pStyle w:val="Bibliografa"/>
      </w:pPr>
      <w:bookmarkStart w:id="213" w:name="Xff051d6455933634013f34f7c3a85acb3e7b23b"/>
      <w:bookmarkEnd w:id="212"/>
      <w:r w:rsidRPr="00903B1C">
        <w:rPr>
          <w:lang w:val="es-ES"/>
        </w:rPr>
        <w:t xml:space="preserve">Gea-Izquierdo G, Fernández-de-Uña L, Cañellas I. 2013. </w:t>
      </w:r>
      <w:r>
        <w:t>Growth projections reveal local vulnerability of Mediterranean oaks with rising temperatures. Forest Ecology and Management 305:282–93.</w:t>
      </w:r>
    </w:p>
    <w:p w14:paraId="59770776" w14:textId="77777777" w:rsidR="001C574E" w:rsidRDefault="00161B6C">
      <w:pPr>
        <w:pStyle w:val="Bibliografa"/>
      </w:pPr>
      <w:bookmarkStart w:id="214" w:name="ref-GeaIzquierdoetal2015ThisEnd"/>
      <w:bookmarkEnd w:id="213"/>
      <w:r w:rsidRPr="00181897">
        <w:rPr>
          <w:lang w:val="es-ES_tradnl"/>
          <w:rPrChange w:id="215" w:author="Usuario de Microsoft Office" w:date="2020-08-03T12:11:00Z">
            <w:rPr/>
          </w:rPrChange>
        </w:rPr>
        <w:t xml:space="preserve">Gea-Izquierdo G, Montes F, Gavilán RG, Cañellas I, Rubio A. 2015. </w:t>
      </w:r>
      <w:r>
        <w:t>Is this the end? Dynamics of a relict stand from pervasively deforested ancient Iberian pine forests. European Journal of Forest Research 134:525–36.</w:t>
      </w:r>
    </w:p>
    <w:p w14:paraId="466631C1" w14:textId="77777777" w:rsidR="001C574E" w:rsidRDefault="00161B6C">
      <w:pPr>
        <w:pStyle w:val="Bibliografa"/>
      </w:pPr>
      <w:bookmarkStart w:id="216" w:name="ref-GeaIzquierdoetal2017RiskyFuture"/>
      <w:bookmarkEnd w:id="214"/>
      <w:r>
        <w:t>Gea-Izquierdo G, Nicault A, Battipaglia G, Dorado-Liñán I, Gutiérrez E, Ribas M, Guiot J. 2017. Risky future for Mediterranean forests unless they undergo extreme carbon fertilization. Global Change Biology 23:2915–27.</w:t>
      </w:r>
    </w:p>
    <w:p w14:paraId="598F8491" w14:textId="77777777" w:rsidR="001C574E" w:rsidRDefault="00161B6C">
      <w:pPr>
        <w:pStyle w:val="Bibliografa"/>
      </w:pPr>
      <w:bookmarkStart w:id="217" w:name="ref-HampePetit2005ConservingBiodiversity"/>
      <w:bookmarkEnd w:id="216"/>
      <w:r>
        <w:lastRenderedPageBreak/>
        <w:t>Hampe A, Petit RJ. 2005. Conserving biodiversity under climate change: The rear edge matters. Ecology Letters 8:461–7.</w:t>
      </w:r>
    </w:p>
    <w:p w14:paraId="71DD8524" w14:textId="77777777" w:rsidR="001C574E" w:rsidRDefault="00161B6C">
      <w:pPr>
        <w:pStyle w:val="Bibliografa"/>
      </w:pPr>
      <w:bookmarkStart w:id="218" w:name="ref-Haylocketal2008EuropeanDaily"/>
      <w:bookmarkEnd w:id="217"/>
      <w:r>
        <w:t>Haylock MR, Hofstra N, Klein Tank AMG, Klok EJ, Jones PD, New M. 2008. A European daily high-resolution gridded data set of surface temperature and precipitation for 19502006. Journal of Geophysical Research 113:D20119.</w:t>
      </w:r>
    </w:p>
    <w:p w14:paraId="5A49A771" w14:textId="77777777" w:rsidR="001C574E" w:rsidRDefault="00161B6C">
      <w:pPr>
        <w:pStyle w:val="Bibliografa"/>
      </w:pPr>
      <w:bookmarkStart w:id="219" w:name="ref-Herreroetal2013VaryingClimate"/>
      <w:bookmarkEnd w:id="218"/>
      <w:r>
        <w:t>Herrero A, Rigling A, Zamora R. 2013. Varying climate sensitivity at the dry distribution edge of Pinus sylvestris and P. Nigra. Forest Ecology and Management 308:50–61.</w:t>
      </w:r>
    </w:p>
    <w:p w14:paraId="56A99382" w14:textId="77777777" w:rsidR="001C574E" w:rsidRDefault="00161B6C">
      <w:pPr>
        <w:pStyle w:val="Bibliografa"/>
      </w:pPr>
      <w:bookmarkStart w:id="220" w:name="ref-HerreroZamora2014PlantResponses"/>
      <w:bookmarkEnd w:id="219"/>
      <w:r>
        <w:t>Herrero A, Zamora R. 2014. Plant responses to extreme climatic events: A field test of resilience capacity at the southern range edge. PLOS ONE 9:e87842.</w:t>
      </w:r>
    </w:p>
    <w:p w14:paraId="428CCCED" w14:textId="77777777" w:rsidR="001C574E" w:rsidRDefault="00161B6C">
      <w:pPr>
        <w:pStyle w:val="Bibliografa"/>
      </w:pPr>
      <w:bookmarkStart w:id="221" w:name="ref-Hodgsonetal2015WhatYou"/>
      <w:bookmarkEnd w:id="220"/>
      <w:r>
        <w:t>Hodgson D, McDonald JL, Hosken DJ. 2015. What do you mean, ‘resilient’? Trends in Ecology &amp; Evolution 30:503–6.</w:t>
      </w:r>
    </w:p>
    <w:p w14:paraId="2E9E6CC0" w14:textId="77777777" w:rsidR="001C574E" w:rsidRDefault="00161B6C">
      <w:pPr>
        <w:pStyle w:val="Bibliografa"/>
      </w:pPr>
      <w:bookmarkStart w:id="222" w:name="ref-Holling1973ResilienceStability"/>
      <w:bookmarkEnd w:id="221"/>
      <w:r>
        <w:t>Holling CS. 1973. Resilience and stability of ecological systems. Annual Review of Ecology and Systematics 4:1–23.</w:t>
      </w:r>
    </w:p>
    <w:p w14:paraId="0EBED4A0" w14:textId="77777777" w:rsidR="001C574E" w:rsidRDefault="00161B6C">
      <w:pPr>
        <w:pStyle w:val="Bibliografa"/>
      </w:pPr>
      <w:bookmarkStart w:id="223" w:name="ref-Holmes1983ComputerassistedQuality"/>
      <w:bookmarkEnd w:id="222"/>
      <w:r>
        <w:t>Holmes RL. 1983. Computer-assisted quality control in tree-ring dating and measurement. Tree-Ring Bulletin 43:69–78.</w:t>
      </w:r>
    </w:p>
    <w:p w14:paraId="49EFAD8E" w14:textId="77777777" w:rsidR="001C574E" w:rsidRDefault="00161B6C">
      <w:pPr>
        <w:pStyle w:val="Bibliografa"/>
      </w:pPr>
      <w:bookmarkStart w:id="224" w:name="ref-Huangetal2018DroughtTiming"/>
      <w:bookmarkEnd w:id="223"/>
      <w:r>
        <w:t>Huang M, Wang X, Keenan TF, Piao S. 2018. Drought timing influences the legacy of tree growth recovery. Global Change Biology 24:3546–59.</w:t>
      </w:r>
    </w:p>
    <w:p w14:paraId="0AE1F99B" w14:textId="77777777" w:rsidR="001C574E" w:rsidRPr="00903B1C" w:rsidRDefault="00161B6C">
      <w:pPr>
        <w:pStyle w:val="Bibliografa"/>
        <w:rPr>
          <w:lang w:val="es-ES"/>
        </w:rPr>
      </w:pPr>
      <w:bookmarkStart w:id="225" w:name="Xa748067138662dfba6d1eb0b2299b78155b2d32"/>
      <w:bookmarkEnd w:id="224"/>
      <w:r>
        <w:t xml:space="preserve">Ingrisch J, Bahn M. 2018. Towards a comparable quantification of resilience. </w:t>
      </w:r>
      <w:r w:rsidRPr="00903B1C">
        <w:rPr>
          <w:lang w:val="es-ES"/>
        </w:rPr>
        <w:t>Trends in Ecology &amp; Evolution 33:251–9.</w:t>
      </w:r>
    </w:p>
    <w:p w14:paraId="1A315AB2" w14:textId="77777777" w:rsidR="001C574E" w:rsidRPr="00903B1C" w:rsidRDefault="00161B6C">
      <w:pPr>
        <w:pStyle w:val="Bibliografa"/>
        <w:rPr>
          <w:lang w:val="es-ES"/>
        </w:rPr>
      </w:pPr>
      <w:bookmarkStart w:id="226" w:name="ref-JimenezOlivenciaetal2015MedioSiglo"/>
      <w:bookmarkEnd w:id="225"/>
      <w:r w:rsidRPr="00903B1C">
        <w:rPr>
          <w:lang w:val="es-ES"/>
        </w:rPr>
        <w:t>Jiménez-Olivencia Y, Porcel L, Caballero A. 2015. Medio siglo en la evolución de los paisajes naturales y agrarios de Sierra Nevada (España). Boletín de la Asociación de Geógrafos Españoles 68:205–32.</w:t>
      </w:r>
    </w:p>
    <w:p w14:paraId="727118A8" w14:textId="77777777" w:rsidR="001C574E" w:rsidRPr="00181897" w:rsidRDefault="00161B6C">
      <w:pPr>
        <w:pStyle w:val="Bibliografa"/>
        <w:rPr>
          <w:lang w:val="es-ES_tradnl"/>
          <w:rPrChange w:id="227" w:author="Usuario de Microsoft Office" w:date="2020-08-03T12:11:00Z">
            <w:rPr/>
          </w:rPrChange>
        </w:rPr>
      </w:pPr>
      <w:bookmarkStart w:id="228" w:name="ref-Korner2013GrowthControls"/>
      <w:bookmarkEnd w:id="226"/>
      <w:r w:rsidRPr="00181897">
        <w:rPr>
          <w:rPrChange w:id="229" w:author="Usuario de Microsoft Office" w:date="2020-08-03T12:11:00Z">
            <w:rPr>
              <w:lang w:val="es-ES"/>
            </w:rPr>
          </w:rPrChange>
        </w:rPr>
        <w:t xml:space="preserve">Körner C. 2013. Growth controls photosynthesis Mostly. </w:t>
      </w:r>
      <w:r w:rsidRPr="00181897">
        <w:rPr>
          <w:lang w:val="es-ES_tradnl"/>
          <w:rPrChange w:id="230" w:author="Usuario de Microsoft Office" w:date="2020-08-03T12:11:00Z">
            <w:rPr/>
          </w:rPrChange>
        </w:rPr>
        <w:t>Nova Acta Leopoldina 114:273–83.</w:t>
      </w:r>
    </w:p>
    <w:p w14:paraId="77CBD57F" w14:textId="77777777" w:rsidR="00536F8B" w:rsidRPr="00536F8B" w:rsidRDefault="00536F8B" w:rsidP="00282CF4">
      <w:pPr>
        <w:spacing w:before="0" w:after="0"/>
        <w:ind w:left="567" w:hanging="567"/>
        <w:rPr>
          <w:color w:val="FF0000"/>
        </w:rPr>
      </w:pPr>
      <w:bookmarkStart w:id="231" w:name="ref-Lloretetal2011ComponentsTree"/>
      <w:bookmarkEnd w:id="228"/>
      <w:r w:rsidRPr="00282CF4">
        <w:rPr>
          <w:color w:val="FF0000"/>
          <w:lang w:val="es-ES"/>
        </w:rPr>
        <w:t>Lloret F, Escudero A, Iriondo JM, Martínez</w:t>
      </w:r>
      <w:r w:rsidRPr="00282CF4">
        <w:rPr>
          <w:rFonts w:ascii="Cambria Math" w:hAnsi="Cambria Math" w:cs="Cambria Math"/>
          <w:color w:val="FF0000"/>
          <w:lang w:val="es-ES"/>
        </w:rPr>
        <w:t>‐</w:t>
      </w:r>
      <w:r w:rsidRPr="00282CF4">
        <w:rPr>
          <w:color w:val="FF0000"/>
          <w:lang w:val="es-ES"/>
        </w:rPr>
        <w:t xml:space="preserve">Vilalta J, Valladares F. 2012. </w:t>
      </w:r>
      <w:r w:rsidRPr="00282CF4">
        <w:rPr>
          <w:color w:val="FF0000"/>
        </w:rPr>
        <w:t>Extreme climatic events and vegetation: the role of stabilizing processes. Global Change Biology 18:797–805.</w:t>
      </w:r>
      <w:r w:rsidRPr="00536F8B">
        <w:rPr>
          <w:color w:val="FF0000"/>
        </w:rPr>
        <w:t xml:space="preserve"> </w:t>
      </w:r>
    </w:p>
    <w:p w14:paraId="61CA5BB3" w14:textId="77777777" w:rsidR="001C574E" w:rsidRDefault="00161B6C">
      <w:pPr>
        <w:pStyle w:val="Bibliografa"/>
      </w:pPr>
      <w:r>
        <w:t>Lloret F, Keeling EG, Sala A. 2011. Components of tree resilience: Effects of successive low-growth episodes in old ponderosa pine forests. Oikos 120:1909–20.</w:t>
      </w:r>
    </w:p>
    <w:p w14:paraId="2B2CD7E4" w14:textId="77777777" w:rsidR="00536F8B" w:rsidRDefault="00161B6C" w:rsidP="00536F8B">
      <w:pPr>
        <w:pStyle w:val="Bibliografa"/>
      </w:pPr>
      <w:bookmarkStart w:id="232" w:name="ref-Lloretetal2004CanopyRecovery"/>
      <w:bookmarkEnd w:id="231"/>
      <w:r>
        <w:t>Lloret F, Siscart D, Dalmases C. 2004. Canopy recovery after drought dieback in holm-oak Mediterranean forests of Catalonia (NE Spain). Global Change Biology 10:2092–9.</w:t>
      </w:r>
    </w:p>
    <w:p w14:paraId="726314F3" w14:textId="77777777" w:rsidR="001C574E" w:rsidRDefault="00161B6C">
      <w:pPr>
        <w:pStyle w:val="Bibliografa"/>
      </w:pPr>
      <w:bookmarkStart w:id="233" w:name="X9666f4c6c72ad9239cfe9b1e206fc802cae9fd8"/>
      <w:bookmarkEnd w:id="232"/>
      <w:r w:rsidRPr="00181897">
        <w:rPr>
          <w:rPrChange w:id="234" w:author="Usuario de Microsoft Office" w:date="2020-08-03T12:11:00Z">
            <w:rPr>
              <w:lang w:val="es-ES"/>
            </w:rPr>
          </w:rPrChange>
        </w:rPr>
        <w:t xml:space="preserve">Lorite J, Salazar C, Peñast J, Valle F. 2008. </w:t>
      </w:r>
      <w:r>
        <w:t>Phytosociological review on the forests of {}Quercus pyrenaica Willd{}. Acta Botanica Gallica 155:219–33.</w:t>
      </w:r>
    </w:p>
    <w:p w14:paraId="5E27A749" w14:textId="77777777" w:rsidR="001C574E" w:rsidRDefault="00161B6C">
      <w:pPr>
        <w:pStyle w:val="Bibliografa"/>
      </w:pPr>
      <w:bookmarkStart w:id="235" w:name="ref-Mairetal2017WRS2Wilcox"/>
      <w:bookmarkEnd w:id="233"/>
      <w:r>
        <w:lastRenderedPageBreak/>
        <w:t>Mair P, Schoenbrodt F, Wilcox R. 2017. WRS2: Wilcox robust estimation and testing.</w:t>
      </w:r>
    </w:p>
    <w:p w14:paraId="324982D9" w14:textId="77777777" w:rsidR="001C574E" w:rsidRDefault="00161B6C">
      <w:pPr>
        <w:pStyle w:val="Bibliografa"/>
      </w:pPr>
      <w:bookmarkStart w:id="236" w:name="X51cbe65384e410ac24dd1e417dbc007fb348902"/>
      <w:bookmarkEnd w:id="235"/>
      <w:r w:rsidRPr="00903B1C">
        <w:rPr>
          <w:lang w:val="es-ES"/>
        </w:rPr>
        <w:t xml:space="preserve">Martínez-Sancho E, Gutiérrez Merino E. 2019. </w:t>
      </w:r>
      <w:r>
        <w:t>Evidence that the Montseny Mountains are still a good climatic refugium for the southernmost silver fir forest on the Iberian Peninsula. Dendrochronologia 56:125593.</w:t>
      </w:r>
    </w:p>
    <w:p w14:paraId="492D84D1" w14:textId="77777777" w:rsidR="001C574E" w:rsidRDefault="00161B6C">
      <w:pPr>
        <w:pStyle w:val="Bibliografa"/>
      </w:pPr>
      <w:bookmarkStart w:id="237" w:name="ref-MartinezVilalta2018RearWindow"/>
      <w:bookmarkEnd w:id="236"/>
      <w:r>
        <w:t>Martínez-Vilalta J. 2018. The rear window: Structural and functional plasticity in tree responses to climate change inferred from growth rings. Tree Physiology.</w:t>
      </w:r>
    </w:p>
    <w:p w14:paraId="724D126D" w14:textId="77777777" w:rsidR="001C574E" w:rsidRDefault="00161B6C">
      <w:pPr>
        <w:pStyle w:val="Bibliografa"/>
      </w:pPr>
      <w:bookmarkStart w:id="238" w:name="ref-Mausolfetal2018LegacyEffects"/>
      <w:bookmarkEnd w:id="237"/>
      <w:r>
        <w:t>Mausolf K, Härdtle W, Jansen K, Delory BM, Hertel D, Leuschner C, Temperton VM, von Oheimb G, Fichtner A. 2018. Legacy effects of land-use modulate tree growth responses to climate extremes. Oecologia 187:825–37.</w:t>
      </w:r>
    </w:p>
    <w:p w14:paraId="11C8CAE6" w14:textId="77777777" w:rsidR="001C574E" w:rsidRPr="00903B1C" w:rsidRDefault="00161B6C">
      <w:pPr>
        <w:pStyle w:val="Bibliografa"/>
        <w:rPr>
          <w:lang w:val="es-ES"/>
        </w:rPr>
      </w:pPr>
      <w:bookmarkStart w:id="239" w:name="ref-Munteanuetal2015Legacies19th"/>
      <w:bookmarkEnd w:id="238"/>
      <w:r>
        <w:t xml:space="preserve">Munteanu C, Kuemmerle T, Keuler NS, Müller D, Balázs P, Dobosz M, Griffiths P, Halada L, Kaim D, Király G, Konkoly-Gyuró É, Kozak J, Lieskovsky J, Ostafin K, Ostapowicz K, Shandra O, Radeloff VC. 2015. Legacies of 19th century land use shape contemporary forest cover. </w:t>
      </w:r>
      <w:r w:rsidRPr="00903B1C">
        <w:rPr>
          <w:lang w:val="es-ES"/>
        </w:rPr>
        <w:t>Global Environmental Change 34:83–94.</w:t>
      </w:r>
    </w:p>
    <w:p w14:paraId="5F1C913A" w14:textId="77777777" w:rsidR="001C574E" w:rsidRDefault="00161B6C">
      <w:pPr>
        <w:pStyle w:val="Bibliografa"/>
      </w:pPr>
      <w:bookmarkStart w:id="240" w:name="ref-NavarroGonzalezetal2013WeightLanduse"/>
      <w:bookmarkEnd w:id="239"/>
      <w:r w:rsidRPr="00903B1C">
        <w:rPr>
          <w:lang w:val="es-ES"/>
        </w:rPr>
        <w:t xml:space="preserve">Navarro-González I, Pérez-Luque AJ, Bonet FJ, Zamora R. 2013. </w:t>
      </w:r>
      <w:r>
        <w:t>The weight of the past: Land-use legacies and recolonization of pine plantations by oak trees. Ecological Applications 23:1267–76.</w:t>
      </w:r>
    </w:p>
    <w:p w14:paraId="65FC3655" w14:textId="77777777" w:rsidR="001C574E" w:rsidRDefault="00161B6C">
      <w:pPr>
        <w:pStyle w:val="Bibliografa"/>
      </w:pPr>
      <w:bookmarkStart w:id="241" w:name="Xc58510961ac379282b83662e58854006bae74e0"/>
      <w:bookmarkEnd w:id="240"/>
      <w:r>
        <w:t>Nowacki GJ, Abrams MD. 1997. Radial-growth averaging criteria for reconstructing disturbance histories from presettlement-origing oaks. Ecological Monographs 67:225–49.</w:t>
      </w:r>
    </w:p>
    <w:p w14:paraId="17BD5A09" w14:textId="77777777" w:rsidR="001C574E" w:rsidRDefault="00161B6C">
      <w:pPr>
        <w:pStyle w:val="Bibliografa"/>
      </w:pPr>
      <w:bookmarkStart w:id="242" w:name="ref-Olaldeetal2002WhiteOaks"/>
      <w:bookmarkEnd w:id="241"/>
      <w:r>
        <w:t>Olalde M, Herrán A, Espinel S, Goicoechea PG. 2002. White oaks phylogeography in the Iberian Peninsula. Forest Ecology and Management 156:89–102.</w:t>
      </w:r>
    </w:p>
    <w:p w14:paraId="5633C81C" w14:textId="77777777" w:rsidR="001C574E" w:rsidRDefault="00161B6C">
      <w:pPr>
        <w:pStyle w:val="Bibliografa"/>
      </w:pPr>
      <w:bookmarkStart w:id="243" w:name="ref-Oldfatheretal2020RangeEdges"/>
      <w:bookmarkEnd w:id="242"/>
      <w:r>
        <w:t>Oldfather MF, Kling MM, Sheth SN, Emery NC, Ackerly DD. 2020. Range edges in heterogeneous landscapes: Integrating geographic scale and climate complexity into range dynamics. Global Change Biology 26:1055–67.</w:t>
      </w:r>
    </w:p>
    <w:p w14:paraId="1B90C6E5" w14:textId="77777777" w:rsidR="001C574E" w:rsidRPr="00903B1C" w:rsidRDefault="00161B6C">
      <w:pPr>
        <w:pStyle w:val="Bibliografa"/>
        <w:rPr>
          <w:lang w:val="es-ES"/>
        </w:rPr>
      </w:pPr>
      <w:bookmarkStart w:id="244" w:name="ref-Pascoaetal2017DroughtTrends"/>
      <w:bookmarkEnd w:id="243"/>
      <w:r>
        <w:t xml:space="preserve">Páscoa P, Gouveia C, Russo A, Trigo R. 2017. Drought trends in the Iberian Peninsula over the last 112 years. </w:t>
      </w:r>
      <w:r w:rsidRPr="00903B1C">
        <w:rPr>
          <w:lang w:val="es-ES"/>
        </w:rPr>
        <w:t>Advances in Meteorology:ID4653126.</w:t>
      </w:r>
    </w:p>
    <w:p w14:paraId="1C2B082D" w14:textId="77777777" w:rsidR="001C574E" w:rsidRDefault="00161B6C">
      <w:pPr>
        <w:pStyle w:val="Bibliografa"/>
      </w:pPr>
      <w:bookmarkStart w:id="245" w:name="X050a0f5b35ebbb57c28f50bf4cc0e4ad1a5102c"/>
      <w:bookmarkEnd w:id="244"/>
      <w:r w:rsidRPr="00903B1C">
        <w:rPr>
          <w:lang w:val="es-ES"/>
        </w:rPr>
        <w:t xml:space="preserve">Peña-Gallardo M, Vicente-Serrano S, Camarero J, Gazol A, Sánchez-Salguero R, Domínguez-Castro F, El Kenawy A, Beguería-Portugés S, Gutiérrez E, de Luis M, Sangüesa-Barreda G, Novak K, Rozas V, Tíscar P, Linares J, Martínez del Castillo E, Ribas Matamoros M, García-González I, Silla F, Camisón Á, Génova M, Olano J, Longares L, Hevia A, Galván J. 2018. </w:t>
      </w:r>
      <w:r>
        <w:t>Drought sensitiveness on forest growth in peninsular Spain and the Balearic Islands. Forests 9:524.</w:t>
      </w:r>
    </w:p>
    <w:p w14:paraId="39E556AD" w14:textId="77777777" w:rsidR="001C574E" w:rsidRPr="00903B1C" w:rsidRDefault="00161B6C">
      <w:pPr>
        <w:pStyle w:val="Bibliografa"/>
        <w:rPr>
          <w:lang w:val="es-ES"/>
        </w:rPr>
      </w:pPr>
      <w:bookmarkStart w:id="246" w:name="ref-Penuelasetal2001SevereDrought"/>
      <w:bookmarkEnd w:id="245"/>
      <w:r>
        <w:t xml:space="preserve">Peñuelas J, Lloret F, Montoya R. 2001. Severe drought effects on Mediterranean woody Flora in Spain. </w:t>
      </w:r>
      <w:r w:rsidRPr="00903B1C">
        <w:rPr>
          <w:lang w:val="es-ES"/>
        </w:rPr>
        <w:t>Forest Science 47:214–8.</w:t>
      </w:r>
    </w:p>
    <w:p w14:paraId="2E3B0AC2" w14:textId="77777777" w:rsidR="001C574E" w:rsidRDefault="00161B6C">
      <w:pPr>
        <w:pStyle w:val="Bibliografa"/>
      </w:pPr>
      <w:bookmarkStart w:id="247" w:name="ref-PerezLuqueetal2015OntologicalSystem"/>
      <w:bookmarkEnd w:id="246"/>
      <w:r w:rsidRPr="00903B1C">
        <w:rPr>
          <w:lang w:val="es-ES"/>
        </w:rPr>
        <w:lastRenderedPageBreak/>
        <w:t xml:space="preserve">Pérez-Luque AJ, Pérez-Pérez R, Bonet-García FJ, Magaña PJ. 2015a. </w:t>
      </w:r>
      <w:r>
        <w:t>An ontological system based on MODIS images to assess ecosystem functioning of Natura 2000 habitats: A case study for Quercus pyrenaica forests. International Journal of Applied Earth Observation and Geoinformation 37:142–51.</w:t>
      </w:r>
    </w:p>
    <w:p w14:paraId="2A187B23" w14:textId="77777777" w:rsidR="001C574E" w:rsidRDefault="00161B6C">
      <w:pPr>
        <w:pStyle w:val="Bibliografa"/>
      </w:pPr>
      <w:bookmarkStart w:id="248" w:name="ref-PerezLuqueetal2015DatasetMIGRAME"/>
      <w:bookmarkEnd w:id="247"/>
      <w:r>
        <w:t>Pérez-Luque AJ, Zamora R, Bonet FJ, Pérez-Pérez R. 2015b. Dataset of MIGRAME project (global change, altitudinal range shift and colonization of degraded habitats in Mediterranean mountains). PhytoKeys 56:61–81.</w:t>
      </w:r>
    </w:p>
    <w:p w14:paraId="0838AC35" w14:textId="77777777" w:rsidR="001C574E" w:rsidRDefault="00161B6C">
      <w:pPr>
        <w:pStyle w:val="Bibliografa"/>
      </w:pPr>
      <w:bookmarkStart w:id="249" w:name="ref-Piovesanetal2008DroughtdrivenGrowth"/>
      <w:bookmarkEnd w:id="248"/>
      <w:r>
        <w:t>Piovesan G, Biondi F, Filippo AD, Alessandrini A, Maugeri M. 2008. Drought-driven growth reduction in old beech (Fagus sylvatica L.) Forests of the central Apennines, Italy. Global Change Biology 14:1265–81.</w:t>
      </w:r>
    </w:p>
    <w:p w14:paraId="01333377" w14:textId="77777777" w:rsidR="001C574E" w:rsidRDefault="00161B6C">
      <w:pPr>
        <w:pStyle w:val="Bibliografa"/>
      </w:pPr>
      <w:bookmarkStart w:id="250" w:name="ref-Pirononetal2017GeographicVariation"/>
      <w:bookmarkEnd w:id="249"/>
      <w:r>
        <w:t>Pironon S, Papuga G, Villellas J, Angert AL, García MB, Thompson JD. 2017. Geographic variation in genetic and demographic performance: New insights from an old biogeographical paradigm: The centre-periphery hypothesis. Biological Reviews 92:1877–909.</w:t>
      </w:r>
    </w:p>
    <w:p w14:paraId="244A1747" w14:textId="77777777" w:rsidR="001C574E" w:rsidRPr="00903B1C" w:rsidRDefault="00161B6C">
      <w:pPr>
        <w:pStyle w:val="Bibliografa"/>
        <w:rPr>
          <w:lang w:val="es-ES"/>
        </w:rPr>
      </w:pPr>
      <w:bookmarkStart w:id="251" w:name="ref-Rehmetal2015LosingYour"/>
      <w:bookmarkEnd w:id="250"/>
      <w:r>
        <w:t xml:space="preserve">Rehm EM, Olivas P, Stroud J, Feeley KJ. 2015. Losing your edge: Climate change and the conservation value of range-edge populations. </w:t>
      </w:r>
      <w:r w:rsidRPr="00903B1C">
        <w:rPr>
          <w:lang w:val="es-ES"/>
        </w:rPr>
        <w:t>Ecology and Evolution 5:4315–26.</w:t>
      </w:r>
    </w:p>
    <w:p w14:paraId="496BB75D" w14:textId="77777777" w:rsidR="001C574E" w:rsidRDefault="00161B6C">
      <w:pPr>
        <w:pStyle w:val="Bibliografa"/>
      </w:pPr>
      <w:bookmarkStart w:id="252" w:name="X78ef8d637218fab8d564762f89c9e0be1affb6b"/>
      <w:bookmarkEnd w:id="251"/>
      <w:r w:rsidRPr="00903B1C">
        <w:rPr>
          <w:lang w:val="es-ES"/>
        </w:rPr>
        <w:t xml:space="preserve">Reyes-Díez A, Alcaraz-Segura D, Cabello-Piñar J. 2015. Implicaciones del filtrado de calidad del índice de vegetación EVI para el seguimiento funcional de ecosistemas. </w:t>
      </w:r>
      <w:r>
        <w:t>Revista de Teledeteccion 2015:11–29.</w:t>
      </w:r>
    </w:p>
    <w:p w14:paraId="44665572" w14:textId="77777777" w:rsidR="001C574E" w:rsidRDefault="00161B6C">
      <w:pPr>
        <w:pStyle w:val="Bibliografa"/>
      </w:pPr>
      <w:bookmarkStart w:id="253" w:name="Xd74f58b3f254b8072fa4a1dc3ab6f5c3f82da9b"/>
      <w:bookmarkEnd w:id="252"/>
      <w:r>
        <w:t>Rubino DL, McCarthy BC. 2004. Comparative analysis of dendroecological methods used to assess disturbance events. Dendrochronologia 21:97–115.</w:t>
      </w:r>
    </w:p>
    <w:p w14:paraId="24E8D2BA" w14:textId="77777777" w:rsidR="001C574E" w:rsidRDefault="00161B6C">
      <w:pPr>
        <w:pStyle w:val="Bibliografa"/>
      </w:pPr>
      <w:bookmarkStart w:id="254" w:name="ref-SagarinGaines2002AbundantCentre"/>
      <w:bookmarkEnd w:id="253"/>
      <w:r>
        <w:t>Sagarin RD, Gaines SD. 2002. The ‘abundant centre’ distribution: To what extent is it a biogeographical rule? Ecology Letters 5:137–47.</w:t>
      </w:r>
    </w:p>
    <w:p w14:paraId="12E8FB05" w14:textId="77777777" w:rsidR="001C574E" w:rsidRDefault="00161B6C">
      <w:pPr>
        <w:pStyle w:val="Bibliografa"/>
      </w:pPr>
      <w:bookmarkStart w:id="255" w:name="ref-Salaetal2000GlobalBiodiversity"/>
      <w:bookmarkEnd w:id="254"/>
      <w:r>
        <w:t>Sala OE, Stuart Chapin F, Armesto JJ, Berlow E, Berlow E, Dirzo R, Huber-Sanwald E, Huenneke LF, Jackson RB, Kinzig A, Leemans R, Lodge DM, Mooney HA, Oesterheld M, Poff NL, Sykes MT, Walker BH, Walker M, Wall DH. 2000. Global biodiversity scenarios for the year 2100. Science 287:1770.</w:t>
      </w:r>
    </w:p>
    <w:p w14:paraId="0EF2B34E" w14:textId="77777777" w:rsidR="001C574E" w:rsidRDefault="00161B6C">
      <w:pPr>
        <w:pStyle w:val="Bibliografa"/>
      </w:pPr>
      <w:bookmarkStart w:id="256" w:name="ref-Salzeretal2009RecentUnprecedented"/>
      <w:bookmarkEnd w:id="255"/>
      <w:r>
        <w:t>Salzer MW, Hughes MK, Bunn AG, Kipfmueller KF. 2009. Recent unprecedented tree-ring growth in bristlecone pine at the highest elevations and possible causes. Proceedings of the National Academy of Sciences 106:20348–53.</w:t>
      </w:r>
    </w:p>
    <w:p w14:paraId="0FD56B90" w14:textId="77777777" w:rsidR="001C574E" w:rsidRPr="00903B1C" w:rsidRDefault="00161B6C">
      <w:pPr>
        <w:pStyle w:val="Bibliografa"/>
        <w:rPr>
          <w:lang w:val="es-ES"/>
        </w:rPr>
      </w:pPr>
      <w:bookmarkStart w:id="257" w:name="Xd7f1673afb669a0dd8b6ce0492179b4381d1507"/>
      <w:bookmarkEnd w:id="256"/>
      <w:r>
        <w:t xml:space="preserve">Samanta A, Ganguly S, Vermote E, Nemani RR, Myneni RB. 2012. Interpretation of variations in MODIS-measured greenness levels of Amazon forests during 2000 to 2009. </w:t>
      </w:r>
      <w:r w:rsidRPr="00903B1C">
        <w:rPr>
          <w:lang w:val="es-ES"/>
        </w:rPr>
        <w:t>Environmental Research Letters 7:024018.</w:t>
      </w:r>
    </w:p>
    <w:p w14:paraId="098C3DF2" w14:textId="77777777" w:rsidR="001C574E" w:rsidRPr="00903B1C" w:rsidRDefault="00161B6C">
      <w:pPr>
        <w:pStyle w:val="Bibliografa"/>
        <w:rPr>
          <w:lang w:val="es-ES"/>
        </w:rPr>
      </w:pPr>
      <w:bookmarkStart w:id="258" w:name="ref-SanchezdeDiosetal2020FagusSylvatica"/>
      <w:bookmarkEnd w:id="257"/>
      <w:r w:rsidRPr="00903B1C">
        <w:rPr>
          <w:lang w:val="es-ES"/>
        </w:rPr>
        <w:lastRenderedPageBreak/>
        <w:t xml:space="preserve">Sánchez de Dios R, Gómez C, Aulló I, Cañellas I, Gea-Izquierdo G, Montes F, Sainz-Ollero H, Velázquez JC, Hernández L. 2020. </w:t>
      </w:r>
      <w:r>
        <w:t xml:space="preserve">Fagus sylvatica L. Peripheral populations in the mediterranean iberian peninsula: Climatic or anthropic relicts? </w:t>
      </w:r>
      <w:r w:rsidRPr="00903B1C">
        <w:rPr>
          <w:lang w:val="es-ES"/>
        </w:rPr>
        <w:t>Ecosystems.</w:t>
      </w:r>
    </w:p>
    <w:p w14:paraId="64311D17" w14:textId="77777777" w:rsidR="001C574E" w:rsidRDefault="00161B6C">
      <w:pPr>
        <w:pStyle w:val="Bibliografa"/>
      </w:pPr>
      <w:bookmarkStart w:id="259" w:name="ref-SanchezSalgueroetal2012DroughtMain"/>
      <w:bookmarkEnd w:id="258"/>
      <w:r w:rsidRPr="00903B1C">
        <w:rPr>
          <w:lang w:val="es-ES"/>
        </w:rPr>
        <w:t xml:space="preserve">Sánchez-Salguero R, Navarro-Cerrillo RM, Swetnam TW, Zavala MA. 2012. </w:t>
      </w:r>
      <w:r>
        <w:t>Is drought the main decline factor at the rear edge of Europe? The case of southern Iberian pine plantations. Forest Ecology and Management 271:158–69.</w:t>
      </w:r>
    </w:p>
    <w:p w14:paraId="4B35F3B1" w14:textId="77777777" w:rsidR="001C574E" w:rsidRDefault="00161B6C">
      <w:pPr>
        <w:pStyle w:val="Bibliografa"/>
      </w:pPr>
      <w:bookmarkStart w:id="260" w:name="ref-Schwarzetal2020QuantifyingGrowth"/>
      <w:bookmarkEnd w:id="259"/>
      <w:r>
        <w:t>Schwarz J, Skiadaresis G, Kohler M, Kunz J, Schnabel F, Vitali V, Bauhus J. 2020. Quantifying growth responses of trees to droughta critique of commonly used resilience indices and recommendations for future studies. Current Forestry Reports.</w:t>
      </w:r>
    </w:p>
    <w:p w14:paraId="6FD29C33" w14:textId="77777777" w:rsidR="001C574E" w:rsidRDefault="00161B6C">
      <w:pPr>
        <w:pStyle w:val="Bibliografa"/>
      </w:pPr>
      <w:bookmarkStart w:id="261" w:name="ref-SerraDiazetal2015DisturbanceClimate"/>
      <w:bookmarkEnd w:id="260"/>
      <w:r>
        <w:t>Serra-Diaz JM, Scheller RM, Syphard AD, Franklin J. 2015. Disturbance and climate microrefugia mediate tree range shifts during climate change. Landscape Ecology 30:1039–53.</w:t>
      </w:r>
    </w:p>
    <w:p w14:paraId="7DBF34A1" w14:textId="77777777" w:rsidR="001C574E" w:rsidRDefault="00161B6C">
      <w:pPr>
        <w:pStyle w:val="Bibliografa"/>
      </w:pPr>
      <w:bookmarkStart w:id="262" w:name="ref-Sextonetal2009EvolutionEcology"/>
      <w:bookmarkEnd w:id="261"/>
      <w:r>
        <w:t>Sexton JP, McIntyre PJ, Angert AL, Rice KJ. 2009. Evolution and ecology of species range limits. Annual Review of Ecology, Evolution, and Systematics 40:415–36.</w:t>
      </w:r>
    </w:p>
    <w:p w14:paraId="2B52F81B" w14:textId="77777777" w:rsidR="001C574E" w:rsidRDefault="00161B6C">
      <w:pPr>
        <w:pStyle w:val="Bibliografa"/>
      </w:pPr>
      <w:bookmarkStart w:id="263" w:name="ref-Spinonietal2015EuropeanDrought"/>
      <w:bookmarkEnd w:id="262"/>
      <w:r>
        <w:t>Spinoni J, Naumann G, Vogt J, Barbosa P. 2015. European drought climatologies and trends based on a multi-indicator approach. Global and Planetary Change 127:50–7.</w:t>
      </w:r>
    </w:p>
    <w:p w14:paraId="2904E1C7" w14:textId="77777777" w:rsidR="001C574E" w:rsidRDefault="00161B6C">
      <w:pPr>
        <w:pStyle w:val="Bibliografa"/>
      </w:pPr>
      <w:bookmarkStart w:id="264" w:name="ref-Spinonietal2018WillDrought"/>
      <w:bookmarkEnd w:id="263"/>
      <w:r>
        <w:t>Spinoni J, Vogt JV, Naumann G, Barbosa P, Dosio A. 2018. Will drought events become more frequent and severe in Europe? International Journal of Climatology 38:1718–36.</w:t>
      </w:r>
    </w:p>
    <w:p w14:paraId="3B564B16" w14:textId="77777777" w:rsidR="001C574E" w:rsidRDefault="00161B6C">
      <w:pPr>
        <w:pStyle w:val="Bibliografa"/>
      </w:pPr>
      <w:bookmarkStart w:id="265" w:name="ref-Staggeetal2017ObservedDrought"/>
      <w:bookmarkEnd w:id="264"/>
      <w:r>
        <w:t>Stagge JH, Kingston DG, Tallaksen LM, Hannah DM. 2017. Observed drought indices show increasing divergence across Europe. Scientific Reports 7:14045.</w:t>
      </w:r>
    </w:p>
    <w:p w14:paraId="788B62E1" w14:textId="77777777" w:rsidR="001C574E" w:rsidRDefault="00161B6C">
      <w:pPr>
        <w:pStyle w:val="Bibliografa"/>
      </w:pPr>
      <w:bookmarkStart w:id="266" w:name="ref-Tessieretal1994DeciduousQuercus"/>
      <w:bookmarkEnd w:id="265"/>
      <w:r>
        <w:t>Tessier L, Nola P, Serre-Bachet F. 1994. Deciduous Quercus in the Mediterranean region: Tree-ring/climate relationships. New Phytologist 126:355–67.</w:t>
      </w:r>
    </w:p>
    <w:p w14:paraId="165D546B" w14:textId="77777777" w:rsidR="001C574E" w:rsidRDefault="00161B6C">
      <w:pPr>
        <w:pStyle w:val="Bibliografa"/>
      </w:pPr>
      <w:bookmarkStart w:id="267" w:name="ref-Trigoetal2013RecordWinter"/>
      <w:bookmarkEnd w:id="266"/>
      <w:r>
        <w:t>Trigo RM, Añel JA, Barriopedro D, García-Herrera R, Gimeno L, Castillo R, Allen MR, Massey A. 2013. The record winter drought of 2011-12 in the Iberian Peninsula. In: Peterson TC, Hoerling MP, Stott PA, Herring S, editors. Explaining Extreme Events of 2012 from a Climate Perspective. Vol. 94. pp S41–5.</w:t>
      </w:r>
    </w:p>
    <w:p w14:paraId="157C37F5" w14:textId="77777777" w:rsidR="001C574E" w:rsidRDefault="00161B6C">
      <w:pPr>
        <w:pStyle w:val="Bibliografa"/>
      </w:pPr>
      <w:bookmarkStart w:id="268" w:name="X8e29916d9bd56150ace31709cd6235209118306"/>
      <w:bookmarkEnd w:id="267"/>
      <w:r w:rsidRPr="00903B1C">
        <w:rPr>
          <w:lang w:val="es-ES"/>
        </w:rPr>
        <w:t xml:space="preserve">Valbuena-Carabaña M, Gil L. 2013. </w:t>
      </w:r>
      <w:r>
        <w:t>Genetic resilience in a historically profited root sprouting oak (Quercus pyrenaica Willd.) At its southern boundary. Tree Genetics &amp; Genomes 9:1129–42.</w:t>
      </w:r>
    </w:p>
    <w:p w14:paraId="597B767D" w14:textId="77777777" w:rsidR="001C574E" w:rsidRPr="00903B1C" w:rsidRDefault="00161B6C">
      <w:pPr>
        <w:pStyle w:val="Bibliografa"/>
        <w:rPr>
          <w:lang w:val="es-ES"/>
        </w:rPr>
      </w:pPr>
      <w:bookmarkStart w:id="269" w:name="Xa776a22ab151bc0c4e98fc503177da15d79c47e"/>
      <w:bookmarkEnd w:id="268"/>
      <w:r w:rsidRPr="00181897">
        <w:rPr>
          <w:lang w:val="es-ES_tradnl"/>
          <w:rPrChange w:id="270" w:author="Usuario de Microsoft Office" w:date="2020-08-03T12:11:00Z">
            <w:rPr/>
          </w:rPrChange>
        </w:rPr>
        <w:t xml:space="preserve">Valbuena-Carabaña M, Gil L. 2017. </w:t>
      </w:r>
      <w:r>
        <w:t xml:space="preserve">Centenary coppicing maintains high levels of genetic diversity in a root resprouting oak (Quercus pyrenaica Willd.). </w:t>
      </w:r>
      <w:r w:rsidRPr="00903B1C">
        <w:rPr>
          <w:lang w:val="es-ES"/>
        </w:rPr>
        <w:t>Tree Genetics &amp; Genomes 13:28.</w:t>
      </w:r>
    </w:p>
    <w:p w14:paraId="707D73FF" w14:textId="77777777" w:rsidR="001C574E" w:rsidRPr="00903B1C" w:rsidRDefault="00161B6C">
      <w:pPr>
        <w:pStyle w:val="Bibliografa"/>
        <w:rPr>
          <w:lang w:val="es-ES"/>
        </w:rPr>
      </w:pPr>
      <w:bookmarkStart w:id="271" w:name="X45ba01daadbf7a5837bacda16b8b45f43f76012"/>
      <w:bookmarkEnd w:id="269"/>
      <w:r w:rsidRPr="00903B1C">
        <w:rPr>
          <w:lang w:val="es-ES"/>
        </w:rPr>
        <w:lastRenderedPageBreak/>
        <w:t xml:space="preserve">Vicente-Serrano SM, Beguería S, López-Moreno JI. 2010. </w:t>
      </w:r>
      <w:r>
        <w:t xml:space="preserve">A multiscalar drought index sensitive to global warming: The Standardized Precipitation Evapotranspiration Index. </w:t>
      </w:r>
      <w:r w:rsidRPr="00903B1C">
        <w:rPr>
          <w:lang w:val="es-ES"/>
        </w:rPr>
        <w:t>Journal of Climate 23:1696–718.</w:t>
      </w:r>
    </w:p>
    <w:p w14:paraId="17D7EEA2" w14:textId="77777777" w:rsidR="001C574E" w:rsidRDefault="00161B6C">
      <w:pPr>
        <w:pStyle w:val="Bibliografa"/>
      </w:pPr>
      <w:bookmarkStart w:id="272" w:name="X3fbe0527f6155ce93dc17dcaff9efb054a73775"/>
      <w:bookmarkEnd w:id="271"/>
      <w:r w:rsidRPr="00903B1C">
        <w:rPr>
          <w:lang w:val="es-ES"/>
        </w:rPr>
        <w:t xml:space="preserve">Vicente-Serrano SM, Gouveia C, Camarero JJ, Beguería S, Trigo R, López-Moreno JI, Azorín-Molina C, Pasho E, Lorenzo-Lacruz J, Revuelto J, Morán-Tejeda E, Sanchez-Lorenzo A. 2013. </w:t>
      </w:r>
      <w:r>
        <w:t>Response of vegetation to drought time-scales across global land biomes. Proceedings of the National Academy of Sciences 110:52–7.</w:t>
      </w:r>
    </w:p>
    <w:p w14:paraId="51EA6D08" w14:textId="77777777" w:rsidR="001C574E" w:rsidRPr="00903B1C" w:rsidRDefault="00161B6C">
      <w:pPr>
        <w:pStyle w:val="Bibliografa"/>
        <w:rPr>
          <w:lang w:val="es-ES"/>
        </w:rPr>
      </w:pPr>
      <w:bookmarkStart w:id="273" w:name="X7a43fe291e0c4ea663e0f52579edd8904c0555b"/>
      <w:bookmarkEnd w:id="272"/>
      <w:r>
        <w:t xml:space="preserve">Vicente-Serrano SM, López-Moreno JI, Beguería S, Lorenzo-Lacruz J, Sanchez-Lorenzo A, García-Ruiz JM, Azorín-Molina C, Morán-Tejeda E, Revuelto J, Trigo R, Coelho F, Espejo F. 2014. Evidence of increasing drought severity caused by temperature rise in southern Europe. </w:t>
      </w:r>
      <w:r w:rsidRPr="00903B1C">
        <w:rPr>
          <w:lang w:val="es-ES"/>
        </w:rPr>
        <w:t>Environmental Research Letters 9:044001.</w:t>
      </w:r>
    </w:p>
    <w:p w14:paraId="29659DE1" w14:textId="77777777" w:rsidR="001C574E" w:rsidRDefault="00161B6C">
      <w:pPr>
        <w:pStyle w:val="Bibliografa"/>
      </w:pPr>
      <w:bookmarkStart w:id="274" w:name="ref-VilaCabreraetal2017NewForests"/>
      <w:bookmarkEnd w:id="273"/>
      <w:r w:rsidRPr="00903B1C">
        <w:rPr>
          <w:lang w:val="es-ES"/>
        </w:rPr>
        <w:t xml:space="preserve">Vilà-Cabrera A, Espelta JM, Vayreda J, Pino J. 2017. </w:t>
      </w:r>
      <w:r>
        <w:t>‘New forests’ from the twentieth century are a relevant contribution for C storage in the Iberian Peninsula. Ecosystems 20:130–43.</w:t>
      </w:r>
    </w:p>
    <w:p w14:paraId="3A668FA3" w14:textId="77777777" w:rsidR="001C574E" w:rsidRPr="00903B1C" w:rsidRDefault="00161B6C">
      <w:pPr>
        <w:pStyle w:val="Bibliografa"/>
        <w:rPr>
          <w:lang w:val="es-ES"/>
        </w:rPr>
      </w:pPr>
      <w:bookmarkStart w:id="275" w:name="ref-VilaCabreraJump2019GreaterGrowth"/>
      <w:bookmarkEnd w:id="274"/>
      <w:r>
        <w:t xml:space="preserve">Vilà-Cabrera A, Jump AS. 2019. Greater growth stability of trees in marginal habitats suggests a patchy pattern of population loss and retention in response to increased drought at the rear edge: Tree growth responses at the rear edge. </w:t>
      </w:r>
      <w:r w:rsidRPr="00903B1C">
        <w:rPr>
          <w:lang w:val="es-ES"/>
        </w:rPr>
        <w:t>Coulson T, editor. Ecology Letters 22:1439–48.</w:t>
      </w:r>
    </w:p>
    <w:p w14:paraId="0BA14453" w14:textId="77777777" w:rsidR="001C574E" w:rsidRDefault="00161B6C">
      <w:pPr>
        <w:pStyle w:val="Bibliografa"/>
      </w:pPr>
      <w:bookmarkStart w:id="276" w:name="X1391f5e67d311975156db4ebf72d6e970201c83"/>
      <w:bookmarkEnd w:id="275"/>
      <w:r w:rsidRPr="00903B1C">
        <w:rPr>
          <w:lang w:val="es-ES"/>
        </w:rPr>
        <w:t xml:space="preserve">Vilà-Cabrera A, Martínez-Vilalta J, Vayreda J, Retana J. 2011. </w:t>
      </w:r>
      <w:r>
        <w:t>Structural and climatic determinants of demographic rates of Scots pine forests across the Iberian Peninsula. Ecological Applications 21:1162–72.</w:t>
      </w:r>
    </w:p>
    <w:p w14:paraId="44C6CB0A" w14:textId="77777777" w:rsidR="001C574E" w:rsidRDefault="00161B6C">
      <w:pPr>
        <w:pStyle w:val="Bibliografa"/>
      </w:pPr>
      <w:bookmarkStart w:id="277" w:name="Xc17ff68a5c3edc5c51df513cf215d6c361fd29b"/>
      <w:bookmarkEnd w:id="276"/>
      <w:r>
        <w:t>Vilà-Cabrera A, Premoli AC, Jump AS. 2019. Refining predictions of population decline at species’ rear edges. Global Change Biology 25:1549–60.</w:t>
      </w:r>
    </w:p>
    <w:p w14:paraId="196822E4" w14:textId="77777777" w:rsidR="001C574E" w:rsidRDefault="00161B6C">
      <w:pPr>
        <w:pStyle w:val="Bibliografa"/>
      </w:pPr>
      <w:bookmarkStart w:id="278" w:name="ref-Wilcox2012IntroductionRobust"/>
      <w:bookmarkEnd w:id="277"/>
      <w:r>
        <w:t>Wilcox R. 2012. Introduction to Robust Estimation and Hypothesis Testing. Third Edition. Academic Press</w:t>
      </w:r>
    </w:p>
    <w:p w14:paraId="4B0F39A7" w14:textId="77777777" w:rsidR="001C574E" w:rsidRDefault="00161B6C">
      <w:pPr>
        <w:pStyle w:val="Bibliografa"/>
      </w:pPr>
      <w:bookmarkStart w:id="279" w:name="ref-ZangBiondi2015TreeclimPackage"/>
      <w:bookmarkEnd w:id="278"/>
      <w:r>
        <w:t>Zang C, Biondi F. 2015. Treeclim: An R package for the numerical calibration of proxy-climate relationships. Ecography 38:431–6.</w:t>
      </w:r>
    </w:p>
    <w:p w14:paraId="222397AF" w14:textId="77777777" w:rsidR="001C574E" w:rsidRDefault="00161B6C">
      <w:pPr>
        <w:pStyle w:val="Bibliografa"/>
      </w:pPr>
      <w:bookmarkStart w:id="280" w:name="ref-Zhangetal2013MonitoringEstimating"/>
      <w:bookmarkEnd w:id="279"/>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174"/>
      <w:bookmarkEnd w:id="280"/>
    </w:p>
    <w:sectPr w:rsidR="001C574E" w:rsidSect="00F51AEA">
      <w:footerReference w:type="even" r:id="rId10"/>
      <w:footerReference w:type="default" r:id="rId11"/>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Guillermo Gea Izquierdo" w:date="2020-08-02T13:50:00Z" w:initials="GG">
    <w:p w14:paraId="3ADED4AC" w14:textId="5D0574B5" w:rsidR="00EB7030" w:rsidRPr="00181897" w:rsidRDefault="00EB7030">
      <w:pPr>
        <w:pStyle w:val="Textocomentario"/>
        <w:rPr>
          <w:lang w:val="es-ES_tradnl"/>
        </w:rPr>
      </w:pPr>
      <w:r>
        <w:rPr>
          <w:rStyle w:val="Refdecomentario"/>
        </w:rPr>
        <w:annotationRef/>
      </w:r>
      <w:r w:rsidRPr="00181897">
        <w:rPr>
          <w:lang w:val="es-ES_tradnl"/>
        </w:rPr>
        <w:t>Asegúrate de poner todas igual (con o sin guión, no sé muy bien, con guión supongo).</w:t>
      </w:r>
    </w:p>
  </w:comment>
  <w:comment w:id="18" w:author="Guillermo Gea Izquierdo" w:date="2020-08-02T13:57:00Z" w:initials="GG">
    <w:p w14:paraId="7582D78C" w14:textId="295998A6" w:rsidR="00EB7030" w:rsidRDefault="00EB7030">
      <w:pPr>
        <w:pStyle w:val="Textocomentario"/>
      </w:pPr>
      <w:r>
        <w:rPr>
          <w:rStyle w:val="Refdecomentario"/>
        </w:rPr>
        <w:annotationRef/>
      </w:r>
      <w:r w:rsidRPr="00181897">
        <w:rPr>
          <w:lang w:val="es-ES_tradnl"/>
        </w:rPr>
        <w:t xml:space="preserve">No entiendo esta frase, un 25% de rear-edges crecen en terreno agrícola abandonado? O un 25% de los bosques? Igual quitar “rear-edges” de aquí? </w:t>
      </w:r>
      <w:r>
        <w:t>Lo podemos comentar mañana.</w:t>
      </w:r>
    </w:p>
  </w:comment>
  <w:comment w:id="42" w:author="Guillermo Gea Izquierdo" w:date="2020-08-02T14:11:00Z" w:initials="GG">
    <w:p w14:paraId="1547F4DE" w14:textId="0A1025C1" w:rsidR="00EB7030" w:rsidRPr="00181897" w:rsidRDefault="00EB7030">
      <w:pPr>
        <w:pStyle w:val="Textocomentario"/>
        <w:rPr>
          <w:lang w:val="es-ES_tradnl"/>
        </w:rPr>
      </w:pPr>
      <w:r>
        <w:rPr>
          <w:rStyle w:val="Refdecomentario"/>
        </w:rPr>
        <w:annotationRef/>
      </w:r>
      <w:r>
        <w:t xml:space="preserve">Quizá mejor ‘stand dynamics’? o tree-growth and stand dynamics? </w:t>
      </w:r>
      <w:r w:rsidRPr="00181897">
        <w:rPr>
          <w:lang w:val="es-ES_tradnl"/>
        </w:rPr>
        <w:t>Over time</w:t>
      </w:r>
    </w:p>
  </w:comment>
  <w:comment w:id="45" w:author="Guillermo Gea Izquierdo" w:date="2020-08-02T14:13:00Z" w:initials="GG">
    <w:p w14:paraId="75A0CABA" w14:textId="77777777" w:rsidR="00EB7030" w:rsidRPr="00181897" w:rsidRDefault="00EB7030">
      <w:pPr>
        <w:pStyle w:val="Textocomentario"/>
        <w:rPr>
          <w:lang w:val="es-ES_tradnl"/>
        </w:rPr>
      </w:pPr>
      <w:r>
        <w:rPr>
          <w:rStyle w:val="Refdecomentario"/>
        </w:rPr>
        <w:annotationRef/>
      </w:r>
      <w:r w:rsidRPr="00181897">
        <w:rPr>
          <w:lang w:val="es-ES_tradnl"/>
        </w:rPr>
        <w:t>No sé si quieres meter esta idea aquí? Creo que puede quedar bien.</w:t>
      </w:r>
    </w:p>
    <w:p w14:paraId="471ADD3E" w14:textId="77777777" w:rsidR="00EB7030" w:rsidRPr="00181897" w:rsidRDefault="00EB7030">
      <w:pPr>
        <w:pStyle w:val="Textocomentario"/>
        <w:rPr>
          <w:lang w:val="es-ES_tradnl"/>
        </w:rPr>
      </w:pPr>
    </w:p>
    <w:p w14:paraId="1D8A7DE0" w14:textId="73058264" w:rsidR="00EB7030" w:rsidRPr="00181897" w:rsidRDefault="00EB7030">
      <w:pPr>
        <w:pStyle w:val="Textocomentario"/>
        <w:rPr>
          <w:lang w:val="es-ES_tradnl"/>
        </w:rPr>
      </w:pPr>
      <w:r w:rsidRPr="00181897">
        <w:rPr>
          <w:lang w:val="es-ES_tradnl"/>
        </w:rPr>
        <w:t>También pienso que quedan mejor ordenadas así las hipótesis.</w:t>
      </w:r>
    </w:p>
  </w:comment>
  <w:comment w:id="66" w:author="Guillermo Gea Izquierdo" w:date="2020-08-02T16:23:00Z" w:initials="GG">
    <w:p w14:paraId="06FB163A" w14:textId="5B2CDCDE" w:rsidR="00EB7030" w:rsidRPr="00181897" w:rsidRDefault="00EB7030">
      <w:pPr>
        <w:pStyle w:val="Textocomentario"/>
        <w:rPr>
          <w:lang w:val="es-ES_tradnl"/>
        </w:rPr>
      </w:pPr>
      <w:r>
        <w:rPr>
          <w:rStyle w:val="Refdecomentario"/>
        </w:rPr>
        <w:annotationRef/>
      </w:r>
      <w:r w:rsidRPr="00181897">
        <w:rPr>
          <w:lang w:val="es-ES_tradnl"/>
        </w:rPr>
        <w:t>Lo mismo que con land-use: sé consistente o rear-edge o rear edge, pero no los alternes (te lo dirán en las pruebas de imprenta si no).</w:t>
      </w:r>
    </w:p>
  </w:comment>
  <w:comment w:id="120" w:author="Guillermo Gea Izquierdo" w:date="2020-08-02T16:44:00Z" w:initials="GG">
    <w:p w14:paraId="36D02B0D" w14:textId="57BA41F7" w:rsidR="00306288" w:rsidRPr="00181897" w:rsidRDefault="00306288">
      <w:pPr>
        <w:pStyle w:val="Textocomentario"/>
        <w:rPr>
          <w:lang w:val="es-ES_tradnl"/>
        </w:rPr>
      </w:pPr>
      <w:r>
        <w:rPr>
          <w:rStyle w:val="Refdecomentario"/>
        </w:rPr>
        <w:annotationRef/>
      </w:r>
      <w:r w:rsidRPr="00181897">
        <w:rPr>
          <w:lang w:val="es-ES_tradnl"/>
        </w:rPr>
        <w:t>No es que me guste esta frase, pero creo que es importante que repitas este concepto en algún sitio en las conclusiones: aunque tu análisis de resiliencia diga que la especie está bien… en realidad puede ser que no haya NADA de regeneración natural (de semilla sobre todo), por ejemplo en SJ. Esto hay que mirarlo con detenimiento, pero como bien dices en la discussion, mostraría que sí es un rear-edge ecológico (posiblemente mezcla de empobrecimiento de suelo y clima, al menos). No sé si estáis de acuerdo, a mí me parece importante, que no parezca que decimos “los robles están tan contentos”. Alguien en SJ nos podría decir que porqué entonces es un bosquecillo abierto sin (a primera vista) regeneración.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DED4AC" w15:done="0"/>
  <w15:commentEx w15:paraId="7582D78C" w15:done="0"/>
  <w15:commentEx w15:paraId="1547F4DE" w15:done="0"/>
  <w15:commentEx w15:paraId="1D8A7DE0" w15:done="0"/>
  <w15:commentEx w15:paraId="06FB163A" w15:done="0"/>
  <w15:commentEx w15:paraId="36D02B0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CC27C" w14:textId="77777777" w:rsidR="00862BF6" w:rsidRDefault="00862BF6">
      <w:pPr>
        <w:spacing w:before="0" w:after="0" w:line="240" w:lineRule="auto"/>
      </w:pPr>
      <w:r>
        <w:separator/>
      </w:r>
    </w:p>
  </w:endnote>
  <w:endnote w:type="continuationSeparator" w:id="0">
    <w:p w14:paraId="71B367E4" w14:textId="77777777" w:rsidR="00862BF6" w:rsidRDefault="00862B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ＭＳ Ｐゴシック">
    <w:charset w:val="80"/>
    <w:family w:val="swiss"/>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6C937" w14:textId="77777777" w:rsidR="00EB7030" w:rsidRDefault="00EB7030" w:rsidP="00F51AE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BA21B79" w14:textId="77777777" w:rsidR="00EB7030" w:rsidRDefault="00EB7030" w:rsidP="00F51AE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EC5BB" w14:textId="77777777" w:rsidR="00EB7030" w:rsidRDefault="00EB7030" w:rsidP="00F51AE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644DA">
      <w:rPr>
        <w:rStyle w:val="Nmerodepgina"/>
        <w:noProof/>
      </w:rPr>
      <w:t>15</w:t>
    </w:r>
    <w:r>
      <w:rPr>
        <w:rStyle w:val="Nmerodepgina"/>
      </w:rPr>
      <w:fldChar w:fldCharType="end"/>
    </w:r>
  </w:p>
  <w:p w14:paraId="1494380E" w14:textId="77777777" w:rsidR="00EB7030" w:rsidRDefault="00EB7030" w:rsidP="00F51AE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DAC41" w14:textId="77777777" w:rsidR="00862BF6" w:rsidRDefault="00862BF6">
      <w:r>
        <w:separator/>
      </w:r>
    </w:p>
  </w:footnote>
  <w:footnote w:type="continuationSeparator" w:id="0">
    <w:p w14:paraId="6BDC55D7" w14:textId="77777777" w:rsidR="00862BF6" w:rsidRDefault="00862BF6">
      <w:r>
        <w:continuationSeparator/>
      </w:r>
    </w:p>
  </w:footnote>
  <w:footnote w:id="1">
    <w:p w14:paraId="3170321F" w14:textId="77777777" w:rsidR="00EB7030" w:rsidRPr="00903B1C" w:rsidRDefault="00EB7030">
      <w:pPr>
        <w:pStyle w:val="Textonotapie"/>
      </w:pPr>
      <w:r>
        <w:rPr>
          <w:rStyle w:val="Refdenotaalpie"/>
        </w:rPr>
        <w:t>*</w:t>
      </w:r>
      <w:r>
        <w:t xml:space="preserve"> Author Contributions. AJPL, GGI and RZ conceived of the study, conducted field work, and collected the data. AJPL and GGI performed the lab work. AJPL analyzed data. All authors contributed in the writing process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3E3859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B1161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54FB"/>
    <w:rsid w:val="000D72F0"/>
    <w:rsid w:val="000E5A45"/>
    <w:rsid w:val="00161B6C"/>
    <w:rsid w:val="00181897"/>
    <w:rsid w:val="0019709B"/>
    <w:rsid w:val="001C574E"/>
    <w:rsid w:val="00234964"/>
    <w:rsid w:val="00282CF4"/>
    <w:rsid w:val="00306288"/>
    <w:rsid w:val="003562E8"/>
    <w:rsid w:val="003618BC"/>
    <w:rsid w:val="003B519B"/>
    <w:rsid w:val="003C7720"/>
    <w:rsid w:val="004450CB"/>
    <w:rsid w:val="004470B8"/>
    <w:rsid w:val="004A6E21"/>
    <w:rsid w:val="004B60E3"/>
    <w:rsid w:val="004E29B3"/>
    <w:rsid w:val="005339EF"/>
    <w:rsid w:val="00536F8B"/>
    <w:rsid w:val="00565521"/>
    <w:rsid w:val="00590D07"/>
    <w:rsid w:val="005B3B3C"/>
    <w:rsid w:val="005B6267"/>
    <w:rsid w:val="00617711"/>
    <w:rsid w:val="006A347D"/>
    <w:rsid w:val="006B2077"/>
    <w:rsid w:val="006B2FC4"/>
    <w:rsid w:val="006C6103"/>
    <w:rsid w:val="00703254"/>
    <w:rsid w:val="00714D21"/>
    <w:rsid w:val="00784D58"/>
    <w:rsid w:val="007A5831"/>
    <w:rsid w:val="007B4483"/>
    <w:rsid w:val="00862BF6"/>
    <w:rsid w:val="00894033"/>
    <w:rsid w:val="008D6863"/>
    <w:rsid w:val="008D71B0"/>
    <w:rsid w:val="00903B1C"/>
    <w:rsid w:val="0096620F"/>
    <w:rsid w:val="00986A33"/>
    <w:rsid w:val="009B64D3"/>
    <w:rsid w:val="00A21C8A"/>
    <w:rsid w:val="00A46AED"/>
    <w:rsid w:val="00A73F6D"/>
    <w:rsid w:val="00A74419"/>
    <w:rsid w:val="00AC1A89"/>
    <w:rsid w:val="00B25903"/>
    <w:rsid w:val="00B67935"/>
    <w:rsid w:val="00B86B75"/>
    <w:rsid w:val="00BC48D5"/>
    <w:rsid w:val="00C17056"/>
    <w:rsid w:val="00C36279"/>
    <w:rsid w:val="00CF207E"/>
    <w:rsid w:val="00D2144E"/>
    <w:rsid w:val="00DE026D"/>
    <w:rsid w:val="00E315A3"/>
    <w:rsid w:val="00E9094A"/>
    <w:rsid w:val="00E977B5"/>
    <w:rsid w:val="00EA70EF"/>
    <w:rsid w:val="00EB7030"/>
    <w:rsid w:val="00F51AEA"/>
    <w:rsid w:val="00F559B7"/>
    <w:rsid w:val="00F644DA"/>
    <w:rsid w:val="00F724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9F15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notaalpie">
    <w:name w:val="footnote reference"/>
    <w:basedOn w:val="Fuentedeprrafopredeter"/>
    <w:semiHidden/>
    <w:unhideWhenUsed/>
    <w:rsid w:val="00903B1C"/>
    <w:rPr>
      <w:vertAlign w:val="superscript"/>
    </w:rPr>
  </w:style>
  <w:style w:type="character" w:styleId="Refdecomentario">
    <w:name w:val="annotation reference"/>
    <w:basedOn w:val="Fuentedeprrafopredeter"/>
    <w:semiHidden/>
    <w:unhideWhenUsed/>
    <w:rsid w:val="00A74419"/>
    <w:rPr>
      <w:sz w:val="18"/>
      <w:szCs w:val="18"/>
    </w:rPr>
  </w:style>
  <w:style w:type="paragraph" w:styleId="Textocomentario">
    <w:name w:val="annotation text"/>
    <w:basedOn w:val="Normal"/>
    <w:link w:val="TextocomentarioCar"/>
    <w:semiHidden/>
    <w:unhideWhenUsed/>
    <w:rsid w:val="00A74419"/>
    <w:pPr>
      <w:spacing w:line="240" w:lineRule="auto"/>
    </w:pPr>
    <w:rPr>
      <w:sz w:val="24"/>
    </w:rPr>
  </w:style>
  <w:style w:type="character" w:customStyle="1" w:styleId="TextocomentarioCar">
    <w:name w:val="Texto comentario Car"/>
    <w:basedOn w:val="Fuentedeprrafopredeter"/>
    <w:link w:val="Textocomentario"/>
    <w:semiHidden/>
    <w:rsid w:val="00A74419"/>
  </w:style>
  <w:style w:type="paragraph" w:styleId="Asuntodelcomentario">
    <w:name w:val="annotation subject"/>
    <w:basedOn w:val="Textocomentario"/>
    <w:next w:val="Textocomentario"/>
    <w:link w:val="AsuntodelcomentarioCar"/>
    <w:semiHidden/>
    <w:unhideWhenUsed/>
    <w:rsid w:val="00A74419"/>
    <w:rPr>
      <w:b/>
      <w:bCs/>
      <w:sz w:val="20"/>
      <w:szCs w:val="20"/>
    </w:rPr>
  </w:style>
  <w:style w:type="character" w:customStyle="1" w:styleId="AsuntodelcomentarioCar">
    <w:name w:val="Asunto del comentario Car"/>
    <w:basedOn w:val="TextocomentarioCar"/>
    <w:link w:val="Asuntodelcomentario"/>
    <w:semiHidden/>
    <w:rsid w:val="00A74419"/>
    <w:rPr>
      <w:b/>
      <w:bCs/>
      <w:sz w:val="20"/>
      <w:szCs w:val="20"/>
    </w:rPr>
  </w:style>
  <w:style w:type="paragraph" w:styleId="Mapadeldocumento">
    <w:name w:val="Document Map"/>
    <w:basedOn w:val="Normal"/>
    <w:link w:val="MapadeldocumentoCar"/>
    <w:semiHidden/>
    <w:unhideWhenUsed/>
    <w:rsid w:val="00181897"/>
    <w:pPr>
      <w:spacing w:before="0" w:after="0" w:line="240" w:lineRule="auto"/>
    </w:pPr>
    <w:rPr>
      <w:rFonts w:ascii="Times New Roman" w:hAnsi="Times New Roman" w:cs="Times New Roman"/>
      <w:sz w:val="24"/>
    </w:rPr>
  </w:style>
  <w:style w:type="character" w:customStyle="1" w:styleId="MapadeldocumentoCar">
    <w:name w:val="Mapa del documento Car"/>
    <w:basedOn w:val="Fuentedeprrafopredeter"/>
    <w:link w:val="Mapadeldocumento"/>
    <w:semiHidden/>
    <w:rsid w:val="0018189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10294">
      <w:bodyDiv w:val="1"/>
      <w:marLeft w:val="0"/>
      <w:marRight w:val="0"/>
      <w:marTop w:val="0"/>
      <w:marBottom w:val="0"/>
      <w:divBdr>
        <w:top w:val="none" w:sz="0" w:space="0" w:color="auto"/>
        <w:left w:val="none" w:sz="0" w:space="0" w:color="auto"/>
        <w:bottom w:val="none" w:sz="0" w:space="0" w:color="auto"/>
        <w:right w:val="none" w:sz="0" w:space="0" w:color="auto"/>
      </w:divBdr>
    </w:div>
    <w:div w:id="101608074">
      <w:bodyDiv w:val="1"/>
      <w:marLeft w:val="0"/>
      <w:marRight w:val="0"/>
      <w:marTop w:val="0"/>
      <w:marBottom w:val="0"/>
      <w:divBdr>
        <w:top w:val="none" w:sz="0" w:space="0" w:color="auto"/>
        <w:left w:val="none" w:sz="0" w:space="0" w:color="auto"/>
        <w:bottom w:val="none" w:sz="0" w:space="0" w:color="auto"/>
        <w:right w:val="none" w:sz="0" w:space="0" w:color="auto"/>
      </w:divBdr>
      <w:divsChild>
        <w:div w:id="267199417">
          <w:marLeft w:val="480"/>
          <w:marRight w:val="0"/>
          <w:marTop w:val="0"/>
          <w:marBottom w:val="0"/>
          <w:divBdr>
            <w:top w:val="none" w:sz="0" w:space="0" w:color="auto"/>
            <w:left w:val="none" w:sz="0" w:space="0" w:color="auto"/>
            <w:bottom w:val="none" w:sz="0" w:space="0" w:color="auto"/>
            <w:right w:val="none" w:sz="0" w:space="0" w:color="auto"/>
          </w:divBdr>
          <w:divsChild>
            <w:div w:id="1991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1906">
      <w:bodyDiv w:val="1"/>
      <w:marLeft w:val="0"/>
      <w:marRight w:val="0"/>
      <w:marTop w:val="0"/>
      <w:marBottom w:val="0"/>
      <w:divBdr>
        <w:top w:val="none" w:sz="0" w:space="0" w:color="auto"/>
        <w:left w:val="none" w:sz="0" w:space="0" w:color="auto"/>
        <w:bottom w:val="none" w:sz="0" w:space="0" w:color="auto"/>
        <w:right w:val="none" w:sz="0" w:space="0" w:color="auto"/>
      </w:divBdr>
      <w:divsChild>
        <w:div w:id="407505177">
          <w:marLeft w:val="0"/>
          <w:marRight w:val="0"/>
          <w:marTop w:val="0"/>
          <w:marBottom w:val="0"/>
          <w:divBdr>
            <w:top w:val="none" w:sz="0" w:space="0" w:color="auto"/>
            <w:left w:val="none" w:sz="0" w:space="0" w:color="auto"/>
            <w:bottom w:val="none" w:sz="0" w:space="0" w:color="auto"/>
            <w:right w:val="none" w:sz="0" w:space="0" w:color="auto"/>
          </w:divBdr>
          <w:divsChild>
            <w:div w:id="8994718">
              <w:marLeft w:val="0"/>
              <w:marRight w:val="0"/>
              <w:marTop w:val="0"/>
              <w:marBottom w:val="0"/>
              <w:divBdr>
                <w:top w:val="none" w:sz="0" w:space="0" w:color="auto"/>
                <w:left w:val="none" w:sz="0" w:space="0" w:color="auto"/>
                <w:bottom w:val="none" w:sz="0" w:space="0" w:color="auto"/>
                <w:right w:val="none" w:sz="0" w:space="0" w:color="auto"/>
              </w:divBdr>
              <w:divsChild>
                <w:div w:id="1726299774">
                  <w:marLeft w:val="0"/>
                  <w:marRight w:val="0"/>
                  <w:marTop w:val="0"/>
                  <w:marBottom w:val="0"/>
                  <w:divBdr>
                    <w:top w:val="none" w:sz="0" w:space="0" w:color="auto"/>
                    <w:left w:val="none" w:sz="0" w:space="0" w:color="auto"/>
                    <w:bottom w:val="none" w:sz="0" w:space="0" w:color="auto"/>
                    <w:right w:val="none" w:sz="0" w:space="0" w:color="auto"/>
                  </w:divBdr>
                  <w:divsChild>
                    <w:div w:id="20812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27153">
      <w:bodyDiv w:val="1"/>
      <w:marLeft w:val="0"/>
      <w:marRight w:val="0"/>
      <w:marTop w:val="0"/>
      <w:marBottom w:val="0"/>
      <w:divBdr>
        <w:top w:val="none" w:sz="0" w:space="0" w:color="auto"/>
        <w:left w:val="none" w:sz="0" w:space="0" w:color="auto"/>
        <w:bottom w:val="none" w:sz="0" w:space="0" w:color="auto"/>
        <w:right w:val="none" w:sz="0" w:space="0" w:color="auto"/>
      </w:divBdr>
      <w:divsChild>
        <w:div w:id="401415761">
          <w:marLeft w:val="480"/>
          <w:marRight w:val="0"/>
          <w:marTop w:val="0"/>
          <w:marBottom w:val="0"/>
          <w:divBdr>
            <w:top w:val="none" w:sz="0" w:space="0" w:color="auto"/>
            <w:left w:val="none" w:sz="0" w:space="0" w:color="auto"/>
            <w:bottom w:val="none" w:sz="0" w:space="0" w:color="auto"/>
            <w:right w:val="none" w:sz="0" w:space="0" w:color="auto"/>
          </w:divBdr>
          <w:divsChild>
            <w:div w:id="19210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7288">
      <w:bodyDiv w:val="1"/>
      <w:marLeft w:val="0"/>
      <w:marRight w:val="0"/>
      <w:marTop w:val="0"/>
      <w:marBottom w:val="0"/>
      <w:divBdr>
        <w:top w:val="none" w:sz="0" w:space="0" w:color="auto"/>
        <w:left w:val="none" w:sz="0" w:space="0" w:color="auto"/>
        <w:bottom w:val="none" w:sz="0" w:space="0" w:color="auto"/>
        <w:right w:val="none" w:sz="0" w:space="0" w:color="auto"/>
      </w:divBdr>
      <w:divsChild>
        <w:div w:id="615794528">
          <w:marLeft w:val="480"/>
          <w:marRight w:val="0"/>
          <w:marTop w:val="0"/>
          <w:marBottom w:val="0"/>
          <w:divBdr>
            <w:top w:val="none" w:sz="0" w:space="0" w:color="auto"/>
            <w:left w:val="none" w:sz="0" w:space="0" w:color="auto"/>
            <w:bottom w:val="none" w:sz="0" w:space="0" w:color="auto"/>
            <w:right w:val="none" w:sz="0" w:space="0" w:color="auto"/>
          </w:divBdr>
          <w:divsChild>
            <w:div w:id="12427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pei.csic.es/database.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11029</Words>
  <Characters>60664</Characters>
  <Application>Microsoft Macintosh Word</Application>
  <DocSecurity>0</DocSecurity>
  <Lines>505</Lines>
  <Paragraphs>143</Paragraphs>
  <ScaleCrop>false</ScaleCrop>
  <HeadingPairs>
    <vt:vector size="2" baseType="variant">
      <vt:variant>
        <vt:lpstr>Título</vt:lpstr>
      </vt:variant>
      <vt:variant>
        <vt:i4>1</vt:i4>
      </vt:variant>
    </vt:vector>
  </HeadingPairs>
  <TitlesOfParts>
    <vt:vector size="1" baseType="lpstr">
      <vt:lpstr>Land-use legacies and climate change as a double challenge to oak forest resilience: mismatches of geographical and ecological rear edges</vt:lpstr>
    </vt:vector>
  </TitlesOfParts>
  <Company>Microsoft</Company>
  <LinksUpToDate>false</LinksUpToDate>
  <CharactersWithSpaces>71550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Antonio J.</dc:creator>
  <cp:keywords/>
  <cp:lastModifiedBy>Usuario de Microsoft Office</cp:lastModifiedBy>
  <cp:revision>2</cp:revision>
  <dcterms:created xsi:type="dcterms:W3CDTF">2020-08-03T10:58:00Z</dcterms:created>
  <dcterms:modified xsi:type="dcterms:W3CDTF">2020-08-03T10:58:00Z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../../refs/refs_phd_dendro.bib</vt:lpwstr>
  </property>
  <property fmtid="{D5CDD505-2E9C-101B-9397-08002B2CF9AE}" pid="3" name="csl">
    <vt:lpwstr>../../refs/ecosystems.csl</vt:lpwstr>
  </property>
  <property fmtid="{D5CDD505-2E9C-101B-9397-08002B2CF9AE}" pid="4" name="output">
    <vt:lpwstr/>
  </property>
</Properties>
</file>