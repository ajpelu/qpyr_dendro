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CBFEA" w14:textId="77777777" w:rsidR="007272F0" w:rsidRPr="009F24AB" w:rsidRDefault="007272F0" w:rsidP="00EE2B90">
      <w:pPr>
        <w:pStyle w:val="NormalWeb"/>
        <w:spacing w:line="276" w:lineRule="auto"/>
        <w:rPr>
          <w:sz w:val="22"/>
          <w:szCs w:val="22"/>
          <w:lang w:val="en-US"/>
        </w:rPr>
      </w:pPr>
      <w:r w:rsidRPr="009F24AB">
        <w:rPr>
          <w:sz w:val="22"/>
          <w:szCs w:val="22"/>
          <w:lang w:val="en-US"/>
        </w:rPr>
        <w:t xml:space="preserve">Dear Co-Editor-in-Chief Monica Turner, </w:t>
      </w:r>
    </w:p>
    <w:p w14:paraId="746B3531" w14:textId="77777777" w:rsidR="007272F0" w:rsidRPr="009F24AB" w:rsidRDefault="007272F0" w:rsidP="00EE2B90">
      <w:pPr>
        <w:pStyle w:val="NormalWeb"/>
        <w:spacing w:line="276" w:lineRule="auto"/>
        <w:rPr>
          <w:sz w:val="22"/>
          <w:szCs w:val="22"/>
          <w:lang w:val="en-US"/>
        </w:rPr>
      </w:pPr>
      <w:r w:rsidRPr="009F24AB">
        <w:rPr>
          <w:sz w:val="22"/>
          <w:szCs w:val="22"/>
          <w:lang w:val="en-US"/>
        </w:rPr>
        <w:t>Thank you for your correspondence regarding our manuscript entitled</w:t>
      </w:r>
      <w:r w:rsidRPr="009F24AB">
        <w:rPr>
          <w:sz w:val="22"/>
          <w:szCs w:val="22"/>
          <w:lang w:val="en-US"/>
        </w:rPr>
        <w:br/>
        <w:t>“</w:t>
      </w:r>
      <w:r w:rsidRPr="009F24AB">
        <w:rPr>
          <w:i/>
          <w:iCs/>
          <w:sz w:val="22"/>
          <w:szCs w:val="22"/>
          <w:lang w:val="en-US"/>
        </w:rPr>
        <w:t>Land-use legacies and climate change as a double challenge to oak forest resilience: mismatches of geographical and ecological rear edges</w:t>
      </w:r>
      <w:r w:rsidRPr="009F24AB">
        <w:rPr>
          <w:sz w:val="22"/>
          <w:szCs w:val="22"/>
          <w:lang w:val="en-US"/>
        </w:rPr>
        <w:t>” (ECO</w:t>
      </w:r>
      <w:r w:rsidR="00B57739" w:rsidRPr="009F24AB">
        <w:rPr>
          <w:sz w:val="22"/>
          <w:szCs w:val="22"/>
          <w:lang w:val="en-US"/>
        </w:rPr>
        <w:t>-</w:t>
      </w:r>
      <w:r w:rsidRPr="009F24AB">
        <w:rPr>
          <w:sz w:val="22"/>
          <w:szCs w:val="22"/>
          <w:lang w:val="en-US"/>
        </w:rPr>
        <w:t>19</w:t>
      </w:r>
      <w:r w:rsidR="00B57739" w:rsidRPr="009F24AB">
        <w:rPr>
          <w:sz w:val="22"/>
          <w:szCs w:val="22"/>
          <w:lang w:val="en-US"/>
        </w:rPr>
        <w:t>-</w:t>
      </w:r>
      <w:r w:rsidRPr="009F24AB">
        <w:rPr>
          <w:sz w:val="22"/>
          <w:szCs w:val="22"/>
          <w:lang w:val="en-US"/>
        </w:rPr>
        <w:t>0444</w:t>
      </w:r>
      <w:r w:rsidR="00B57739" w:rsidRPr="009F24AB">
        <w:rPr>
          <w:sz w:val="22"/>
          <w:szCs w:val="22"/>
          <w:lang w:val="en-US"/>
        </w:rPr>
        <w:t>.</w:t>
      </w:r>
      <w:r w:rsidRPr="009F24AB">
        <w:rPr>
          <w:sz w:val="22"/>
          <w:szCs w:val="22"/>
          <w:lang w:val="en-US"/>
        </w:rPr>
        <w:t>R</w:t>
      </w:r>
      <w:r w:rsidR="00B57739" w:rsidRPr="009F24AB">
        <w:rPr>
          <w:sz w:val="22"/>
          <w:szCs w:val="22"/>
          <w:lang w:val="en-US"/>
        </w:rPr>
        <w:t>2</w:t>
      </w:r>
      <w:r w:rsidRPr="009F24AB">
        <w:rPr>
          <w:sz w:val="22"/>
          <w:szCs w:val="22"/>
          <w:lang w:val="en-US"/>
        </w:rPr>
        <w:t xml:space="preserve">). </w:t>
      </w:r>
    </w:p>
    <w:p w14:paraId="4FE49A0D" w14:textId="77777777" w:rsidR="009F24AB" w:rsidRPr="009F24AB" w:rsidRDefault="007272F0" w:rsidP="009F24AB">
      <w:pPr>
        <w:pStyle w:val="NormalWeb"/>
        <w:spacing w:line="276" w:lineRule="auto"/>
        <w:rPr>
          <w:sz w:val="22"/>
          <w:szCs w:val="22"/>
          <w:lang w:val="en-US"/>
        </w:rPr>
      </w:pPr>
      <w:r w:rsidRPr="009F24AB">
        <w:rPr>
          <w:sz w:val="22"/>
          <w:szCs w:val="22"/>
          <w:lang w:val="en-US"/>
        </w:rPr>
        <w:t>We appreciate the helpful comments from the two reviewers</w:t>
      </w:r>
      <w:r w:rsidR="009F24AB" w:rsidRPr="009F24AB">
        <w:rPr>
          <w:sz w:val="22"/>
          <w:szCs w:val="22"/>
          <w:lang w:val="en-US"/>
        </w:rPr>
        <w:t xml:space="preserve"> and the subject-matter editor.</w:t>
      </w:r>
      <w:r w:rsidRPr="009F24AB">
        <w:rPr>
          <w:sz w:val="22"/>
          <w:szCs w:val="22"/>
          <w:lang w:val="en-US"/>
        </w:rPr>
        <w:t xml:space="preserve"> </w:t>
      </w:r>
      <w:r w:rsidR="009F24AB" w:rsidRPr="009F24AB">
        <w:rPr>
          <w:sz w:val="22"/>
          <w:szCs w:val="22"/>
          <w:lang w:val="en-US"/>
        </w:rPr>
        <w:t xml:space="preserve">We also thank the opportunity to address their suggestions. We have carefully taken their comments into consideration in preparing </w:t>
      </w:r>
      <w:r w:rsidR="009F24AB">
        <w:rPr>
          <w:sz w:val="22"/>
          <w:szCs w:val="22"/>
          <w:lang w:val="en-US"/>
        </w:rPr>
        <w:t xml:space="preserve">the revised version of our manuscript. </w:t>
      </w:r>
    </w:p>
    <w:p w14:paraId="0FF6CB4E" w14:textId="77777777" w:rsidR="009F24AB" w:rsidRPr="009F24AB" w:rsidRDefault="009F24AB" w:rsidP="009F24AB">
      <w:pPr>
        <w:pStyle w:val="NormalWeb"/>
        <w:spacing w:line="276" w:lineRule="auto"/>
        <w:rPr>
          <w:sz w:val="22"/>
          <w:szCs w:val="22"/>
          <w:lang w:val="en-US"/>
        </w:rPr>
      </w:pPr>
      <w:r w:rsidRPr="009F24AB">
        <w:rPr>
          <w:sz w:val="22"/>
          <w:szCs w:val="22"/>
          <w:lang w:val="en-US"/>
        </w:rPr>
        <w:t xml:space="preserve">Below, please find our detailed point-by-point responses (indicated with “R”) to the reviewer comments and suggestions. We have numbered each comment and reply for easy reference and have indicated the line(s) (“L”) where the changes have been made in the manuscript. </w:t>
      </w:r>
    </w:p>
    <w:p w14:paraId="09E21601" w14:textId="4F7463E7" w:rsidR="009F24AB" w:rsidRPr="009F24AB" w:rsidDel="009D703B" w:rsidRDefault="009D703B" w:rsidP="009F24AB">
      <w:pPr>
        <w:rPr>
          <w:del w:id="0" w:author="Guillermo Gea Izquierdo" w:date="2020-08-02T13:09:00Z"/>
          <w:rFonts w:ascii="Times New Roman" w:hAnsi="Times New Roman" w:cs="Times New Roman"/>
          <w:sz w:val="22"/>
          <w:szCs w:val="22"/>
          <w:lang w:val="en-US"/>
        </w:rPr>
      </w:pPr>
      <w:ins w:id="1" w:author="Guillermo Gea Izquierdo" w:date="2020-08-02T13:09:00Z">
        <w:r>
          <w:rPr>
            <w:rFonts w:ascii="Times New Roman" w:hAnsi="Times New Roman" w:cs="Times New Roman"/>
            <w:sz w:val="22"/>
            <w:szCs w:val="22"/>
            <w:lang w:val="en-US"/>
          </w:rPr>
          <w:t xml:space="preserve">Whether you need anything </w:t>
        </w:r>
      </w:ins>
      <w:ins w:id="2" w:author="Guillermo Gea Izquierdo" w:date="2020-08-02T16:52:00Z">
        <w:r w:rsidR="005B72B1">
          <w:rPr>
            <w:rFonts w:ascii="Times New Roman" w:hAnsi="Times New Roman" w:cs="Times New Roman"/>
            <w:sz w:val="22"/>
            <w:szCs w:val="22"/>
            <w:lang w:val="en-US"/>
          </w:rPr>
          <w:t>further</w:t>
        </w:r>
      </w:ins>
      <w:bookmarkStart w:id="3" w:name="_GoBack"/>
      <w:bookmarkEnd w:id="3"/>
      <w:ins w:id="4" w:author="Guillermo Gea Izquierdo" w:date="2020-08-02T13:09:00Z">
        <w:r>
          <w:rPr>
            <w:rFonts w:ascii="Times New Roman" w:hAnsi="Times New Roman" w:cs="Times New Roman"/>
            <w:sz w:val="22"/>
            <w:szCs w:val="22"/>
            <w:lang w:val="en-US"/>
          </w:rPr>
          <w:t xml:space="preserve"> clarification, please do not hesitate to ask. </w:t>
        </w:r>
      </w:ins>
      <w:del w:id="5" w:author="Guillermo Gea Izquierdo" w:date="2020-08-02T13:09:00Z">
        <w:r w:rsidR="009F24AB" w:rsidRPr="009F24AB" w:rsidDel="009D703B">
          <w:rPr>
            <w:rFonts w:ascii="Times New Roman" w:hAnsi="Times New Roman" w:cs="Times New Roman"/>
            <w:sz w:val="22"/>
            <w:szCs w:val="22"/>
            <w:lang w:val="en-US"/>
          </w:rPr>
          <w:delText>A revised version of our manuscript has been uploaded through the ECOSYSTEMS MANUSCRIPT CENTRAL.</w:delText>
        </w:r>
      </w:del>
    </w:p>
    <w:p w14:paraId="4172CD59" w14:textId="77777777" w:rsidR="009F24AB" w:rsidRPr="009F24AB" w:rsidRDefault="009D703B" w:rsidP="009F24AB">
      <w:pPr>
        <w:rPr>
          <w:rFonts w:ascii="Times New Roman" w:hAnsi="Times New Roman" w:cs="Times New Roman"/>
          <w:sz w:val="22"/>
          <w:szCs w:val="22"/>
          <w:lang w:val="en-US"/>
        </w:rPr>
      </w:pPr>
      <w:ins w:id="6" w:author="Guillermo Gea Izquierdo" w:date="2020-08-02T13:09:00Z">
        <w:r>
          <w:rPr>
            <w:rFonts w:ascii="Times New Roman" w:hAnsi="Times New Roman" w:cs="Times New Roman"/>
            <w:sz w:val="22"/>
            <w:szCs w:val="22"/>
            <w:lang w:val="en-US"/>
          </w:rPr>
          <w:t xml:space="preserve">We keep looking forward to receiving news. </w:t>
        </w:r>
      </w:ins>
    </w:p>
    <w:p w14:paraId="6C3CB6E1" w14:textId="77777777" w:rsidR="009F24AB" w:rsidRPr="009F24AB" w:rsidDel="009D703B" w:rsidRDefault="009F24AB" w:rsidP="009F24AB">
      <w:pPr>
        <w:rPr>
          <w:del w:id="7" w:author="Guillermo Gea Izquierdo" w:date="2020-08-02T13:08:00Z"/>
          <w:rFonts w:ascii="Times New Roman" w:hAnsi="Times New Roman" w:cs="Times New Roman"/>
          <w:sz w:val="22"/>
          <w:szCs w:val="22"/>
          <w:lang w:val="en-US"/>
        </w:rPr>
      </w:pPr>
      <w:del w:id="8" w:author="Guillermo Gea Izquierdo" w:date="2020-08-02T13:08:00Z">
        <w:r w:rsidRPr="009F24AB" w:rsidDel="009D703B">
          <w:rPr>
            <w:rFonts w:ascii="Times New Roman" w:hAnsi="Times New Roman" w:cs="Times New Roman"/>
            <w:sz w:val="22"/>
            <w:szCs w:val="22"/>
            <w:lang w:val="en-US"/>
          </w:rPr>
          <w:delText xml:space="preserve">With these changes, we hope that the manuscript will now be suitable for publication in  </w:delText>
        </w:r>
        <w:r w:rsidRPr="009F24AB" w:rsidDel="009D703B">
          <w:rPr>
            <w:rFonts w:ascii="Times New Roman" w:hAnsi="Times New Roman" w:cs="Times New Roman"/>
            <w:i/>
            <w:sz w:val="22"/>
            <w:szCs w:val="22"/>
            <w:lang w:val="en-US"/>
          </w:rPr>
          <w:delText>ECOSYSTEMS</w:delText>
        </w:r>
        <w:r w:rsidRPr="009F24AB" w:rsidDel="009D703B">
          <w:rPr>
            <w:rFonts w:ascii="Times New Roman" w:hAnsi="Times New Roman" w:cs="Times New Roman"/>
            <w:sz w:val="22"/>
            <w:szCs w:val="22"/>
            <w:lang w:val="en-US"/>
          </w:rPr>
          <w:delText>.</w:delText>
        </w:r>
      </w:del>
    </w:p>
    <w:p w14:paraId="7040D6FD" w14:textId="77777777" w:rsidR="007272F0" w:rsidRPr="009F24AB" w:rsidDel="009D703B" w:rsidRDefault="007272F0" w:rsidP="00EE2B90">
      <w:pPr>
        <w:spacing w:line="276" w:lineRule="auto"/>
        <w:rPr>
          <w:del w:id="9" w:author="Guillermo Gea Izquierdo" w:date="2020-08-02T13:08:00Z"/>
          <w:rFonts w:ascii="Times New Roman" w:eastAsia="Times New Roman" w:hAnsi="Times New Roman" w:cs="Times New Roman"/>
          <w:color w:val="222222"/>
          <w:sz w:val="22"/>
          <w:szCs w:val="22"/>
          <w:shd w:val="clear" w:color="auto" w:fill="FFFFFF"/>
          <w:lang w:val="en-US" w:eastAsia="en-GB"/>
        </w:rPr>
      </w:pPr>
    </w:p>
    <w:p w14:paraId="02848E7E" w14:textId="77777777" w:rsidR="009D703B" w:rsidRDefault="009F24AB" w:rsidP="009F24AB">
      <w:pPr>
        <w:spacing w:before="100" w:beforeAutospacing="1" w:after="100" w:afterAutospacing="1"/>
        <w:rPr>
          <w:ins w:id="10" w:author="Guillermo Gea Izquierdo" w:date="2020-08-02T13:09:00Z"/>
          <w:rFonts w:ascii="TimesNewRomanPSMT" w:eastAsia="Times New Roman" w:hAnsi="TimesNewRomanPSMT" w:cs="Times New Roman"/>
          <w:sz w:val="22"/>
          <w:szCs w:val="22"/>
          <w:lang w:val="en-US" w:eastAsia="en-GB"/>
        </w:rPr>
      </w:pPr>
      <w:r w:rsidRPr="009F24AB">
        <w:rPr>
          <w:rFonts w:ascii="TimesNewRomanPSMT" w:eastAsia="Times New Roman" w:hAnsi="TimesNewRomanPSMT" w:cs="Times New Roman"/>
          <w:sz w:val="22"/>
          <w:szCs w:val="22"/>
          <w:lang w:val="en-US" w:eastAsia="en-GB"/>
        </w:rPr>
        <w:t>Sincerely,</w:t>
      </w:r>
    </w:p>
    <w:p w14:paraId="325B1E83" w14:textId="77777777" w:rsidR="009F24AB" w:rsidRDefault="009F24AB" w:rsidP="009F24AB">
      <w:pPr>
        <w:spacing w:before="100" w:beforeAutospacing="1" w:after="100" w:afterAutospacing="1"/>
        <w:rPr>
          <w:rFonts w:ascii="Times New Roman" w:eastAsia="Times New Roman" w:hAnsi="Times New Roman" w:cs="Times New Roman"/>
          <w:lang w:val="en-US" w:eastAsia="en-GB"/>
        </w:rPr>
      </w:pPr>
      <w:r w:rsidRPr="009F24AB">
        <w:rPr>
          <w:rFonts w:ascii="TimesNewRomanPSMT" w:eastAsia="Times New Roman" w:hAnsi="TimesNewRomanPSMT" w:cs="Times New Roman"/>
          <w:sz w:val="22"/>
          <w:szCs w:val="22"/>
          <w:lang w:val="en-US" w:eastAsia="en-GB"/>
        </w:rPr>
        <w:br/>
      </w:r>
      <w:proofErr w:type="gramStart"/>
      <w:r w:rsidRPr="009F24AB">
        <w:rPr>
          <w:rFonts w:ascii="TimesNewRomanPSMT" w:eastAsia="Times New Roman" w:hAnsi="TimesNewRomanPSMT" w:cs="Times New Roman"/>
          <w:sz w:val="22"/>
          <w:szCs w:val="22"/>
          <w:lang w:val="en-US" w:eastAsia="en-GB"/>
        </w:rPr>
        <w:t xml:space="preserve">Antonio J. </w:t>
      </w:r>
      <w:proofErr w:type="spellStart"/>
      <w:r w:rsidRPr="009F24AB">
        <w:rPr>
          <w:rFonts w:ascii="TimesNewRomanPSMT" w:eastAsia="Times New Roman" w:hAnsi="TimesNewRomanPSMT" w:cs="Times New Roman"/>
          <w:sz w:val="22"/>
          <w:szCs w:val="22"/>
          <w:lang w:val="en-US" w:eastAsia="en-GB"/>
        </w:rPr>
        <w:t>Pérez-Luque</w:t>
      </w:r>
      <w:proofErr w:type="spellEnd"/>
      <w:r w:rsidRPr="009F24AB">
        <w:rPr>
          <w:rFonts w:ascii="TimesNewRomanPSMT" w:eastAsia="Times New Roman" w:hAnsi="TimesNewRomanPSMT" w:cs="Times New Roman"/>
          <w:sz w:val="22"/>
          <w:szCs w:val="22"/>
          <w:lang w:val="en-US" w:eastAsia="en-GB"/>
        </w:rPr>
        <w:t xml:space="preserve"> and co-authors.</w:t>
      </w:r>
      <w:proofErr w:type="gramEnd"/>
      <w:r w:rsidRPr="009F24AB">
        <w:rPr>
          <w:rFonts w:ascii="TimesNewRomanPSMT" w:eastAsia="Times New Roman" w:hAnsi="TimesNewRomanPSMT" w:cs="Times New Roman"/>
          <w:sz w:val="22"/>
          <w:szCs w:val="22"/>
          <w:lang w:val="en-US" w:eastAsia="en-GB"/>
        </w:rPr>
        <w:t xml:space="preserve"> </w:t>
      </w:r>
    </w:p>
    <w:p w14:paraId="6CAE5DE8" w14:textId="77777777" w:rsidR="00940D8B" w:rsidRDefault="00BB029A" w:rsidP="00940D8B">
      <w:pPr>
        <w:spacing w:before="100" w:beforeAutospacing="1" w:after="100" w:afterAutospacing="1"/>
        <w:rPr>
          <w:rFonts w:ascii="Times New Roman" w:eastAsia="Times New Roman" w:hAnsi="Times New Roman" w:cs="Times New Roman"/>
          <w:lang w:val="en-US" w:eastAsia="en-GB"/>
        </w:rPr>
      </w:pPr>
      <w:r w:rsidRPr="00BB029A">
        <w:rPr>
          <w:rFonts w:ascii="Times New Roman" w:eastAsia="Times New Roman" w:hAnsi="Times New Roman" w:cs="Times New Roman"/>
          <w:color w:val="222222"/>
          <w:sz w:val="22"/>
          <w:szCs w:val="22"/>
          <w:lang w:val="en-US" w:eastAsia="en-GB"/>
        </w:rPr>
        <w:br/>
      </w:r>
      <w:r w:rsidRPr="00BB029A">
        <w:rPr>
          <w:rFonts w:ascii="Times New Roman" w:eastAsia="Times New Roman" w:hAnsi="Times New Roman" w:cs="Times New Roman"/>
          <w:color w:val="222222"/>
          <w:sz w:val="22"/>
          <w:szCs w:val="22"/>
          <w:shd w:val="clear" w:color="auto" w:fill="FFFFFF"/>
          <w:lang w:val="en-US" w:eastAsia="en-GB"/>
        </w:rPr>
        <w:t>Reviewer: 1</w:t>
      </w:r>
      <w:r w:rsidRPr="00BB029A">
        <w:rPr>
          <w:rFonts w:ascii="Times New Roman" w:eastAsia="Times New Roman" w:hAnsi="Times New Roman" w:cs="Times New Roman"/>
          <w:color w:val="222222"/>
          <w:sz w:val="22"/>
          <w:szCs w:val="22"/>
          <w:lang w:val="en-US" w:eastAsia="en-GB"/>
        </w:rPr>
        <w:br/>
      </w: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 </w:t>
      </w:r>
      <w:r w:rsidRPr="00BB029A">
        <w:rPr>
          <w:rFonts w:ascii="Times New Roman" w:eastAsia="Times New Roman" w:hAnsi="Times New Roman" w:cs="Times New Roman"/>
          <w:color w:val="222222"/>
          <w:sz w:val="22"/>
          <w:szCs w:val="22"/>
          <w:shd w:val="clear" w:color="auto" w:fill="FFFFFF"/>
          <w:lang w:val="en-US" w:eastAsia="en-GB"/>
        </w:rPr>
        <w:t>L60-L75 (and throughout): I think referring to severe droughts as “natural” is not a good approach as severe droughts, especially in the last few decades have been intensified by human-caused climate change. Additionally, the way this paragraph is worded the authors make it sound like climate is a natural drivers, which historically it was, but human-caused climate change has severely altered climate. The idea that climate change is a challenge to these forests is a main point of the paper so why would the authors refer to changing climates as “natural”. Perhaps the authors could make the distinction at the beginning of the paragraph between the human-caused climate change and human-caused land-use change. And make a distinction that natural variation in climate exerts pressures on these forests but recent acceleration of climate change is now having a much bigger influence than historical climate variation.</w:t>
      </w:r>
    </w:p>
    <w:p w14:paraId="785587B6" w14:textId="00FAA0CF" w:rsidR="00EE2B90" w:rsidRPr="00940D8B" w:rsidRDefault="00297B62" w:rsidP="00940D8B">
      <w:pPr>
        <w:spacing w:before="100" w:beforeAutospacing="1" w:after="100" w:afterAutospacing="1"/>
        <w:rPr>
          <w:rFonts w:ascii="Times New Roman" w:eastAsia="Times New Roman" w:hAnsi="Times New Roman" w:cs="Times New Roman"/>
          <w:lang w:val="en-US" w:eastAsia="en-GB"/>
        </w:rPr>
      </w:pPr>
      <w:r w:rsidRPr="009F24AB">
        <w:rPr>
          <w:rFonts w:ascii="Times New Roman" w:eastAsia="Times New Roman" w:hAnsi="Times New Roman" w:cs="Times New Roman"/>
          <w:sz w:val="22"/>
          <w:szCs w:val="22"/>
          <w:lang w:val="en-US" w:eastAsia="en-GB"/>
        </w:rPr>
        <w:t>R</w:t>
      </w:r>
      <w:r w:rsidR="00C152A8" w:rsidRPr="009F24AB">
        <w:rPr>
          <w:rFonts w:ascii="Times New Roman" w:eastAsia="Times New Roman" w:hAnsi="Times New Roman" w:cs="Times New Roman"/>
          <w:sz w:val="22"/>
          <w:szCs w:val="22"/>
          <w:lang w:val="en-US" w:eastAsia="en-GB"/>
        </w:rPr>
        <w:t xml:space="preserve">1. </w:t>
      </w:r>
      <w:r w:rsidR="00EE2B90" w:rsidRPr="009F24AB">
        <w:rPr>
          <w:rFonts w:ascii="Times New Roman" w:eastAsia="Times New Roman" w:hAnsi="Times New Roman" w:cs="Times New Roman"/>
          <w:sz w:val="22"/>
          <w:szCs w:val="22"/>
          <w:lang w:val="en-US" w:eastAsia="en-GB"/>
        </w:rPr>
        <w:t>Thanks for this suggestion. We agree with reviewer that it’s important to make a distinction between natural and human-caused climate change. We have include</w:t>
      </w:r>
      <w:ins w:id="11" w:author="Guillermo Gea Izquierdo" w:date="2020-08-02T13:15:00Z">
        <w:r w:rsidR="00ED481F">
          <w:rPr>
            <w:rFonts w:ascii="Times New Roman" w:eastAsia="Times New Roman" w:hAnsi="Times New Roman" w:cs="Times New Roman"/>
            <w:sz w:val="22"/>
            <w:szCs w:val="22"/>
            <w:lang w:val="en-US" w:eastAsia="en-GB"/>
          </w:rPr>
          <w:t>d</w:t>
        </w:r>
      </w:ins>
      <w:r w:rsidR="00EE2B90" w:rsidRPr="009F24AB">
        <w:rPr>
          <w:rFonts w:ascii="Times New Roman" w:eastAsia="Times New Roman" w:hAnsi="Times New Roman" w:cs="Times New Roman"/>
          <w:sz w:val="22"/>
          <w:szCs w:val="22"/>
          <w:lang w:val="en-US" w:eastAsia="en-GB"/>
        </w:rPr>
        <w:t xml:space="preserve"> this distinction in the text and rewrite some parts of the paragraph to accommodate this point. See </w:t>
      </w:r>
      <w:r w:rsidR="00EE2B90" w:rsidRPr="009F24AB">
        <w:rPr>
          <w:rFonts w:ascii="Times New Roman" w:eastAsia="Times New Roman" w:hAnsi="Times New Roman" w:cs="Times New Roman"/>
          <w:color w:val="FF0000"/>
          <w:sz w:val="22"/>
          <w:szCs w:val="22"/>
          <w:lang w:val="en-US" w:eastAsia="en-GB"/>
        </w:rPr>
        <w:t>LXX</w:t>
      </w:r>
      <w:r w:rsidR="00EE2B90" w:rsidRPr="009F24AB">
        <w:rPr>
          <w:rFonts w:ascii="Times New Roman" w:eastAsia="Times New Roman" w:hAnsi="Times New Roman" w:cs="Times New Roman"/>
          <w:i/>
          <w:iCs/>
          <w:color w:val="FF0000"/>
          <w:sz w:val="22"/>
          <w:szCs w:val="22"/>
          <w:lang w:val="en-US" w:eastAsia="en-GB"/>
        </w:rPr>
        <w:t xml:space="preserve"> </w:t>
      </w:r>
    </w:p>
    <w:p w14:paraId="044449D5" w14:textId="77777777" w:rsidR="00EE2B90"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#2. </w:t>
      </w:r>
      <w:r w:rsidRPr="00BB029A">
        <w:rPr>
          <w:rFonts w:ascii="Times New Roman" w:eastAsia="Times New Roman" w:hAnsi="Times New Roman" w:cs="Times New Roman"/>
          <w:sz w:val="22"/>
          <w:szCs w:val="22"/>
          <w:shd w:val="clear" w:color="auto" w:fill="FFFFFF"/>
          <w:lang w:val="en-US" w:eastAsia="en-GB"/>
        </w:rPr>
        <w:t>L110 – reviewed historical…</w:t>
      </w:r>
    </w:p>
    <w:p w14:paraId="4AD11578" w14:textId="77777777" w:rsidR="00297B62" w:rsidRPr="009F24AB" w:rsidRDefault="00297B62"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EE2B90" w:rsidRPr="009F24AB">
        <w:rPr>
          <w:rFonts w:ascii="Times New Roman" w:eastAsia="Times New Roman" w:hAnsi="Times New Roman" w:cs="Times New Roman"/>
          <w:sz w:val="22"/>
          <w:szCs w:val="22"/>
          <w:shd w:val="clear" w:color="auto" w:fill="FFFFFF"/>
          <w:lang w:val="en-US" w:eastAsia="en-GB"/>
        </w:rPr>
        <w:t>2</w:t>
      </w:r>
      <w:r w:rsidRPr="009F24AB">
        <w:rPr>
          <w:rFonts w:ascii="Times New Roman" w:eastAsia="Times New Roman" w:hAnsi="Times New Roman" w:cs="Times New Roman"/>
          <w:sz w:val="22"/>
          <w:szCs w:val="22"/>
          <w:shd w:val="clear" w:color="auto" w:fill="FFFFFF"/>
          <w:lang w:val="en-US" w:eastAsia="en-GB"/>
        </w:rPr>
        <w:t xml:space="preserve">. Done. </w:t>
      </w:r>
      <w:r w:rsidR="00C152A8" w:rsidRPr="009F24AB">
        <w:rPr>
          <w:rFonts w:ascii="Times New Roman" w:eastAsia="Times New Roman" w:hAnsi="Times New Roman" w:cs="Times New Roman"/>
          <w:sz w:val="22"/>
          <w:szCs w:val="22"/>
          <w:shd w:val="clear" w:color="auto" w:fill="FFFFFF"/>
          <w:lang w:val="en-US" w:eastAsia="en-GB"/>
        </w:rPr>
        <w:t xml:space="preserve">We fixed the error. See </w:t>
      </w:r>
      <w:r w:rsidR="00C152A8" w:rsidRPr="009F24AB">
        <w:rPr>
          <w:rFonts w:ascii="Times New Roman" w:eastAsia="Times New Roman" w:hAnsi="Times New Roman" w:cs="Times New Roman"/>
          <w:color w:val="FF0000"/>
          <w:sz w:val="22"/>
          <w:szCs w:val="22"/>
          <w:shd w:val="clear" w:color="auto" w:fill="FFFFFF"/>
          <w:lang w:val="en-US" w:eastAsia="en-GB"/>
        </w:rPr>
        <w:t>LXX</w:t>
      </w:r>
      <w:r w:rsidR="00D50297" w:rsidRPr="009F24AB">
        <w:rPr>
          <w:rFonts w:ascii="Times New Roman" w:eastAsia="Times New Roman" w:hAnsi="Times New Roman" w:cs="Times New Roman"/>
          <w:color w:val="FF0000"/>
          <w:sz w:val="22"/>
          <w:szCs w:val="22"/>
          <w:shd w:val="clear" w:color="auto" w:fill="FFFFFF"/>
          <w:lang w:val="en-US" w:eastAsia="en-GB"/>
        </w:rPr>
        <w:t>.</w:t>
      </w:r>
    </w:p>
    <w:p w14:paraId="5231730F" w14:textId="77777777" w:rsidR="00297B62"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#3. </w:t>
      </w:r>
      <w:r w:rsidRPr="00BB029A">
        <w:rPr>
          <w:rFonts w:ascii="Times New Roman" w:eastAsia="Times New Roman" w:hAnsi="Times New Roman" w:cs="Times New Roman"/>
          <w:sz w:val="22"/>
          <w:szCs w:val="22"/>
          <w:shd w:val="clear" w:color="auto" w:fill="FFFFFF"/>
          <w:lang w:val="en-US" w:eastAsia="en-GB"/>
        </w:rPr>
        <w:t>L111 – impacted tree-growth over time</w:t>
      </w:r>
    </w:p>
    <w:p w14:paraId="4E17F7D1" w14:textId="77777777" w:rsidR="00297B62" w:rsidRPr="009F24AB" w:rsidRDefault="00C152A8"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R3</w:t>
      </w:r>
      <w:r w:rsidR="00297B62" w:rsidRPr="009F24AB">
        <w:rPr>
          <w:rFonts w:ascii="Times New Roman" w:eastAsia="Times New Roman" w:hAnsi="Times New Roman" w:cs="Times New Roman"/>
          <w:sz w:val="22"/>
          <w:szCs w:val="22"/>
          <w:shd w:val="clear" w:color="auto" w:fill="FFFFFF"/>
          <w:lang w:val="en-US" w:eastAsia="en-GB"/>
        </w:rPr>
        <w:t xml:space="preserve">. Done. </w:t>
      </w:r>
      <w:r w:rsidRPr="009F24AB">
        <w:rPr>
          <w:rFonts w:ascii="Times New Roman" w:eastAsia="Times New Roman" w:hAnsi="Times New Roman" w:cs="Times New Roman"/>
          <w:sz w:val="22"/>
          <w:szCs w:val="22"/>
          <w:shd w:val="clear" w:color="auto" w:fill="FFFFFF"/>
          <w:lang w:val="en-US" w:eastAsia="en-GB"/>
        </w:rPr>
        <w:t xml:space="preserve">We changed it. See </w:t>
      </w:r>
      <w:r w:rsidR="00D50297" w:rsidRPr="009F24AB">
        <w:rPr>
          <w:rFonts w:ascii="Times New Roman" w:eastAsia="Times New Roman" w:hAnsi="Times New Roman" w:cs="Times New Roman"/>
          <w:color w:val="FF0000"/>
          <w:sz w:val="22"/>
          <w:szCs w:val="22"/>
          <w:shd w:val="clear" w:color="auto" w:fill="FFFFFF"/>
          <w:lang w:val="en-US" w:eastAsia="en-GB"/>
        </w:rPr>
        <w:t>LXX</w:t>
      </w:r>
      <w:r w:rsidRPr="009F24AB">
        <w:rPr>
          <w:rFonts w:ascii="Times New Roman" w:eastAsia="Times New Roman" w:hAnsi="Times New Roman" w:cs="Times New Roman"/>
          <w:sz w:val="22"/>
          <w:szCs w:val="22"/>
          <w:shd w:val="clear" w:color="auto" w:fill="FFFFFF"/>
          <w:lang w:val="en-US" w:eastAsia="en-GB"/>
        </w:rPr>
        <w:t xml:space="preserve">. </w:t>
      </w:r>
    </w:p>
    <w:p w14:paraId="088ADFF3" w14:textId="77777777" w:rsidR="00297B62"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#4. </w:t>
      </w:r>
      <w:r w:rsidRPr="00BB029A">
        <w:rPr>
          <w:rFonts w:ascii="Times New Roman" w:eastAsia="Times New Roman" w:hAnsi="Times New Roman" w:cs="Times New Roman"/>
          <w:sz w:val="22"/>
          <w:szCs w:val="22"/>
          <w:shd w:val="clear" w:color="auto" w:fill="FFFFFF"/>
          <w:lang w:val="en-US" w:eastAsia="en-GB"/>
        </w:rPr>
        <w:t>L316 – Consider changing to Resilience, resistance and recovery to drought… You are really talking about all three here, not just resilience</w:t>
      </w:r>
    </w:p>
    <w:p w14:paraId="52BE2AA5" w14:textId="77777777" w:rsidR="002C2F13" w:rsidRPr="009F24AB" w:rsidRDefault="00297B62"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lastRenderedPageBreak/>
        <w:t>R</w:t>
      </w:r>
      <w:r w:rsidR="00C152A8" w:rsidRPr="009F24AB">
        <w:rPr>
          <w:rFonts w:ascii="Times New Roman" w:eastAsia="Times New Roman" w:hAnsi="Times New Roman" w:cs="Times New Roman"/>
          <w:sz w:val="22"/>
          <w:szCs w:val="22"/>
          <w:shd w:val="clear" w:color="auto" w:fill="FFFFFF"/>
          <w:lang w:val="en-US" w:eastAsia="en-GB"/>
        </w:rPr>
        <w:t xml:space="preserve">4. </w:t>
      </w:r>
      <w:r w:rsidRPr="009F24AB">
        <w:rPr>
          <w:rFonts w:ascii="Times New Roman" w:eastAsia="Times New Roman" w:hAnsi="Times New Roman" w:cs="Times New Roman"/>
          <w:sz w:val="22"/>
          <w:szCs w:val="22"/>
          <w:shd w:val="clear" w:color="auto" w:fill="FFFFFF"/>
          <w:lang w:val="en-US" w:eastAsia="en-GB"/>
        </w:rPr>
        <w:t xml:space="preserve">We have include both terms </w:t>
      </w:r>
      <w:r w:rsidR="00C152A8" w:rsidRPr="009F24AB">
        <w:rPr>
          <w:rFonts w:ascii="Times New Roman" w:eastAsia="Times New Roman" w:hAnsi="Times New Roman" w:cs="Times New Roman"/>
          <w:sz w:val="22"/>
          <w:szCs w:val="22"/>
          <w:shd w:val="clear" w:color="auto" w:fill="FFFFFF"/>
          <w:lang w:val="en-US" w:eastAsia="en-GB"/>
        </w:rPr>
        <w:t>in</w:t>
      </w:r>
      <w:r w:rsidRPr="009F24AB">
        <w:rPr>
          <w:rFonts w:ascii="Times New Roman" w:eastAsia="Times New Roman" w:hAnsi="Times New Roman" w:cs="Times New Roman"/>
          <w:sz w:val="22"/>
          <w:szCs w:val="22"/>
          <w:shd w:val="clear" w:color="auto" w:fill="FFFFFF"/>
          <w:lang w:val="en-US" w:eastAsia="en-GB"/>
        </w:rPr>
        <w:t xml:space="preserve"> the </w:t>
      </w:r>
      <w:r w:rsidR="00D50297" w:rsidRPr="009F24AB">
        <w:rPr>
          <w:rFonts w:ascii="Times New Roman" w:eastAsia="Times New Roman" w:hAnsi="Times New Roman" w:cs="Times New Roman"/>
          <w:sz w:val="22"/>
          <w:szCs w:val="22"/>
          <w:shd w:val="clear" w:color="auto" w:fill="FFFFFF"/>
          <w:lang w:val="en-US" w:eastAsia="en-GB"/>
        </w:rPr>
        <w:t>sub</w:t>
      </w:r>
      <w:r w:rsidRPr="009F24AB">
        <w:rPr>
          <w:rFonts w:ascii="Times New Roman" w:eastAsia="Times New Roman" w:hAnsi="Times New Roman" w:cs="Times New Roman"/>
          <w:sz w:val="22"/>
          <w:szCs w:val="22"/>
          <w:shd w:val="clear" w:color="auto" w:fill="FFFFFF"/>
          <w:lang w:val="en-US" w:eastAsia="en-GB"/>
        </w:rPr>
        <w:t>section</w:t>
      </w:r>
      <w:r w:rsidR="00D50297" w:rsidRPr="009F24AB">
        <w:rPr>
          <w:rFonts w:ascii="Times New Roman" w:eastAsia="Times New Roman" w:hAnsi="Times New Roman" w:cs="Times New Roman"/>
          <w:sz w:val="22"/>
          <w:szCs w:val="22"/>
          <w:shd w:val="clear" w:color="auto" w:fill="FFFFFF"/>
          <w:lang w:val="en-US" w:eastAsia="en-GB"/>
        </w:rPr>
        <w:t>’ title</w:t>
      </w:r>
      <w:r w:rsidRPr="009F24AB">
        <w:rPr>
          <w:rFonts w:ascii="Times New Roman" w:eastAsia="Times New Roman" w:hAnsi="Times New Roman" w:cs="Times New Roman"/>
          <w:sz w:val="22"/>
          <w:szCs w:val="22"/>
          <w:shd w:val="clear" w:color="auto" w:fill="FFFFFF"/>
          <w:lang w:val="en-US" w:eastAsia="en-GB"/>
        </w:rPr>
        <w:t>.</w:t>
      </w:r>
      <w:r w:rsidR="00C152A8" w:rsidRPr="009F24AB">
        <w:rPr>
          <w:rFonts w:ascii="Times New Roman" w:eastAsia="Times New Roman" w:hAnsi="Times New Roman" w:cs="Times New Roman"/>
          <w:sz w:val="22"/>
          <w:szCs w:val="22"/>
          <w:shd w:val="clear" w:color="auto" w:fill="FFFFFF"/>
          <w:lang w:val="en-US" w:eastAsia="en-GB"/>
        </w:rPr>
        <w:t xml:space="preserve"> See </w:t>
      </w:r>
      <w:r w:rsidR="00D50297" w:rsidRPr="009F24AB">
        <w:rPr>
          <w:rFonts w:ascii="Times New Roman" w:eastAsia="Times New Roman" w:hAnsi="Times New Roman" w:cs="Times New Roman"/>
          <w:color w:val="FF0000"/>
          <w:sz w:val="22"/>
          <w:szCs w:val="22"/>
          <w:shd w:val="clear" w:color="auto" w:fill="FFFFFF"/>
          <w:lang w:val="en-US" w:eastAsia="en-GB"/>
        </w:rPr>
        <w:t>LXX</w:t>
      </w:r>
      <w:r w:rsidR="00BB029A" w:rsidRPr="00BB029A">
        <w:rPr>
          <w:rFonts w:ascii="Times New Roman" w:eastAsia="Times New Roman" w:hAnsi="Times New Roman" w:cs="Times New Roman"/>
          <w:sz w:val="22"/>
          <w:szCs w:val="22"/>
          <w:lang w:val="en-US" w:eastAsia="en-GB"/>
        </w:rPr>
        <w:br/>
      </w:r>
      <w:r w:rsidR="00BB029A" w:rsidRPr="00BB029A">
        <w:rPr>
          <w:rFonts w:ascii="Times New Roman" w:eastAsia="Times New Roman" w:hAnsi="Times New Roman" w:cs="Times New Roman"/>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#5. </w:t>
      </w:r>
      <w:r w:rsidR="00BB029A" w:rsidRPr="00BB029A">
        <w:rPr>
          <w:rFonts w:ascii="Times New Roman" w:eastAsia="Times New Roman" w:hAnsi="Times New Roman" w:cs="Times New Roman"/>
          <w:sz w:val="22"/>
          <w:szCs w:val="22"/>
          <w:shd w:val="clear" w:color="auto" w:fill="FFFFFF"/>
          <w:lang w:val="en-US" w:eastAsia="en-GB"/>
        </w:rPr>
        <w:t>388 – and</w:t>
      </w:r>
    </w:p>
    <w:p w14:paraId="6476CCB6" w14:textId="77777777" w:rsidR="00C152A8" w:rsidRPr="009F24AB" w:rsidRDefault="00C152A8"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 xml:space="preserve">R1. Done. We fixed the word typo. See </w:t>
      </w:r>
      <w:r w:rsidR="00D50297" w:rsidRPr="009F24AB">
        <w:rPr>
          <w:rFonts w:ascii="Times New Roman" w:eastAsia="Times New Roman" w:hAnsi="Times New Roman" w:cs="Times New Roman"/>
          <w:color w:val="FF0000"/>
          <w:sz w:val="22"/>
          <w:szCs w:val="22"/>
          <w:shd w:val="clear" w:color="auto" w:fill="FFFFFF"/>
          <w:lang w:val="en-US" w:eastAsia="en-GB"/>
        </w:rPr>
        <w:t>LXX.</w:t>
      </w:r>
      <w:r w:rsidRPr="009F24AB">
        <w:rPr>
          <w:rFonts w:ascii="Times New Roman" w:eastAsia="Times New Roman" w:hAnsi="Times New Roman" w:cs="Times New Roman"/>
          <w:sz w:val="22"/>
          <w:szCs w:val="22"/>
          <w:shd w:val="clear" w:color="auto" w:fill="FFFFFF"/>
          <w:lang w:val="en-US" w:eastAsia="en-GB"/>
        </w:rPr>
        <w:t xml:space="preserve"> </w:t>
      </w:r>
    </w:p>
    <w:p w14:paraId="3C985AFA" w14:textId="77777777" w:rsidR="002C2F13" w:rsidRPr="009F24AB" w:rsidRDefault="00BB029A" w:rsidP="00EE2B90">
      <w:pPr>
        <w:spacing w:line="276" w:lineRule="auto"/>
        <w:rPr>
          <w:rFonts w:ascii="Times New Roman" w:eastAsia="Times New Roman" w:hAnsi="Times New Roman" w:cs="Times New Roman"/>
          <w:color w:val="70AD47" w:themeColor="accent6"/>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highlight w:val="yellow"/>
          <w:shd w:val="clear" w:color="auto" w:fill="FFFFFF"/>
          <w:lang w:val="en-US" w:eastAsia="en-GB"/>
        </w:rPr>
        <w:t xml:space="preserve">#6. </w:t>
      </w:r>
      <w:r w:rsidRPr="00BB029A">
        <w:rPr>
          <w:rFonts w:ascii="Times New Roman" w:eastAsia="Times New Roman" w:hAnsi="Times New Roman" w:cs="Times New Roman"/>
          <w:color w:val="222222"/>
          <w:sz w:val="22"/>
          <w:szCs w:val="22"/>
          <w:highlight w:val="yellow"/>
          <w:shd w:val="clear" w:color="auto" w:fill="FFFFFF"/>
          <w:lang w:val="en-US" w:eastAsia="en-GB"/>
        </w:rPr>
        <w:t>It seems that the paragraph from 458-484 and 486-500 could be both shortened and combined into one “Conclusions” section.</w:t>
      </w:r>
      <w:r w:rsidRPr="00BB029A">
        <w:rPr>
          <w:rFonts w:ascii="Times New Roman" w:eastAsia="Times New Roman" w:hAnsi="Times New Roman" w:cs="Times New Roman"/>
          <w:color w:val="222222"/>
          <w:sz w:val="22"/>
          <w:szCs w:val="22"/>
          <w:highlight w:val="yellow"/>
          <w:lang w:val="en-US" w:eastAsia="en-GB"/>
        </w:rPr>
        <w:br/>
      </w:r>
      <w:r w:rsidR="002C2F13" w:rsidRPr="009F24AB">
        <w:rPr>
          <w:rFonts w:ascii="Times New Roman" w:eastAsia="Times New Roman" w:hAnsi="Times New Roman" w:cs="Times New Roman"/>
          <w:color w:val="FF0000"/>
          <w:sz w:val="22"/>
          <w:szCs w:val="22"/>
          <w:highlight w:val="yellow"/>
          <w:shd w:val="clear" w:color="auto" w:fill="FFFFFF"/>
          <w:lang w:val="en-US" w:eastAsia="en-GB"/>
        </w:rPr>
        <w:t>R</w:t>
      </w:r>
      <w:r w:rsidR="00200C2F" w:rsidRPr="009F24AB">
        <w:rPr>
          <w:rFonts w:ascii="Times New Roman" w:eastAsia="Times New Roman" w:hAnsi="Times New Roman" w:cs="Times New Roman"/>
          <w:color w:val="FF0000"/>
          <w:sz w:val="22"/>
          <w:szCs w:val="22"/>
          <w:highlight w:val="yellow"/>
          <w:shd w:val="clear" w:color="auto" w:fill="FFFFFF"/>
          <w:lang w:val="en-US" w:eastAsia="en-GB"/>
        </w:rPr>
        <w:t>6</w:t>
      </w:r>
      <w:r w:rsidR="002C2F13" w:rsidRPr="009F24AB">
        <w:rPr>
          <w:rFonts w:ascii="Times New Roman" w:eastAsia="Times New Roman" w:hAnsi="Times New Roman" w:cs="Times New Roman"/>
          <w:color w:val="FF0000"/>
          <w:sz w:val="22"/>
          <w:szCs w:val="22"/>
          <w:highlight w:val="yellow"/>
          <w:shd w:val="clear" w:color="auto" w:fill="FFFFFF"/>
          <w:lang w:val="en-US" w:eastAsia="en-GB"/>
        </w:rPr>
        <w:t xml:space="preserve">. </w:t>
      </w:r>
      <w:proofErr w:type="spellStart"/>
      <w:r w:rsidR="00940D8B">
        <w:rPr>
          <w:rFonts w:ascii="Times New Roman" w:eastAsia="Times New Roman" w:hAnsi="Times New Roman" w:cs="Times New Roman"/>
          <w:color w:val="FF0000"/>
          <w:sz w:val="22"/>
          <w:szCs w:val="22"/>
          <w:shd w:val="clear" w:color="auto" w:fill="FFFFFF"/>
          <w:lang w:val="en-US" w:eastAsia="en-GB"/>
        </w:rPr>
        <w:t>Duda</w:t>
      </w:r>
      <w:proofErr w:type="spellEnd"/>
      <w:r w:rsidR="00940D8B">
        <w:rPr>
          <w:rFonts w:ascii="Times New Roman" w:eastAsia="Times New Roman" w:hAnsi="Times New Roman" w:cs="Times New Roman"/>
          <w:color w:val="FF0000"/>
          <w:sz w:val="22"/>
          <w:szCs w:val="22"/>
          <w:shd w:val="clear" w:color="auto" w:fill="FFFFFF"/>
          <w:lang w:val="en-US" w:eastAsia="en-GB"/>
        </w:rPr>
        <w:t xml:space="preserve">. Ver </w:t>
      </w:r>
      <w:proofErr w:type="spellStart"/>
      <w:r w:rsidR="00940D8B">
        <w:rPr>
          <w:rFonts w:ascii="Times New Roman" w:eastAsia="Times New Roman" w:hAnsi="Times New Roman" w:cs="Times New Roman"/>
          <w:color w:val="FF0000"/>
          <w:sz w:val="22"/>
          <w:szCs w:val="22"/>
          <w:shd w:val="clear" w:color="auto" w:fill="FFFFFF"/>
          <w:lang w:val="en-US" w:eastAsia="en-GB"/>
        </w:rPr>
        <w:t>correo</w:t>
      </w:r>
      <w:proofErr w:type="spellEnd"/>
      <w:r w:rsidR="00940D8B">
        <w:rPr>
          <w:rFonts w:ascii="Times New Roman" w:eastAsia="Times New Roman" w:hAnsi="Times New Roman" w:cs="Times New Roman"/>
          <w:color w:val="FF0000"/>
          <w:sz w:val="22"/>
          <w:szCs w:val="22"/>
          <w:shd w:val="clear" w:color="auto" w:fill="FFFFFF"/>
          <w:lang w:val="en-US" w:eastAsia="en-GB"/>
        </w:rPr>
        <w:t xml:space="preserve"> </w:t>
      </w:r>
    </w:p>
    <w:p w14:paraId="3BE70223" w14:textId="77777777" w:rsidR="00EE2B90" w:rsidRPr="009F24AB" w:rsidRDefault="00EE2B90" w:rsidP="00EE2B90">
      <w:pPr>
        <w:spacing w:line="276" w:lineRule="auto"/>
        <w:rPr>
          <w:rFonts w:ascii="Times New Roman" w:eastAsia="Times New Roman" w:hAnsi="Times New Roman" w:cs="Times New Roman"/>
          <w:color w:val="222222"/>
          <w:sz w:val="22"/>
          <w:szCs w:val="22"/>
          <w:shd w:val="clear" w:color="auto" w:fill="FFFFFF"/>
          <w:lang w:val="en-US" w:eastAsia="en-GB"/>
        </w:rPr>
      </w:pPr>
    </w:p>
    <w:p w14:paraId="2849BFF9" w14:textId="77777777" w:rsidR="00EE2B90" w:rsidRPr="009F24AB" w:rsidRDefault="00BB029A" w:rsidP="00EE2B90">
      <w:pPr>
        <w:spacing w:line="276" w:lineRule="auto"/>
        <w:rPr>
          <w:rFonts w:ascii="Times New Roman" w:eastAsia="Times New Roman" w:hAnsi="Times New Roman" w:cs="Times New Roman"/>
          <w:color w:val="222222"/>
          <w:sz w:val="22"/>
          <w:szCs w:val="22"/>
          <w:lang w:val="en-US" w:eastAsia="en-GB"/>
        </w:rPr>
      </w:pPr>
      <w:r w:rsidRPr="00BB029A">
        <w:rPr>
          <w:rFonts w:ascii="Times New Roman" w:eastAsia="Times New Roman" w:hAnsi="Times New Roman" w:cs="Times New Roman"/>
          <w:color w:val="222222"/>
          <w:sz w:val="22"/>
          <w:szCs w:val="22"/>
          <w:shd w:val="clear" w:color="auto" w:fill="FFFFFF"/>
          <w:lang w:val="en-US" w:eastAsia="en-GB"/>
        </w:rPr>
        <w:t>Reviewer: 2</w:t>
      </w:r>
    </w:p>
    <w:p w14:paraId="30568355" w14:textId="77777777" w:rsidR="002C2F13" w:rsidRPr="009F24AB" w:rsidRDefault="00BB029A"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#7. </w:t>
      </w:r>
      <w:r w:rsidRPr="00BB029A">
        <w:rPr>
          <w:rFonts w:ascii="Times New Roman" w:eastAsia="Times New Roman" w:hAnsi="Times New Roman" w:cs="Times New Roman"/>
          <w:color w:val="222222"/>
          <w:sz w:val="22"/>
          <w:szCs w:val="22"/>
          <w:shd w:val="clear" w:color="auto" w:fill="FFFFFF"/>
          <w:lang w:val="en-US" w:eastAsia="en-GB"/>
        </w:rPr>
        <w:t>L73 ‘Thus’ is unnecessary </w:t>
      </w:r>
    </w:p>
    <w:p w14:paraId="01F91F7C" w14:textId="77777777" w:rsidR="002C2F13" w:rsidRPr="009F24AB" w:rsidRDefault="00032BA0"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 xml:space="preserve">R7. </w:t>
      </w:r>
      <w:r w:rsidR="002C2F13" w:rsidRPr="009F24AB">
        <w:rPr>
          <w:rFonts w:ascii="Times New Roman" w:eastAsia="Times New Roman" w:hAnsi="Times New Roman" w:cs="Times New Roman"/>
          <w:sz w:val="22"/>
          <w:szCs w:val="22"/>
          <w:shd w:val="clear" w:color="auto" w:fill="FFFFFF"/>
          <w:lang w:val="en-US" w:eastAsia="en-GB"/>
        </w:rPr>
        <w:t xml:space="preserve">We removed it. </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#8. </w:t>
      </w:r>
      <w:r w:rsidR="00BB029A" w:rsidRPr="00BB029A">
        <w:rPr>
          <w:rFonts w:ascii="Times New Roman" w:eastAsia="Times New Roman" w:hAnsi="Times New Roman" w:cs="Times New Roman"/>
          <w:color w:val="222222"/>
          <w:sz w:val="22"/>
          <w:szCs w:val="22"/>
          <w:shd w:val="clear" w:color="auto" w:fill="FFFFFF"/>
          <w:lang w:val="en-US" w:eastAsia="en-GB"/>
        </w:rPr>
        <w:t>L91- 92 This sentence is difficult to follow; “Remote sensing can also be used to analyze the impact of drought on ecosystems at the stand level (e.g</w:t>
      </w:r>
      <w:proofErr w:type="gramStart"/>
      <w:r w:rsidR="00BB029A" w:rsidRPr="00BB029A">
        <w:rPr>
          <w:rFonts w:ascii="Times New Roman" w:eastAsia="Times New Roman" w:hAnsi="Times New Roman" w:cs="Times New Roman"/>
          <w:color w:val="222222"/>
          <w:sz w:val="22"/>
          <w:szCs w:val="22"/>
          <w:shd w:val="clear" w:color="auto" w:fill="FFFFFF"/>
          <w:lang w:val="en-US" w:eastAsia="en-GB"/>
        </w:rPr>
        <w:t>.  Zhang</w:t>
      </w:r>
      <w:proofErr w:type="gramEnd"/>
      <w:r w:rsidR="00BB029A" w:rsidRPr="00BB029A">
        <w:rPr>
          <w:rFonts w:ascii="Times New Roman" w:eastAsia="Times New Roman" w:hAnsi="Times New Roman" w:cs="Times New Roman"/>
          <w:color w:val="222222"/>
          <w:sz w:val="22"/>
          <w:szCs w:val="22"/>
          <w:shd w:val="clear" w:color="auto" w:fill="FFFFFF"/>
          <w:lang w:val="en-US" w:eastAsia="en-GB"/>
        </w:rPr>
        <w:t xml:space="preserve"> and others 2013)” may be clearer</w:t>
      </w:r>
      <w:r w:rsidR="00BB029A" w:rsidRPr="00BB029A">
        <w:rPr>
          <w:rFonts w:ascii="Times New Roman" w:eastAsia="Times New Roman" w:hAnsi="Times New Roman" w:cs="Times New Roman"/>
          <w:color w:val="222222"/>
          <w:sz w:val="22"/>
          <w:szCs w:val="22"/>
          <w:lang w:val="en-US" w:eastAsia="en-GB"/>
        </w:rPr>
        <w:br/>
      </w:r>
      <w:r w:rsidRPr="009F24AB">
        <w:rPr>
          <w:rFonts w:ascii="Times New Roman" w:eastAsia="Times New Roman" w:hAnsi="Times New Roman" w:cs="Times New Roman"/>
          <w:sz w:val="22"/>
          <w:szCs w:val="22"/>
          <w:shd w:val="clear" w:color="auto" w:fill="FFFFFF"/>
          <w:lang w:val="en-US" w:eastAsia="en-GB"/>
        </w:rPr>
        <w:t xml:space="preserve">R8. </w:t>
      </w:r>
      <w:r w:rsidR="002C2F13" w:rsidRPr="009F24AB">
        <w:rPr>
          <w:rFonts w:ascii="Times New Roman" w:eastAsia="Times New Roman" w:hAnsi="Times New Roman" w:cs="Times New Roman"/>
          <w:sz w:val="22"/>
          <w:szCs w:val="22"/>
          <w:shd w:val="clear" w:color="auto" w:fill="FFFFFF"/>
          <w:lang w:val="en-US" w:eastAsia="en-GB"/>
        </w:rPr>
        <w:t xml:space="preserve">Thanks for the suggestions. We rewrote the sentence according your suggestion. </w:t>
      </w:r>
      <w:r w:rsidR="00200C2F" w:rsidRPr="009F24AB">
        <w:rPr>
          <w:rFonts w:ascii="Times New Roman" w:eastAsia="Times New Roman" w:hAnsi="Times New Roman" w:cs="Times New Roman"/>
          <w:sz w:val="22"/>
          <w:szCs w:val="22"/>
          <w:shd w:val="clear" w:color="auto" w:fill="FFFFFF"/>
          <w:lang w:val="en-US" w:eastAsia="en-GB"/>
        </w:rPr>
        <w:t xml:space="preserve">See </w:t>
      </w:r>
      <w:r w:rsidR="00200C2F" w:rsidRPr="009F24AB">
        <w:rPr>
          <w:rFonts w:ascii="Times New Roman" w:eastAsia="Times New Roman" w:hAnsi="Times New Roman" w:cs="Times New Roman"/>
          <w:color w:val="FF0000"/>
          <w:sz w:val="22"/>
          <w:szCs w:val="22"/>
          <w:shd w:val="clear" w:color="auto" w:fill="FFFFFF"/>
          <w:lang w:val="en-US" w:eastAsia="en-GB"/>
        </w:rPr>
        <w:t>LXX.</w:t>
      </w:r>
    </w:p>
    <w:p w14:paraId="4D399616" w14:textId="77777777" w:rsidR="00856F6A" w:rsidRPr="009F24AB" w:rsidRDefault="00BB029A" w:rsidP="00EE2B90">
      <w:pPr>
        <w:spacing w:line="276" w:lineRule="auto"/>
        <w:rPr>
          <w:rFonts w:ascii="Times New Roman" w:eastAsia="Times New Roman" w:hAnsi="Times New Roman" w:cs="Times New Roman"/>
          <w:color w:val="FF0000"/>
          <w:sz w:val="22"/>
          <w:szCs w:val="22"/>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#9. </w:t>
      </w:r>
      <w:r w:rsidRPr="00BB029A">
        <w:rPr>
          <w:rFonts w:ascii="Times New Roman" w:eastAsia="Times New Roman" w:hAnsi="Times New Roman" w:cs="Times New Roman"/>
          <w:color w:val="222222"/>
          <w:sz w:val="22"/>
          <w:szCs w:val="22"/>
          <w:shd w:val="clear" w:color="auto" w:fill="FFFFFF"/>
          <w:lang w:val="en-US" w:eastAsia="en-GB"/>
        </w:rPr>
        <w:t>L107-108 Should the main hypothesis be interpreted as that there will be low resilience to drought at the most marginal populations but that this vulnerability will decrease quickly along an elevation gradient? As the ‘small-scale’ gradient has not been introduced yet, it is slightly difficult to interpret this main hypothesis. Perhaps rephrase to “Our main hypothesis is that range edge stands will show low resilience to extreme droughts, but that the vulnerability to drought will be ameliorated quickly across a fine-scale topographic gradient. </w:t>
      </w:r>
      <w:r w:rsidRPr="00BB029A">
        <w:rPr>
          <w:rFonts w:ascii="Times New Roman" w:eastAsia="Times New Roman" w:hAnsi="Times New Roman" w:cs="Times New Roman"/>
          <w:color w:val="222222"/>
          <w:sz w:val="22"/>
          <w:szCs w:val="22"/>
          <w:lang w:val="en-US" w:eastAsia="en-GB"/>
        </w:rPr>
        <w:br/>
      </w:r>
      <w:r w:rsidR="00032BA0" w:rsidRPr="009F24AB">
        <w:rPr>
          <w:rFonts w:ascii="Times New Roman" w:eastAsia="Times New Roman" w:hAnsi="Times New Roman" w:cs="Times New Roman"/>
          <w:sz w:val="22"/>
          <w:szCs w:val="22"/>
          <w:lang w:val="en-US" w:eastAsia="en-GB"/>
        </w:rPr>
        <w:t>R9.</w:t>
      </w:r>
      <w:r w:rsidR="00856F6A" w:rsidRPr="009F24AB">
        <w:rPr>
          <w:rFonts w:ascii="Times New Roman" w:eastAsia="Times New Roman" w:hAnsi="Times New Roman" w:cs="Times New Roman"/>
          <w:sz w:val="22"/>
          <w:szCs w:val="22"/>
          <w:lang w:val="en-US" w:eastAsia="en-GB"/>
        </w:rPr>
        <w:t xml:space="preserve"> </w:t>
      </w:r>
      <w:r w:rsidR="00E6716B" w:rsidRPr="009F24AB">
        <w:rPr>
          <w:rFonts w:ascii="Times New Roman" w:eastAsia="Times New Roman" w:hAnsi="Times New Roman" w:cs="Times New Roman"/>
          <w:sz w:val="22"/>
          <w:szCs w:val="22"/>
          <w:lang w:val="en-US" w:eastAsia="en-GB"/>
        </w:rPr>
        <w:t xml:space="preserve">Done. We rewrote the sentence according to your suggestion. See </w:t>
      </w:r>
      <w:r w:rsidR="00E6716B" w:rsidRPr="009F24AB">
        <w:rPr>
          <w:rFonts w:ascii="Times New Roman" w:eastAsia="Times New Roman" w:hAnsi="Times New Roman" w:cs="Times New Roman"/>
          <w:color w:val="FF0000"/>
          <w:sz w:val="22"/>
          <w:szCs w:val="22"/>
          <w:lang w:val="en-US" w:eastAsia="en-GB"/>
        </w:rPr>
        <w:t>LXX.</w:t>
      </w:r>
    </w:p>
    <w:p w14:paraId="353FB31F" w14:textId="77777777" w:rsidR="006B03BF" w:rsidRPr="009F24AB" w:rsidRDefault="00BB029A" w:rsidP="00EE2B90">
      <w:pPr>
        <w:spacing w:line="276" w:lineRule="auto"/>
        <w:rPr>
          <w:rFonts w:ascii="Times New Roman" w:eastAsia="Times New Roman" w:hAnsi="Times New Roman" w:cs="Times New Roman"/>
          <w:color w:val="222222"/>
          <w:sz w:val="22"/>
          <w:szCs w:val="22"/>
          <w:shd w:val="clear" w:color="auto" w:fill="FFFFFF"/>
          <w:lang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eastAsia="en-GB"/>
        </w:rPr>
        <w:t xml:space="preserve">#10. </w:t>
      </w:r>
      <w:r w:rsidRPr="00BB029A">
        <w:rPr>
          <w:rFonts w:ascii="Times New Roman" w:eastAsia="Times New Roman" w:hAnsi="Times New Roman" w:cs="Times New Roman"/>
          <w:color w:val="222222"/>
          <w:sz w:val="22"/>
          <w:szCs w:val="22"/>
          <w:shd w:val="clear" w:color="auto" w:fill="FFFFFF"/>
          <w:lang w:eastAsia="en-GB"/>
        </w:rPr>
        <w:t xml:space="preserve">L111 </w:t>
      </w:r>
      <w:proofErr w:type="spellStart"/>
      <w:r w:rsidRPr="00BB029A">
        <w:rPr>
          <w:rFonts w:ascii="Times New Roman" w:eastAsia="Times New Roman" w:hAnsi="Times New Roman" w:cs="Times New Roman"/>
          <w:color w:val="222222"/>
          <w:sz w:val="22"/>
          <w:szCs w:val="22"/>
          <w:shd w:val="clear" w:color="auto" w:fill="FFFFFF"/>
          <w:lang w:eastAsia="en-GB"/>
        </w:rPr>
        <w:t>Change</w:t>
      </w:r>
      <w:proofErr w:type="spellEnd"/>
      <w:r w:rsidRPr="00BB029A">
        <w:rPr>
          <w:rFonts w:ascii="Times New Roman" w:eastAsia="Times New Roman" w:hAnsi="Times New Roman" w:cs="Times New Roman"/>
          <w:color w:val="222222"/>
          <w:sz w:val="22"/>
          <w:szCs w:val="22"/>
          <w:shd w:val="clear" w:color="auto" w:fill="FFFFFF"/>
          <w:lang w:eastAsia="en-GB"/>
        </w:rPr>
        <w:t xml:space="preserve"> to ‘</w:t>
      </w:r>
      <w:proofErr w:type="spellStart"/>
      <w:r w:rsidRPr="00BB029A">
        <w:rPr>
          <w:rFonts w:ascii="Times New Roman" w:eastAsia="Times New Roman" w:hAnsi="Times New Roman" w:cs="Times New Roman"/>
          <w:color w:val="222222"/>
          <w:sz w:val="22"/>
          <w:szCs w:val="22"/>
          <w:shd w:val="clear" w:color="auto" w:fill="FFFFFF"/>
          <w:lang w:eastAsia="en-GB"/>
        </w:rPr>
        <w:t>through</w:t>
      </w:r>
      <w:proofErr w:type="spellEnd"/>
      <w:r w:rsidRPr="00BB029A">
        <w:rPr>
          <w:rFonts w:ascii="Times New Roman" w:eastAsia="Times New Roman" w:hAnsi="Times New Roman" w:cs="Times New Roman"/>
          <w:color w:val="222222"/>
          <w:sz w:val="22"/>
          <w:szCs w:val="22"/>
          <w:shd w:val="clear" w:color="auto" w:fill="FFFFFF"/>
          <w:lang w:eastAsia="en-GB"/>
        </w:rPr>
        <w:t xml:space="preserve"> time”</w:t>
      </w:r>
    </w:p>
    <w:p w14:paraId="67C770AB" w14:textId="77777777" w:rsidR="006D5D21" w:rsidRPr="009F24AB" w:rsidRDefault="00032BA0"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9F24AB">
        <w:rPr>
          <w:rFonts w:ascii="Times New Roman" w:eastAsia="Times New Roman" w:hAnsi="Times New Roman" w:cs="Times New Roman"/>
          <w:sz w:val="22"/>
          <w:szCs w:val="22"/>
          <w:lang w:val="en-US" w:eastAsia="en-GB"/>
        </w:rPr>
        <w:t>R10. We changed it. Please see response to comment #3 of the Reviewer #1</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#11. </w:t>
      </w:r>
      <w:r w:rsidR="00BB029A" w:rsidRPr="00BB029A">
        <w:rPr>
          <w:rFonts w:ascii="Times New Roman" w:eastAsia="Times New Roman" w:hAnsi="Times New Roman" w:cs="Times New Roman"/>
          <w:color w:val="222222"/>
          <w:sz w:val="22"/>
          <w:szCs w:val="22"/>
          <w:shd w:val="clear" w:color="auto" w:fill="FFFFFF"/>
          <w:lang w:val="en-US" w:eastAsia="en-GB"/>
        </w:rPr>
        <w:t xml:space="preserve">L115 -118 </w:t>
      </w:r>
      <w:proofErr w:type="gramStart"/>
      <w:r w:rsidR="00BB029A" w:rsidRPr="00BB029A">
        <w:rPr>
          <w:rFonts w:ascii="Times New Roman" w:eastAsia="Times New Roman" w:hAnsi="Times New Roman" w:cs="Times New Roman"/>
          <w:color w:val="222222"/>
          <w:sz w:val="22"/>
          <w:szCs w:val="22"/>
          <w:shd w:val="clear" w:color="auto" w:fill="FFFFFF"/>
          <w:lang w:val="en-US" w:eastAsia="en-GB"/>
        </w:rPr>
        <w:t>This</w:t>
      </w:r>
      <w:proofErr w:type="gramEnd"/>
      <w:r w:rsidR="00BB029A" w:rsidRPr="00BB029A">
        <w:rPr>
          <w:rFonts w:ascii="Times New Roman" w:eastAsia="Times New Roman" w:hAnsi="Times New Roman" w:cs="Times New Roman"/>
          <w:color w:val="222222"/>
          <w:sz w:val="22"/>
          <w:szCs w:val="22"/>
          <w:shd w:val="clear" w:color="auto" w:fill="FFFFFF"/>
          <w:lang w:val="en-US" w:eastAsia="en-GB"/>
        </w:rPr>
        <w:t xml:space="preserve"> final sentence seems unnecessary</w:t>
      </w:r>
      <w:r w:rsidR="006D5D21" w:rsidRPr="009F24AB">
        <w:rPr>
          <w:rFonts w:ascii="Times New Roman" w:eastAsia="Times New Roman" w:hAnsi="Times New Roman" w:cs="Times New Roman"/>
          <w:color w:val="222222"/>
          <w:sz w:val="22"/>
          <w:szCs w:val="22"/>
          <w:shd w:val="clear" w:color="auto" w:fill="FFFFFF"/>
          <w:lang w:val="en-US" w:eastAsia="en-GB"/>
        </w:rPr>
        <w:t xml:space="preserve">. </w:t>
      </w:r>
    </w:p>
    <w:p w14:paraId="693A4A1A" w14:textId="77777777" w:rsidR="006D5D21" w:rsidRPr="009F24AB" w:rsidRDefault="00200C2F"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R11.</w:t>
      </w:r>
      <w:r w:rsidR="006D5D21" w:rsidRPr="009F24AB">
        <w:rPr>
          <w:rFonts w:ascii="Times New Roman" w:eastAsia="Times New Roman" w:hAnsi="Times New Roman" w:cs="Times New Roman"/>
          <w:sz w:val="22"/>
          <w:szCs w:val="22"/>
          <w:shd w:val="clear" w:color="auto" w:fill="FFFFFF"/>
          <w:lang w:val="en-US" w:eastAsia="en-GB"/>
        </w:rPr>
        <w:t xml:space="preserve"> </w:t>
      </w:r>
      <w:r w:rsidRPr="009F24AB">
        <w:rPr>
          <w:rFonts w:ascii="Times New Roman" w:eastAsia="Times New Roman" w:hAnsi="Times New Roman" w:cs="Times New Roman"/>
          <w:sz w:val="22"/>
          <w:szCs w:val="22"/>
          <w:shd w:val="clear" w:color="auto" w:fill="FFFFFF"/>
          <w:lang w:val="en-US" w:eastAsia="en-GB"/>
        </w:rPr>
        <w:t>As suggested,</w:t>
      </w:r>
      <w:r w:rsidR="006D5D21" w:rsidRPr="009F24AB">
        <w:rPr>
          <w:rFonts w:ascii="Times New Roman" w:eastAsia="Times New Roman" w:hAnsi="Times New Roman" w:cs="Times New Roman"/>
          <w:sz w:val="22"/>
          <w:szCs w:val="22"/>
          <w:shd w:val="clear" w:color="auto" w:fill="FFFFFF"/>
          <w:lang w:val="en-US" w:eastAsia="en-GB"/>
        </w:rPr>
        <w:t xml:space="preserve"> </w:t>
      </w:r>
      <w:r w:rsidRPr="009F24AB">
        <w:rPr>
          <w:rFonts w:ascii="Times New Roman" w:eastAsia="Times New Roman" w:hAnsi="Times New Roman" w:cs="Times New Roman"/>
          <w:sz w:val="22"/>
          <w:szCs w:val="22"/>
          <w:shd w:val="clear" w:color="auto" w:fill="FFFFFF"/>
          <w:lang w:val="en-US" w:eastAsia="en-GB"/>
        </w:rPr>
        <w:t>w</w:t>
      </w:r>
      <w:r w:rsidR="006D5D21" w:rsidRPr="009F24AB">
        <w:rPr>
          <w:rFonts w:ascii="Times New Roman" w:eastAsia="Times New Roman" w:hAnsi="Times New Roman" w:cs="Times New Roman"/>
          <w:sz w:val="22"/>
          <w:szCs w:val="22"/>
          <w:shd w:val="clear" w:color="auto" w:fill="FFFFFF"/>
          <w:lang w:val="en-US" w:eastAsia="en-GB"/>
        </w:rPr>
        <w:t xml:space="preserve">e have removed it. </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#12. </w:t>
      </w:r>
      <w:r w:rsidR="00BB029A" w:rsidRPr="00BB029A">
        <w:rPr>
          <w:rFonts w:ascii="Times New Roman" w:eastAsia="Times New Roman" w:hAnsi="Times New Roman" w:cs="Times New Roman"/>
          <w:color w:val="222222"/>
          <w:sz w:val="22"/>
          <w:szCs w:val="22"/>
          <w:shd w:val="clear" w:color="auto" w:fill="FFFFFF"/>
          <w:lang w:val="en-US" w:eastAsia="en-GB"/>
        </w:rPr>
        <w:t xml:space="preserve">L130 ‘Marked variability’ in aridity? </w:t>
      </w:r>
      <w:proofErr w:type="gramStart"/>
      <w:r w:rsidR="00BB029A" w:rsidRPr="00BB029A">
        <w:rPr>
          <w:rFonts w:ascii="Times New Roman" w:eastAsia="Times New Roman" w:hAnsi="Times New Roman" w:cs="Times New Roman"/>
          <w:color w:val="222222"/>
          <w:sz w:val="22"/>
          <w:szCs w:val="22"/>
          <w:shd w:val="clear" w:color="auto" w:fill="FFFFFF"/>
          <w:lang w:val="en-US" w:eastAsia="en-GB"/>
        </w:rPr>
        <w:t>Or something else?</w:t>
      </w:r>
      <w:proofErr w:type="gramEnd"/>
    </w:p>
    <w:p w14:paraId="7C39BC8E" w14:textId="77777777" w:rsidR="006B03BF" w:rsidRPr="009F24AB" w:rsidRDefault="006D5D21"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200C2F" w:rsidRPr="009F24AB">
        <w:rPr>
          <w:rFonts w:ascii="Times New Roman" w:eastAsia="Times New Roman" w:hAnsi="Times New Roman" w:cs="Times New Roman"/>
          <w:sz w:val="22"/>
          <w:szCs w:val="22"/>
          <w:shd w:val="clear" w:color="auto" w:fill="FFFFFF"/>
          <w:lang w:val="en-US" w:eastAsia="en-GB"/>
        </w:rPr>
        <w:t xml:space="preserve">12. </w:t>
      </w:r>
      <w:r w:rsidR="00C152A8" w:rsidRPr="009F24AB">
        <w:rPr>
          <w:rFonts w:ascii="Times New Roman" w:eastAsia="Times New Roman" w:hAnsi="Times New Roman" w:cs="Times New Roman"/>
          <w:sz w:val="22"/>
          <w:szCs w:val="22"/>
          <w:shd w:val="clear" w:color="auto" w:fill="FFFFFF"/>
          <w:lang w:val="en-US" w:eastAsia="en-GB"/>
        </w:rPr>
        <w:t xml:space="preserve">The marked variability </w:t>
      </w:r>
      <w:r w:rsidR="00200C2F" w:rsidRPr="009F24AB">
        <w:rPr>
          <w:rFonts w:ascii="Times New Roman" w:eastAsia="Times New Roman" w:hAnsi="Times New Roman" w:cs="Times New Roman"/>
          <w:sz w:val="22"/>
          <w:szCs w:val="22"/>
          <w:shd w:val="clear" w:color="auto" w:fill="FFFFFF"/>
          <w:lang w:val="en-US" w:eastAsia="en-GB"/>
        </w:rPr>
        <w:t xml:space="preserve">here </w:t>
      </w:r>
      <w:r w:rsidR="00C152A8" w:rsidRPr="009F24AB">
        <w:rPr>
          <w:rFonts w:ascii="Times New Roman" w:eastAsia="Times New Roman" w:hAnsi="Times New Roman" w:cs="Times New Roman"/>
          <w:sz w:val="22"/>
          <w:szCs w:val="22"/>
          <w:shd w:val="clear" w:color="auto" w:fill="FFFFFF"/>
          <w:lang w:val="en-US" w:eastAsia="en-GB"/>
        </w:rPr>
        <w:t xml:space="preserve">refers to rainfall. We </w:t>
      </w:r>
      <w:r w:rsidR="00200C2F" w:rsidRPr="009F24AB">
        <w:rPr>
          <w:rFonts w:ascii="Times New Roman" w:eastAsia="Times New Roman" w:hAnsi="Times New Roman" w:cs="Times New Roman"/>
          <w:sz w:val="22"/>
          <w:szCs w:val="22"/>
          <w:shd w:val="clear" w:color="auto" w:fill="FFFFFF"/>
          <w:lang w:val="en-US" w:eastAsia="en-GB"/>
        </w:rPr>
        <w:t xml:space="preserve">have clarified </w:t>
      </w:r>
      <w:r w:rsidR="00C152A8" w:rsidRPr="009F24AB">
        <w:rPr>
          <w:rFonts w:ascii="Times New Roman" w:eastAsia="Times New Roman" w:hAnsi="Times New Roman" w:cs="Times New Roman"/>
          <w:sz w:val="22"/>
          <w:szCs w:val="22"/>
          <w:shd w:val="clear" w:color="auto" w:fill="FFFFFF"/>
          <w:lang w:val="en-US" w:eastAsia="en-GB"/>
        </w:rPr>
        <w:t xml:space="preserve">in the text. See </w:t>
      </w:r>
      <w:r w:rsidR="00200C2F" w:rsidRPr="009F24AB">
        <w:rPr>
          <w:rFonts w:ascii="Times New Roman" w:eastAsia="Times New Roman" w:hAnsi="Times New Roman" w:cs="Times New Roman"/>
          <w:color w:val="FF0000"/>
          <w:sz w:val="22"/>
          <w:szCs w:val="22"/>
          <w:shd w:val="clear" w:color="auto" w:fill="FFFFFF"/>
          <w:lang w:val="en-US" w:eastAsia="en-GB"/>
        </w:rPr>
        <w:t>LXX.</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#13. </w:t>
      </w:r>
      <w:r w:rsidR="00BB029A" w:rsidRPr="00BB029A">
        <w:rPr>
          <w:rFonts w:ascii="Times New Roman" w:eastAsia="Times New Roman" w:hAnsi="Times New Roman" w:cs="Times New Roman"/>
          <w:color w:val="222222"/>
          <w:sz w:val="22"/>
          <w:szCs w:val="22"/>
          <w:shd w:val="clear" w:color="auto" w:fill="FFFFFF"/>
          <w:lang w:val="en-US" w:eastAsia="en-GB"/>
        </w:rPr>
        <w:t>L287, 288 Change ‘time’ to ‘temporal”</w:t>
      </w:r>
    </w:p>
    <w:p w14:paraId="4E03901E" w14:textId="77777777" w:rsidR="006B03BF" w:rsidRPr="009F24AB" w:rsidRDefault="006B03BF" w:rsidP="00EE2B90">
      <w:pPr>
        <w:spacing w:line="276" w:lineRule="auto"/>
        <w:rPr>
          <w:rFonts w:ascii="Times New Roman" w:eastAsia="Times New Roman" w:hAnsi="Times New Roman" w:cs="Times New Roman"/>
          <w:color w:val="70AD47" w:themeColor="accent6"/>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200C2F" w:rsidRPr="009F24AB">
        <w:rPr>
          <w:rFonts w:ascii="Times New Roman" w:eastAsia="Times New Roman" w:hAnsi="Times New Roman" w:cs="Times New Roman"/>
          <w:sz w:val="22"/>
          <w:szCs w:val="22"/>
          <w:shd w:val="clear" w:color="auto" w:fill="FFFFFF"/>
          <w:lang w:val="en-US" w:eastAsia="en-GB"/>
        </w:rPr>
        <w:t>13</w:t>
      </w:r>
      <w:r w:rsidRPr="009F24AB">
        <w:rPr>
          <w:rFonts w:ascii="Times New Roman" w:eastAsia="Times New Roman" w:hAnsi="Times New Roman" w:cs="Times New Roman"/>
          <w:sz w:val="22"/>
          <w:szCs w:val="22"/>
          <w:shd w:val="clear" w:color="auto" w:fill="FFFFFF"/>
          <w:lang w:val="en-US" w:eastAsia="en-GB"/>
        </w:rPr>
        <w:t xml:space="preserve">. Done. </w:t>
      </w:r>
      <w:r w:rsidR="00200C2F" w:rsidRPr="009F24AB">
        <w:rPr>
          <w:rFonts w:ascii="Times New Roman" w:eastAsia="Times New Roman" w:hAnsi="Times New Roman" w:cs="Times New Roman"/>
          <w:sz w:val="22"/>
          <w:szCs w:val="22"/>
          <w:shd w:val="clear" w:color="auto" w:fill="FFFFFF"/>
          <w:lang w:val="en-US" w:eastAsia="en-GB"/>
        </w:rPr>
        <w:t xml:space="preserve">See </w:t>
      </w:r>
      <w:r w:rsidR="00200C2F" w:rsidRPr="009F24AB">
        <w:rPr>
          <w:rFonts w:ascii="Times New Roman" w:eastAsia="Times New Roman" w:hAnsi="Times New Roman" w:cs="Times New Roman"/>
          <w:color w:val="FF0000"/>
          <w:sz w:val="22"/>
          <w:szCs w:val="22"/>
          <w:shd w:val="clear" w:color="auto" w:fill="FFFFFF"/>
          <w:lang w:val="en-US" w:eastAsia="en-GB"/>
        </w:rPr>
        <w:t xml:space="preserve">LXX-XX. </w:t>
      </w:r>
    </w:p>
    <w:p w14:paraId="79BCA48A" w14:textId="77777777" w:rsidR="00C152A8" w:rsidRPr="009F24AB" w:rsidRDefault="00BB029A"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#14. </w:t>
      </w:r>
      <w:r w:rsidRPr="00BB029A">
        <w:rPr>
          <w:rFonts w:ascii="Times New Roman" w:eastAsia="Times New Roman" w:hAnsi="Times New Roman" w:cs="Times New Roman"/>
          <w:color w:val="222222"/>
          <w:sz w:val="22"/>
          <w:szCs w:val="22"/>
          <w:shd w:val="clear" w:color="auto" w:fill="FFFFFF"/>
          <w:lang w:val="en-US" w:eastAsia="en-GB"/>
        </w:rPr>
        <w:t>L294-297 Split this into two sentences</w:t>
      </w:r>
    </w:p>
    <w:p w14:paraId="55013393" w14:textId="77777777" w:rsidR="00976D21" w:rsidRPr="009F24AB" w:rsidRDefault="00976D21" w:rsidP="00976D21">
      <w:pPr>
        <w:spacing w:line="276" w:lineRule="auto"/>
        <w:rPr>
          <w:rFonts w:ascii="Times New Roman" w:eastAsia="Times New Roman" w:hAnsi="Times New Roman" w:cs="Times New Roman"/>
          <w:color w:val="70AD47" w:themeColor="accent6"/>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 xml:space="preserve">R13. Done. See </w:t>
      </w:r>
      <w:r w:rsidRPr="009F24AB">
        <w:rPr>
          <w:rFonts w:ascii="Times New Roman" w:eastAsia="Times New Roman" w:hAnsi="Times New Roman" w:cs="Times New Roman"/>
          <w:color w:val="FF0000"/>
          <w:sz w:val="22"/>
          <w:szCs w:val="22"/>
          <w:shd w:val="clear" w:color="auto" w:fill="FFFFFF"/>
          <w:lang w:val="en-US" w:eastAsia="en-GB"/>
        </w:rPr>
        <w:t xml:space="preserve">LXX-XX. </w:t>
      </w:r>
    </w:p>
    <w:p w14:paraId="2A24688B" w14:textId="77777777" w:rsidR="006D5D21"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#15. </w:t>
      </w:r>
      <w:r w:rsidRPr="00BB029A">
        <w:rPr>
          <w:rFonts w:ascii="Times New Roman" w:eastAsia="Times New Roman" w:hAnsi="Times New Roman" w:cs="Times New Roman"/>
          <w:color w:val="222222"/>
          <w:sz w:val="22"/>
          <w:szCs w:val="22"/>
          <w:shd w:val="clear" w:color="auto" w:fill="FFFFFF"/>
          <w:lang w:val="en-US" w:eastAsia="en-GB"/>
        </w:rPr>
        <w:t xml:space="preserve">L321 – May be more clear to say the metrics co-varied between those ‘two drought </w:t>
      </w:r>
      <w:r w:rsidRPr="00BB029A">
        <w:rPr>
          <w:rFonts w:ascii="Times New Roman" w:eastAsia="Times New Roman" w:hAnsi="Times New Roman" w:cs="Times New Roman"/>
          <w:sz w:val="22"/>
          <w:szCs w:val="22"/>
          <w:shd w:val="clear" w:color="auto" w:fill="FFFFFF"/>
          <w:lang w:val="en-US" w:eastAsia="en-GB"/>
        </w:rPr>
        <w:t>events’ as opposed to those ‘two year’</w:t>
      </w:r>
    </w:p>
    <w:p w14:paraId="51CB63AD" w14:textId="77777777" w:rsidR="006D5D21" w:rsidRPr="009F24AB" w:rsidRDefault="006D5D21" w:rsidP="00EE2B90">
      <w:pPr>
        <w:spacing w:line="276" w:lineRule="auto"/>
        <w:rPr>
          <w:rFonts w:ascii="Times New Roman" w:eastAsia="Times New Roman" w:hAnsi="Times New Roman" w:cs="Times New Roman"/>
          <w:color w:val="70AD47" w:themeColor="accent6"/>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200C2F" w:rsidRPr="009F24AB">
        <w:rPr>
          <w:rFonts w:ascii="Times New Roman" w:eastAsia="Times New Roman" w:hAnsi="Times New Roman" w:cs="Times New Roman"/>
          <w:sz w:val="22"/>
          <w:szCs w:val="22"/>
          <w:shd w:val="clear" w:color="auto" w:fill="FFFFFF"/>
          <w:lang w:val="en-US" w:eastAsia="en-GB"/>
        </w:rPr>
        <w:t>15.</w:t>
      </w:r>
      <w:r w:rsidRPr="009F24AB">
        <w:rPr>
          <w:rFonts w:ascii="Times New Roman" w:eastAsia="Times New Roman" w:hAnsi="Times New Roman" w:cs="Times New Roman"/>
          <w:sz w:val="22"/>
          <w:szCs w:val="22"/>
          <w:shd w:val="clear" w:color="auto" w:fill="FFFFFF"/>
          <w:lang w:val="en-US" w:eastAsia="en-GB"/>
        </w:rPr>
        <w:t xml:space="preserve"> We changed it. See </w:t>
      </w:r>
      <w:r w:rsidRPr="009F24AB">
        <w:rPr>
          <w:rFonts w:ascii="Times New Roman" w:eastAsia="Times New Roman" w:hAnsi="Times New Roman" w:cs="Times New Roman"/>
          <w:color w:val="FF0000"/>
          <w:sz w:val="22"/>
          <w:szCs w:val="22"/>
          <w:shd w:val="clear" w:color="auto" w:fill="FFFFFF"/>
          <w:lang w:val="en-US" w:eastAsia="en-GB"/>
        </w:rPr>
        <w:t>LXX</w:t>
      </w:r>
      <w:r w:rsidRPr="009F24AB">
        <w:rPr>
          <w:rFonts w:ascii="Times New Roman" w:eastAsia="Times New Roman" w:hAnsi="Times New Roman" w:cs="Times New Roman"/>
          <w:color w:val="70AD47" w:themeColor="accent6"/>
          <w:sz w:val="22"/>
          <w:szCs w:val="22"/>
          <w:shd w:val="clear" w:color="auto" w:fill="FFFFFF"/>
          <w:lang w:val="en-US" w:eastAsia="en-GB"/>
        </w:rPr>
        <w:t xml:space="preserve"> </w:t>
      </w:r>
    </w:p>
    <w:p w14:paraId="02BBD31F" w14:textId="77777777" w:rsidR="00C152A8"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#16. </w:t>
      </w:r>
      <w:r w:rsidRPr="00BB029A">
        <w:rPr>
          <w:rFonts w:ascii="Times New Roman" w:eastAsia="Times New Roman" w:hAnsi="Times New Roman" w:cs="Times New Roman"/>
          <w:sz w:val="22"/>
          <w:szCs w:val="22"/>
          <w:shd w:val="clear" w:color="auto" w:fill="FFFFFF"/>
          <w:lang w:val="en-US" w:eastAsia="en-GB"/>
        </w:rPr>
        <w:t xml:space="preserve">L332 – 335 </w:t>
      </w:r>
      <w:proofErr w:type="gramStart"/>
      <w:r w:rsidRPr="00BB029A">
        <w:rPr>
          <w:rFonts w:ascii="Times New Roman" w:eastAsia="Times New Roman" w:hAnsi="Times New Roman" w:cs="Times New Roman"/>
          <w:sz w:val="22"/>
          <w:szCs w:val="22"/>
          <w:shd w:val="clear" w:color="auto" w:fill="FFFFFF"/>
          <w:lang w:val="en-US" w:eastAsia="en-GB"/>
        </w:rPr>
        <w:t>I</w:t>
      </w:r>
      <w:proofErr w:type="gramEnd"/>
      <w:r w:rsidRPr="00BB029A">
        <w:rPr>
          <w:rFonts w:ascii="Times New Roman" w:eastAsia="Times New Roman" w:hAnsi="Times New Roman" w:cs="Times New Roman"/>
          <w:sz w:val="22"/>
          <w:szCs w:val="22"/>
          <w:shd w:val="clear" w:color="auto" w:fill="FFFFFF"/>
          <w:lang w:val="en-US" w:eastAsia="en-GB"/>
        </w:rPr>
        <w:t xml:space="preserve"> am not following these couple of sentences concerning 1995. Was </w:t>
      </w:r>
      <w:proofErr w:type="gramStart"/>
      <w:r w:rsidRPr="00BB029A">
        <w:rPr>
          <w:rFonts w:ascii="Times New Roman" w:eastAsia="Times New Roman" w:hAnsi="Times New Roman" w:cs="Times New Roman"/>
          <w:sz w:val="22"/>
          <w:szCs w:val="22"/>
          <w:shd w:val="clear" w:color="auto" w:fill="FFFFFF"/>
          <w:lang w:val="en-US" w:eastAsia="en-GB"/>
        </w:rPr>
        <w:t>this another</w:t>
      </w:r>
      <w:proofErr w:type="gramEnd"/>
      <w:r w:rsidRPr="00BB029A">
        <w:rPr>
          <w:rFonts w:ascii="Times New Roman" w:eastAsia="Times New Roman" w:hAnsi="Times New Roman" w:cs="Times New Roman"/>
          <w:sz w:val="22"/>
          <w:szCs w:val="22"/>
          <w:shd w:val="clear" w:color="auto" w:fill="FFFFFF"/>
          <w:lang w:val="en-US" w:eastAsia="en-GB"/>
        </w:rPr>
        <w:t xml:space="preserve"> severe drought event? How did this event influence GC in the different sites?</w:t>
      </w:r>
    </w:p>
    <w:p w14:paraId="7A9EF59E" w14:textId="5BEBFDF5" w:rsidR="00760070" w:rsidRPr="009F24AB" w:rsidRDefault="00200C2F"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lastRenderedPageBreak/>
        <w:t xml:space="preserve">R16. </w:t>
      </w:r>
      <w:r w:rsidR="00F50301" w:rsidRPr="009F24AB">
        <w:rPr>
          <w:rFonts w:ascii="Times New Roman" w:eastAsia="Times New Roman" w:hAnsi="Times New Roman" w:cs="Times New Roman"/>
          <w:sz w:val="22"/>
          <w:szCs w:val="22"/>
          <w:shd w:val="clear" w:color="auto" w:fill="FFFFFF"/>
          <w:lang w:val="en-US" w:eastAsia="en-GB"/>
        </w:rPr>
        <w:t>Yes</w:t>
      </w:r>
      <w:ins w:id="12" w:author="Guillermo Gea Izquierdo" w:date="2020-08-02T13:36:00Z">
        <w:r w:rsidR="005423C0">
          <w:rPr>
            <w:rFonts w:ascii="Times New Roman" w:eastAsia="Times New Roman" w:hAnsi="Times New Roman" w:cs="Times New Roman"/>
            <w:sz w:val="22"/>
            <w:szCs w:val="22"/>
            <w:shd w:val="clear" w:color="auto" w:fill="FFFFFF"/>
            <w:lang w:val="en-US" w:eastAsia="en-GB"/>
          </w:rPr>
          <w:t>, i</w:t>
        </w:r>
      </w:ins>
      <w:del w:id="13" w:author="Guillermo Gea Izquierdo" w:date="2020-08-02T13:36:00Z">
        <w:r w:rsidR="00F50301" w:rsidRPr="009F24AB" w:rsidDel="005423C0">
          <w:rPr>
            <w:rFonts w:ascii="Times New Roman" w:eastAsia="Times New Roman" w:hAnsi="Times New Roman" w:cs="Times New Roman"/>
            <w:sz w:val="22"/>
            <w:szCs w:val="22"/>
            <w:shd w:val="clear" w:color="auto" w:fill="FFFFFF"/>
            <w:lang w:val="en-US" w:eastAsia="en-GB"/>
          </w:rPr>
          <w:delText xml:space="preserve"> I</w:delText>
        </w:r>
      </w:del>
      <w:r w:rsidR="00F50301" w:rsidRPr="009F24AB">
        <w:rPr>
          <w:rFonts w:ascii="Times New Roman" w:eastAsia="Times New Roman" w:hAnsi="Times New Roman" w:cs="Times New Roman"/>
          <w:sz w:val="22"/>
          <w:szCs w:val="22"/>
          <w:shd w:val="clear" w:color="auto" w:fill="FFFFFF"/>
          <w:lang w:val="en-US" w:eastAsia="en-GB"/>
        </w:rPr>
        <w:t>t was</w:t>
      </w:r>
      <w:r w:rsidR="00760070" w:rsidRPr="009F24AB">
        <w:rPr>
          <w:rFonts w:ascii="Times New Roman" w:eastAsia="Times New Roman" w:hAnsi="Times New Roman" w:cs="Times New Roman"/>
          <w:sz w:val="22"/>
          <w:szCs w:val="22"/>
          <w:shd w:val="clear" w:color="auto" w:fill="FFFFFF"/>
          <w:lang w:val="en-US" w:eastAsia="en-GB"/>
        </w:rPr>
        <w:t>.</w:t>
      </w:r>
      <w:r w:rsidR="00F50301" w:rsidRPr="009F24AB">
        <w:rPr>
          <w:rFonts w:ascii="Times New Roman" w:eastAsia="Times New Roman" w:hAnsi="Times New Roman" w:cs="Times New Roman"/>
          <w:sz w:val="22"/>
          <w:szCs w:val="22"/>
          <w:shd w:val="clear" w:color="auto" w:fill="FFFFFF"/>
          <w:lang w:val="en-US" w:eastAsia="en-GB"/>
        </w:rPr>
        <w:t xml:space="preserve"> The </w:t>
      </w:r>
      <w:ins w:id="14" w:author="Guillermo Gea Izquierdo" w:date="2020-08-02T13:36:00Z">
        <w:r w:rsidR="005423C0">
          <w:rPr>
            <w:rFonts w:ascii="Times New Roman" w:eastAsia="Times New Roman" w:hAnsi="Times New Roman" w:cs="Times New Roman"/>
            <w:sz w:val="22"/>
            <w:szCs w:val="22"/>
            <w:shd w:val="clear" w:color="auto" w:fill="FFFFFF"/>
            <w:lang w:val="en-US" w:eastAsia="en-GB"/>
          </w:rPr>
          <w:t xml:space="preserve">year </w:t>
        </w:r>
      </w:ins>
      <w:r w:rsidR="00760070" w:rsidRPr="009F24AB">
        <w:rPr>
          <w:rFonts w:ascii="Times New Roman" w:eastAsia="Times New Roman" w:hAnsi="Times New Roman" w:cs="Times New Roman"/>
          <w:sz w:val="22"/>
          <w:szCs w:val="22"/>
          <w:shd w:val="clear" w:color="auto" w:fill="FFFFFF"/>
          <w:lang w:val="en-US" w:eastAsia="en-GB"/>
        </w:rPr>
        <w:t>1</w:t>
      </w:r>
      <w:r w:rsidR="00F50301" w:rsidRPr="009F24AB">
        <w:rPr>
          <w:rFonts w:ascii="Times New Roman" w:eastAsia="Times New Roman" w:hAnsi="Times New Roman" w:cs="Times New Roman"/>
          <w:sz w:val="22"/>
          <w:szCs w:val="22"/>
          <w:shd w:val="clear" w:color="auto" w:fill="FFFFFF"/>
          <w:lang w:val="en-US" w:eastAsia="en-GB"/>
        </w:rPr>
        <w:t>995 was the worst drought event in our study area</w:t>
      </w:r>
      <w:ins w:id="15" w:author="Guillermo Gea Izquierdo" w:date="2020-08-02T13:37:00Z">
        <w:r w:rsidR="005423C0">
          <w:rPr>
            <w:rFonts w:ascii="Times New Roman" w:eastAsia="Times New Roman" w:hAnsi="Times New Roman" w:cs="Times New Roman"/>
            <w:sz w:val="22"/>
            <w:szCs w:val="22"/>
            <w:shd w:val="clear" w:color="auto" w:fill="FFFFFF"/>
            <w:lang w:val="en-US" w:eastAsia="en-GB"/>
          </w:rPr>
          <w:t xml:space="preserve"> in the last decades</w:t>
        </w:r>
      </w:ins>
      <w:r w:rsidR="00F50301" w:rsidRPr="009F24AB">
        <w:rPr>
          <w:rFonts w:ascii="Times New Roman" w:eastAsia="Times New Roman" w:hAnsi="Times New Roman" w:cs="Times New Roman"/>
          <w:sz w:val="22"/>
          <w:szCs w:val="22"/>
          <w:shd w:val="clear" w:color="auto" w:fill="FFFFFF"/>
          <w:lang w:val="en-US" w:eastAsia="en-GB"/>
        </w:rPr>
        <w:t xml:space="preserve"> (see Table S3)</w:t>
      </w:r>
      <w:r w:rsidR="00E86A8A" w:rsidRPr="009F24AB">
        <w:rPr>
          <w:rFonts w:ascii="Times New Roman" w:eastAsia="Times New Roman" w:hAnsi="Times New Roman" w:cs="Times New Roman"/>
          <w:sz w:val="22"/>
          <w:szCs w:val="22"/>
          <w:shd w:val="clear" w:color="auto" w:fill="FFFFFF"/>
          <w:lang w:val="en-US" w:eastAsia="en-GB"/>
        </w:rPr>
        <w:t xml:space="preserve">. It </w:t>
      </w:r>
      <w:r w:rsidR="00760070" w:rsidRPr="009F24AB">
        <w:rPr>
          <w:rFonts w:ascii="Times New Roman" w:eastAsia="Times New Roman" w:hAnsi="Times New Roman" w:cs="Times New Roman"/>
          <w:sz w:val="22"/>
          <w:szCs w:val="22"/>
          <w:shd w:val="clear" w:color="auto" w:fill="FFFFFF"/>
          <w:lang w:val="en-US" w:eastAsia="en-GB"/>
        </w:rPr>
        <w:t xml:space="preserve">provoked a great reduction in </w:t>
      </w:r>
      <w:r w:rsidR="00E86A8A" w:rsidRPr="009F24AB">
        <w:rPr>
          <w:rFonts w:ascii="Times New Roman" w:eastAsia="Times New Roman" w:hAnsi="Times New Roman" w:cs="Times New Roman"/>
          <w:sz w:val="22"/>
          <w:szCs w:val="22"/>
          <w:shd w:val="clear" w:color="auto" w:fill="FFFFFF"/>
          <w:lang w:val="en-US" w:eastAsia="en-GB"/>
        </w:rPr>
        <w:t xml:space="preserve">tree </w:t>
      </w:r>
      <w:r w:rsidR="00760070" w:rsidRPr="009F24AB">
        <w:rPr>
          <w:rFonts w:ascii="Times New Roman" w:eastAsia="Times New Roman" w:hAnsi="Times New Roman" w:cs="Times New Roman"/>
          <w:sz w:val="22"/>
          <w:szCs w:val="22"/>
          <w:shd w:val="clear" w:color="auto" w:fill="FFFFFF"/>
          <w:lang w:val="en-US" w:eastAsia="en-GB"/>
        </w:rPr>
        <w:t>radial growth (</w:t>
      </w:r>
      <w:r w:rsidR="00AF4EEF" w:rsidRPr="009F24AB">
        <w:rPr>
          <w:rFonts w:ascii="Times New Roman" w:eastAsia="Times New Roman" w:hAnsi="Times New Roman" w:cs="Times New Roman"/>
          <w:sz w:val="22"/>
          <w:szCs w:val="22"/>
          <w:shd w:val="clear" w:color="auto" w:fill="FFFFFF"/>
          <w:lang w:val="en-US" w:eastAsia="en-GB"/>
        </w:rPr>
        <w:t>Figure S2a)</w:t>
      </w:r>
      <w:r w:rsidR="00E86A8A" w:rsidRPr="009F24AB">
        <w:rPr>
          <w:rFonts w:ascii="Times New Roman" w:eastAsia="Times New Roman" w:hAnsi="Times New Roman" w:cs="Times New Roman"/>
          <w:sz w:val="22"/>
          <w:szCs w:val="22"/>
          <w:shd w:val="clear" w:color="auto" w:fill="FFFFFF"/>
          <w:lang w:val="en-US" w:eastAsia="en-GB"/>
        </w:rPr>
        <w:t xml:space="preserve"> (see LXX-LXX)</w:t>
      </w:r>
      <w:r w:rsidR="00AF4EEF" w:rsidRPr="009F24AB">
        <w:rPr>
          <w:rFonts w:ascii="Times New Roman" w:eastAsia="Times New Roman" w:hAnsi="Times New Roman" w:cs="Times New Roman"/>
          <w:sz w:val="22"/>
          <w:szCs w:val="22"/>
          <w:shd w:val="clear" w:color="auto" w:fill="FFFFFF"/>
          <w:lang w:val="en-US" w:eastAsia="en-GB"/>
        </w:rPr>
        <w:t xml:space="preserve">. We did not find release events at </w:t>
      </w:r>
      <w:ins w:id="16" w:author="Guillermo Gea Izquierdo" w:date="2020-08-02T13:37:00Z">
        <w:r w:rsidR="005423C0">
          <w:rPr>
            <w:rFonts w:ascii="Times New Roman" w:eastAsia="Times New Roman" w:hAnsi="Times New Roman" w:cs="Times New Roman"/>
            <w:sz w:val="22"/>
            <w:szCs w:val="22"/>
            <w:shd w:val="clear" w:color="auto" w:fill="FFFFFF"/>
            <w:lang w:val="en-US" w:eastAsia="en-GB"/>
          </w:rPr>
          <w:t xml:space="preserve">the </w:t>
        </w:r>
      </w:ins>
      <w:r w:rsidR="00AF4EEF" w:rsidRPr="009F24AB">
        <w:rPr>
          <w:rFonts w:ascii="Times New Roman" w:eastAsia="Times New Roman" w:hAnsi="Times New Roman" w:cs="Times New Roman"/>
          <w:sz w:val="22"/>
          <w:szCs w:val="22"/>
          <w:shd w:val="clear" w:color="auto" w:fill="FFFFFF"/>
          <w:lang w:val="en-US" w:eastAsia="en-GB"/>
        </w:rPr>
        <w:t>southern sites</w:t>
      </w:r>
      <w:r w:rsidR="00E86A8A" w:rsidRPr="009F24AB">
        <w:rPr>
          <w:rFonts w:ascii="Times New Roman" w:eastAsia="Times New Roman" w:hAnsi="Times New Roman" w:cs="Times New Roman"/>
          <w:sz w:val="22"/>
          <w:szCs w:val="22"/>
          <w:shd w:val="clear" w:color="auto" w:fill="FFFFFF"/>
          <w:lang w:val="en-US" w:eastAsia="en-GB"/>
        </w:rPr>
        <w:t xml:space="preserve"> </w:t>
      </w:r>
      <w:r w:rsidR="00AF4EEF" w:rsidRPr="009F24AB">
        <w:rPr>
          <w:rFonts w:ascii="Times New Roman" w:eastAsia="Times New Roman" w:hAnsi="Times New Roman" w:cs="Times New Roman"/>
          <w:sz w:val="22"/>
          <w:szCs w:val="22"/>
          <w:shd w:val="clear" w:color="auto" w:fill="FFFFFF"/>
          <w:lang w:val="en-US" w:eastAsia="en-GB"/>
        </w:rPr>
        <w:t xml:space="preserve">(Figure 4b) during this drought event. However for </w:t>
      </w:r>
      <w:ins w:id="17" w:author="Guillermo Gea Izquierdo" w:date="2020-08-02T13:37:00Z">
        <w:r w:rsidR="005423C0">
          <w:rPr>
            <w:rFonts w:ascii="Times New Roman" w:eastAsia="Times New Roman" w:hAnsi="Times New Roman" w:cs="Times New Roman"/>
            <w:sz w:val="22"/>
            <w:szCs w:val="22"/>
            <w:shd w:val="clear" w:color="auto" w:fill="FFFFFF"/>
            <w:lang w:val="en-US" w:eastAsia="en-GB"/>
          </w:rPr>
          <w:t xml:space="preserve">the </w:t>
        </w:r>
      </w:ins>
      <w:r w:rsidR="00AF4EEF" w:rsidRPr="009F24AB">
        <w:rPr>
          <w:rFonts w:ascii="Times New Roman" w:eastAsia="Times New Roman" w:hAnsi="Times New Roman" w:cs="Times New Roman"/>
          <w:sz w:val="22"/>
          <w:szCs w:val="22"/>
          <w:shd w:val="clear" w:color="auto" w:fill="FFFFFF"/>
          <w:lang w:val="en-US" w:eastAsia="en-GB"/>
        </w:rPr>
        <w:t>northern site</w:t>
      </w:r>
      <w:r w:rsidR="00E86A8A" w:rsidRPr="009F24AB">
        <w:rPr>
          <w:rFonts w:ascii="Times New Roman" w:eastAsia="Times New Roman" w:hAnsi="Times New Roman" w:cs="Times New Roman"/>
          <w:sz w:val="22"/>
          <w:szCs w:val="22"/>
          <w:shd w:val="clear" w:color="auto" w:fill="FFFFFF"/>
          <w:lang w:val="en-US" w:eastAsia="en-GB"/>
        </w:rPr>
        <w:t xml:space="preserve"> (SJ)</w:t>
      </w:r>
      <w:r w:rsidR="00AF4EEF" w:rsidRPr="009F24AB">
        <w:rPr>
          <w:rFonts w:ascii="Times New Roman" w:eastAsia="Times New Roman" w:hAnsi="Times New Roman" w:cs="Times New Roman"/>
          <w:sz w:val="22"/>
          <w:szCs w:val="22"/>
          <w:shd w:val="clear" w:color="auto" w:fill="FFFFFF"/>
          <w:lang w:val="en-US" w:eastAsia="en-GB"/>
        </w:rPr>
        <w:t xml:space="preserve"> we observed a release event (</w:t>
      </w:r>
      <w:r w:rsidR="00AF4EEF" w:rsidRPr="009F24AB">
        <w:rPr>
          <w:rFonts w:ascii="Times New Roman" w:hAnsi="Times New Roman" w:cs="Times New Roman"/>
          <w:sz w:val="22"/>
          <w:szCs w:val="22"/>
          <w:lang w:val="en-US"/>
        </w:rPr>
        <w:t>GC &gt; 50% occurring in more than 50% of trees sampled) during the period 1995-2000</w:t>
      </w:r>
      <w:r w:rsidR="00E86A8A" w:rsidRPr="009F24AB">
        <w:rPr>
          <w:rFonts w:ascii="Times New Roman" w:hAnsi="Times New Roman" w:cs="Times New Roman"/>
          <w:sz w:val="22"/>
          <w:szCs w:val="22"/>
          <w:lang w:val="en-US"/>
        </w:rPr>
        <w:t xml:space="preserve"> (LXX-LXX). </w:t>
      </w:r>
      <w:r w:rsidR="00E86A8A" w:rsidRPr="009F24AB">
        <w:rPr>
          <w:rFonts w:ascii="Times New Roman" w:eastAsia="Times New Roman" w:hAnsi="Times New Roman" w:cs="Times New Roman"/>
          <w:sz w:val="22"/>
          <w:szCs w:val="22"/>
          <w:shd w:val="clear" w:color="auto" w:fill="FFFFFF"/>
          <w:lang w:val="en-US" w:eastAsia="en-GB"/>
        </w:rPr>
        <w:t xml:space="preserve">As we </w:t>
      </w:r>
      <w:del w:id="18" w:author="Guillermo Gea Izquierdo" w:date="2020-08-02T13:37:00Z">
        <w:r w:rsidR="00E86A8A" w:rsidRPr="009F24AB" w:rsidDel="005423C0">
          <w:rPr>
            <w:rFonts w:ascii="Times New Roman" w:eastAsia="Times New Roman" w:hAnsi="Times New Roman" w:cs="Times New Roman"/>
            <w:sz w:val="22"/>
            <w:szCs w:val="22"/>
            <w:shd w:val="clear" w:color="auto" w:fill="FFFFFF"/>
            <w:lang w:val="en-US" w:eastAsia="en-GB"/>
          </w:rPr>
          <w:delText xml:space="preserve">stated </w:delText>
        </w:r>
      </w:del>
      <w:ins w:id="19" w:author="Guillermo Gea Izquierdo" w:date="2020-08-02T13:37:00Z">
        <w:r w:rsidR="005423C0">
          <w:rPr>
            <w:rFonts w:ascii="Times New Roman" w:eastAsia="Times New Roman" w:hAnsi="Times New Roman" w:cs="Times New Roman"/>
            <w:sz w:val="22"/>
            <w:szCs w:val="22"/>
            <w:shd w:val="clear" w:color="auto" w:fill="FFFFFF"/>
            <w:lang w:val="en-US" w:eastAsia="en-GB"/>
          </w:rPr>
          <w:t>discuss</w:t>
        </w:r>
        <w:r w:rsidR="005423C0" w:rsidRPr="009F24AB">
          <w:rPr>
            <w:rFonts w:ascii="Times New Roman" w:eastAsia="Times New Roman" w:hAnsi="Times New Roman" w:cs="Times New Roman"/>
            <w:sz w:val="22"/>
            <w:szCs w:val="22"/>
            <w:shd w:val="clear" w:color="auto" w:fill="FFFFFF"/>
            <w:lang w:val="en-US" w:eastAsia="en-GB"/>
          </w:rPr>
          <w:t xml:space="preserve"> </w:t>
        </w:r>
      </w:ins>
      <w:r w:rsidR="00E86A8A" w:rsidRPr="009F24AB">
        <w:rPr>
          <w:rFonts w:ascii="Times New Roman" w:eastAsia="Times New Roman" w:hAnsi="Times New Roman" w:cs="Times New Roman"/>
          <w:sz w:val="22"/>
          <w:szCs w:val="22"/>
          <w:shd w:val="clear" w:color="auto" w:fill="FFFFFF"/>
          <w:lang w:val="en-US" w:eastAsia="en-GB"/>
        </w:rPr>
        <w:t>i</w:t>
      </w:r>
      <w:r w:rsidR="00E86A8A" w:rsidRPr="009F24AB">
        <w:rPr>
          <w:rFonts w:ascii="Times New Roman" w:hAnsi="Times New Roman" w:cs="Times New Roman"/>
          <w:sz w:val="22"/>
          <w:szCs w:val="22"/>
          <w:lang w:val="en-US"/>
        </w:rPr>
        <w:t>n the discussion section this release might be related to natural drought-induced mortality after 1995 drought event (</w:t>
      </w:r>
      <w:r w:rsidR="00E86A8A" w:rsidRPr="009F24AB">
        <w:rPr>
          <w:rFonts w:ascii="Times New Roman" w:eastAsia="Times New Roman" w:hAnsi="Times New Roman" w:cs="Times New Roman"/>
          <w:sz w:val="22"/>
          <w:szCs w:val="22"/>
          <w:shd w:val="clear" w:color="auto" w:fill="FFFFFF"/>
          <w:lang w:val="en-US" w:eastAsia="en-GB"/>
        </w:rPr>
        <w:t xml:space="preserve">see </w:t>
      </w:r>
      <w:r w:rsidR="00E86A8A" w:rsidRPr="009F24AB">
        <w:rPr>
          <w:rFonts w:ascii="Times New Roman" w:eastAsia="Times New Roman" w:hAnsi="Times New Roman" w:cs="Times New Roman"/>
          <w:color w:val="FF0000"/>
          <w:sz w:val="22"/>
          <w:szCs w:val="22"/>
          <w:shd w:val="clear" w:color="auto" w:fill="FFFFFF"/>
          <w:lang w:val="en-US" w:eastAsia="en-GB"/>
        </w:rPr>
        <w:t xml:space="preserve">LXX-LXX). </w:t>
      </w:r>
      <w:r w:rsidR="00E86A8A" w:rsidRPr="009F24AB">
        <w:rPr>
          <w:rFonts w:ascii="Times New Roman" w:hAnsi="Times New Roman" w:cs="Times New Roman"/>
          <w:color w:val="FF0000"/>
          <w:sz w:val="22"/>
          <w:szCs w:val="22"/>
          <w:lang w:val="en-US"/>
        </w:rPr>
        <w:t xml:space="preserve"> </w:t>
      </w:r>
    </w:p>
    <w:p w14:paraId="3F41B8CB" w14:textId="77777777" w:rsidR="006D5D21" w:rsidRPr="009F24AB" w:rsidRDefault="00BB029A" w:rsidP="00EE2B90">
      <w:pPr>
        <w:spacing w:line="276" w:lineRule="auto"/>
        <w:rPr>
          <w:rFonts w:ascii="Times New Roman" w:eastAsia="Times New Roman" w:hAnsi="Times New Roman" w:cs="Times New Roman"/>
          <w:color w:val="FF0000"/>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#17. </w:t>
      </w:r>
      <w:r w:rsidRPr="00BB029A">
        <w:rPr>
          <w:rFonts w:ascii="Times New Roman" w:eastAsia="Times New Roman" w:hAnsi="Times New Roman" w:cs="Times New Roman"/>
          <w:color w:val="222222"/>
          <w:sz w:val="22"/>
          <w:szCs w:val="22"/>
          <w:shd w:val="clear" w:color="auto" w:fill="FFFFFF"/>
          <w:lang w:val="en-US" w:eastAsia="en-GB"/>
        </w:rPr>
        <w:t xml:space="preserve">L363-366 </w:t>
      </w:r>
      <w:proofErr w:type="gramStart"/>
      <w:r w:rsidRPr="00BB029A">
        <w:rPr>
          <w:rFonts w:ascii="Times New Roman" w:eastAsia="Times New Roman" w:hAnsi="Times New Roman" w:cs="Times New Roman"/>
          <w:color w:val="222222"/>
          <w:sz w:val="22"/>
          <w:szCs w:val="22"/>
          <w:shd w:val="clear" w:color="auto" w:fill="FFFFFF"/>
          <w:lang w:val="en-US" w:eastAsia="en-GB"/>
        </w:rPr>
        <w:t>This</w:t>
      </w:r>
      <w:proofErr w:type="gramEnd"/>
      <w:r w:rsidRPr="00BB029A">
        <w:rPr>
          <w:rFonts w:ascii="Times New Roman" w:eastAsia="Times New Roman" w:hAnsi="Times New Roman" w:cs="Times New Roman"/>
          <w:color w:val="222222"/>
          <w:sz w:val="22"/>
          <w:szCs w:val="22"/>
          <w:shd w:val="clear" w:color="auto" w:fill="FFFFFF"/>
          <w:lang w:val="en-US" w:eastAsia="en-GB"/>
        </w:rPr>
        <w:t xml:space="preserve"> sentence feels like it belongs in the introduction as opposed to the discussion.</w:t>
      </w:r>
    </w:p>
    <w:p w14:paraId="575B2108" w14:textId="6E468EA5" w:rsidR="006D5D21" w:rsidRPr="009F24AB" w:rsidRDefault="00200C2F" w:rsidP="00EE2B90">
      <w:pPr>
        <w:spacing w:line="276" w:lineRule="auto"/>
        <w:rPr>
          <w:rFonts w:ascii="Times New Roman" w:eastAsia="Times New Roman" w:hAnsi="Times New Roman" w:cs="Times New Roman"/>
          <w:color w:val="222222"/>
          <w:sz w:val="22"/>
          <w:szCs w:val="22"/>
          <w:lang w:val="en-US" w:eastAsia="en-GB"/>
        </w:rPr>
      </w:pPr>
      <w:r w:rsidRPr="009F24AB">
        <w:rPr>
          <w:rFonts w:ascii="Times New Roman" w:eastAsia="Times New Roman" w:hAnsi="Times New Roman" w:cs="Times New Roman"/>
          <w:sz w:val="22"/>
          <w:szCs w:val="22"/>
          <w:shd w:val="clear" w:color="auto" w:fill="FFFFFF"/>
          <w:lang w:val="en-US" w:eastAsia="en-GB"/>
        </w:rPr>
        <w:t>R17.</w:t>
      </w:r>
      <w:r w:rsidRPr="009F24AB">
        <w:rPr>
          <w:rFonts w:ascii="Times New Roman" w:hAnsi="Times New Roman" w:cs="Times New Roman"/>
          <w:sz w:val="22"/>
          <w:szCs w:val="22"/>
          <w:lang w:val="en-US"/>
        </w:rPr>
        <w:t xml:space="preserve"> </w:t>
      </w:r>
      <w:r w:rsidRPr="009F24AB">
        <w:rPr>
          <w:rFonts w:ascii="Times New Roman" w:eastAsia="Times New Roman" w:hAnsi="Times New Roman" w:cs="Times New Roman"/>
          <w:sz w:val="22"/>
          <w:szCs w:val="22"/>
          <w:shd w:val="clear" w:color="auto" w:fill="FFFFFF"/>
          <w:lang w:val="en-US" w:eastAsia="en-GB"/>
        </w:rPr>
        <w:t xml:space="preserve">We appreciate this suggestion. </w:t>
      </w:r>
      <w:r w:rsidR="006D5D21" w:rsidRPr="009F24AB">
        <w:rPr>
          <w:rFonts w:ascii="Times New Roman" w:eastAsia="Times New Roman" w:hAnsi="Times New Roman" w:cs="Times New Roman"/>
          <w:sz w:val="22"/>
          <w:szCs w:val="22"/>
          <w:shd w:val="clear" w:color="auto" w:fill="FFFFFF"/>
          <w:lang w:val="en-US" w:eastAsia="en-GB"/>
        </w:rPr>
        <w:t xml:space="preserve">We have moved it into the introduction section. See </w:t>
      </w:r>
      <w:r w:rsidR="006D5D21" w:rsidRPr="009F24AB">
        <w:rPr>
          <w:rFonts w:ascii="Times New Roman" w:eastAsia="Times New Roman" w:hAnsi="Times New Roman" w:cs="Times New Roman"/>
          <w:color w:val="FF0000"/>
          <w:sz w:val="22"/>
          <w:szCs w:val="22"/>
          <w:shd w:val="clear" w:color="auto" w:fill="FFFFFF"/>
          <w:lang w:val="en-US" w:eastAsia="en-GB"/>
        </w:rPr>
        <w:t>LXX</w:t>
      </w:r>
      <w:r w:rsidRPr="009F24AB">
        <w:rPr>
          <w:rFonts w:ascii="Times New Roman" w:eastAsia="Times New Roman" w:hAnsi="Times New Roman" w:cs="Times New Roman"/>
          <w:color w:val="FF0000"/>
          <w:sz w:val="22"/>
          <w:szCs w:val="22"/>
          <w:shd w:val="clear" w:color="auto" w:fill="FFFFFF"/>
          <w:lang w:val="en-US" w:eastAsia="en-GB"/>
        </w:rPr>
        <w:t xml:space="preserve">. </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#18. </w:t>
      </w:r>
      <w:r w:rsidR="00BB029A" w:rsidRPr="00BB029A">
        <w:rPr>
          <w:rFonts w:ascii="Times New Roman" w:eastAsia="Times New Roman" w:hAnsi="Times New Roman" w:cs="Times New Roman"/>
          <w:color w:val="222222"/>
          <w:sz w:val="22"/>
          <w:szCs w:val="22"/>
          <w:shd w:val="clear" w:color="auto" w:fill="FFFFFF"/>
          <w:lang w:val="en-US" w:eastAsia="en-GB"/>
        </w:rPr>
        <w:t>L408-412 I don’t think you can disentangle the potential impacts of local adaption vs. land-use for the drought resilience at the range edge with this study. It may be better to state that in addition to the potential role of local adaptation, your results suggest that land-use also has a role in drought resilience and the determination of the range edge. </w:t>
      </w:r>
      <w:r w:rsidR="00BB029A" w:rsidRPr="00BB029A">
        <w:rPr>
          <w:rFonts w:ascii="Times New Roman" w:eastAsia="Times New Roman" w:hAnsi="Times New Roman" w:cs="Times New Roman"/>
          <w:color w:val="222222"/>
          <w:sz w:val="22"/>
          <w:szCs w:val="22"/>
          <w:lang w:val="en-US" w:eastAsia="en-GB"/>
        </w:rPr>
        <w:br/>
      </w:r>
      <w:r w:rsidR="006D5D21" w:rsidRPr="009F24AB">
        <w:rPr>
          <w:rFonts w:ascii="Times New Roman" w:eastAsia="Times New Roman" w:hAnsi="Times New Roman" w:cs="Times New Roman"/>
          <w:sz w:val="22"/>
          <w:szCs w:val="22"/>
          <w:lang w:val="en-US" w:eastAsia="en-GB"/>
        </w:rPr>
        <w:t>R</w:t>
      </w:r>
      <w:r w:rsidRPr="009F24AB">
        <w:rPr>
          <w:rFonts w:ascii="Times New Roman" w:eastAsia="Times New Roman" w:hAnsi="Times New Roman" w:cs="Times New Roman"/>
          <w:sz w:val="22"/>
          <w:szCs w:val="22"/>
          <w:lang w:val="en-US" w:eastAsia="en-GB"/>
        </w:rPr>
        <w:t>18.</w:t>
      </w:r>
      <w:r w:rsidR="00856F6A" w:rsidRPr="009F24AB">
        <w:rPr>
          <w:rFonts w:ascii="Times New Roman" w:eastAsia="Times New Roman" w:hAnsi="Times New Roman" w:cs="Times New Roman"/>
          <w:sz w:val="22"/>
          <w:szCs w:val="22"/>
          <w:lang w:val="en-US" w:eastAsia="en-GB"/>
        </w:rPr>
        <w:t xml:space="preserve"> </w:t>
      </w:r>
      <w:r w:rsidR="00234AC9" w:rsidRPr="009F24AB">
        <w:rPr>
          <w:rFonts w:ascii="Times New Roman" w:eastAsia="Times New Roman" w:hAnsi="Times New Roman" w:cs="Times New Roman"/>
          <w:sz w:val="22"/>
          <w:szCs w:val="22"/>
          <w:lang w:val="en-US" w:eastAsia="en-GB"/>
        </w:rPr>
        <w:t>Thanks for this valuable comment. We have rewrit</w:t>
      </w:r>
      <w:ins w:id="20" w:author="Guillermo Gea Izquierdo" w:date="2020-08-02T13:38:00Z">
        <w:r w:rsidR="005423C0">
          <w:rPr>
            <w:rFonts w:ascii="Times New Roman" w:eastAsia="Times New Roman" w:hAnsi="Times New Roman" w:cs="Times New Roman"/>
            <w:sz w:val="22"/>
            <w:szCs w:val="22"/>
            <w:lang w:val="en-US" w:eastAsia="en-GB"/>
          </w:rPr>
          <w:t>t</w:t>
        </w:r>
      </w:ins>
      <w:r w:rsidR="00234AC9" w:rsidRPr="009F24AB">
        <w:rPr>
          <w:rFonts w:ascii="Times New Roman" w:eastAsia="Times New Roman" w:hAnsi="Times New Roman" w:cs="Times New Roman"/>
          <w:sz w:val="22"/>
          <w:szCs w:val="22"/>
          <w:lang w:val="en-US" w:eastAsia="en-GB"/>
        </w:rPr>
        <w:t>e</w:t>
      </w:r>
      <w:ins w:id="21" w:author="Guillermo Gea Izquierdo" w:date="2020-08-02T13:38:00Z">
        <w:r w:rsidR="005423C0">
          <w:rPr>
            <w:rFonts w:ascii="Times New Roman" w:eastAsia="Times New Roman" w:hAnsi="Times New Roman" w:cs="Times New Roman"/>
            <w:sz w:val="22"/>
            <w:szCs w:val="22"/>
            <w:lang w:val="en-US" w:eastAsia="en-GB"/>
          </w:rPr>
          <w:t>n</w:t>
        </w:r>
      </w:ins>
      <w:r w:rsidR="00234AC9" w:rsidRPr="009F24AB">
        <w:rPr>
          <w:rFonts w:ascii="Times New Roman" w:eastAsia="Times New Roman" w:hAnsi="Times New Roman" w:cs="Times New Roman"/>
          <w:sz w:val="22"/>
          <w:szCs w:val="22"/>
          <w:lang w:val="en-US" w:eastAsia="en-GB"/>
        </w:rPr>
        <w:t xml:space="preserve"> the sentence to accommodate the suggestion</w:t>
      </w:r>
      <w:del w:id="22" w:author="Guillermo Gea Izquierdo" w:date="2020-08-02T13:38:00Z">
        <w:r w:rsidR="00234AC9" w:rsidRPr="009F24AB" w:rsidDel="005423C0">
          <w:rPr>
            <w:rFonts w:ascii="Times New Roman" w:eastAsia="Times New Roman" w:hAnsi="Times New Roman" w:cs="Times New Roman"/>
            <w:sz w:val="22"/>
            <w:szCs w:val="22"/>
            <w:lang w:val="en-US" w:eastAsia="en-GB"/>
          </w:rPr>
          <w:delText xml:space="preserve"> done by the reviewer</w:delText>
        </w:r>
      </w:del>
      <w:r w:rsidR="00234AC9" w:rsidRPr="009F24AB">
        <w:rPr>
          <w:rFonts w:ascii="Times New Roman" w:eastAsia="Times New Roman" w:hAnsi="Times New Roman" w:cs="Times New Roman"/>
          <w:sz w:val="22"/>
          <w:szCs w:val="22"/>
          <w:lang w:val="en-US" w:eastAsia="en-GB"/>
        </w:rPr>
        <w:t xml:space="preserve">. </w:t>
      </w:r>
      <w:ins w:id="23" w:author="Guillermo Gea Izquierdo" w:date="2020-08-02T13:38:00Z">
        <w:r w:rsidR="005423C0">
          <w:rPr>
            <w:rFonts w:ascii="Times New Roman" w:eastAsia="Times New Roman" w:hAnsi="Times New Roman" w:cs="Times New Roman"/>
            <w:sz w:val="22"/>
            <w:szCs w:val="22"/>
            <w:lang w:val="en-US" w:eastAsia="en-GB"/>
          </w:rPr>
          <w:t>Please, s</w:t>
        </w:r>
      </w:ins>
      <w:del w:id="24" w:author="Guillermo Gea Izquierdo" w:date="2020-08-02T13:38:00Z">
        <w:r w:rsidR="00234AC9" w:rsidRPr="009F24AB" w:rsidDel="005423C0">
          <w:rPr>
            <w:rFonts w:ascii="Times New Roman" w:eastAsia="Times New Roman" w:hAnsi="Times New Roman" w:cs="Times New Roman"/>
            <w:sz w:val="22"/>
            <w:szCs w:val="22"/>
            <w:lang w:val="en-US" w:eastAsia="en-GB"/>
          </w:rPr>
          <w:delText xml:space="preserve"> S</w:delText>
        </w:r>
      </w:del>
      <w:r w:rsidR="00234AC9" w:rsidRPr="009F24AB">
        <w:rPr>
          <w:rFonts w:ascii="Times New Roman" w:eastAsia="Times New Roman" w:hAnsi="Times New Roman" w:cs="Times New Roman"/>
          <w:sz w:val="22"/>
          <w:szCs w:val="22"/>
          <w:lang w:val="en-US" w:eastAsia="en-GB"/>
        </w:rPr>
        <w:t xml:space="preserve">ee LXX-XX. </w:t>
      </w:r>
    </w:p>
    <w:p w14:paraId="5E0F0F37" w14:textId="77777777" w:rsidR="00BB029A" w:rsidRPr="009F24AB" w:rsidRDefault="00BB029A"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#19. </w:t>
      </w:r>
      <w:r w:rsidRPr="00BB029A">
        <w:rPr>
          <w:rFonts w:ascii="Times New Roman" w:eastAsia="Times New Roman" w:hAnsi="Times New Roman" w:cs="Times New Roman"/>
          <w:color w:val="222222"/>
          <w:sz w:val="22"/>
          <w:szCs w:val="22"/>
          <w:shd w:val="clear" w:color="auto" w:fill="FFFFFF"/>
          <w:lang w:val="en-US" w:eastAsia="en-GB"/>
        </w:rPr>
        <w:t>L461 – What stabilizing mechanisms are you referring to?</w:t>
      </w:r>
    </w:p>
    <w:p w14:paraId="02C78C9F" w14:textId="77777777" w:rsidR="008409BC" w:rsidRPr="009F24AB" w:rsidRDefault="00B934CA"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200C2F" w:rsidRPr="009F24AB">
        <w:rPr>
          <w:rFonts w:ascii="Times New Roman" w:eastAsia="Times New Roman" w:hAnsi="Times New Roman" w:cs="Times New Roman"/>
          <w:sz w:val="22"/>
          <w:szCs w:val="22"/>
          <w:shd w:val="clear" w:color="auto" w:fill="FFFFFF"/>
          <w:lang w:val="en-US" w:eastAsia="en-GB"/>
        </w:rPr>
        <w:t>19.</w:t>
      </w:r>
      <w:r w:rsidRPr="009F24AB">
        <w:rPr>
          <w:rFonts w:ascii="Times New Roman" w:eastAsia="Times New Roman" w:hAnsi="Times New Roman" w:cs="Times New Roman"/>
          <w:sz w:val="22"/>
          <w:szCs w:val="22"/>
          <w:shd w:val="clear" w:color="auto" w:fill="FFFFFF"/>
          <w:lang w:val="en-US" w:eastAsia="en-GB"/>
        </w:rPr>
        <w:t xml:space="preserve"> </w:t>
      </w:r>
      <w:r w:rsidR="008409BC" w:rsidRPr="009F24AB">
        <w:rPr>
          <w:rFonts w:ascii="Times New Roman" w:eastAsia="Times New Roman" w:hAnsi="Times New Roman" w:cs="Times New Roman"/>
          <w:sz w:val="22"/>
          <w:szCs w:val="22"/>
          <w:shd w:val="clear" w:color="auto" w:fill="FFFFFF"/>
          <w:lang w:val="en-US" w:eastAsia="en-GB"/>
        </w:rPr>
        <w:t>We include</w:t>
      </w:r>
      <w:r w:rsidR="00E0454F" w:rsidRPr="009F24AB">
        <w:rPr>
          <w:rFonts w:ascii="Times New Roman" w:eastAsia="Times New Roman" w:hAnsi="Times New Roman" w:cs="Times New Roman"/>
          <w:sz w:val="22"/>
          <w:szCs w:val="22"/>
          <w:shd w:val="clear" w:color="auto" w:fill="FFFFFF"/>
          <w:lang w:val="en-US" w:eastAsia="en-GB"/>
        </w:rPr>
        <w:t>d</w:t>
      </w:r>
      <w:r w:rsidR="008409BC" w:rsidRPr="009F24AB">
        <w:rPr>
          <w:rFonts w:ascii="Times New Roman" w:eastAsia="Times New Roman" w:hAnsi="Times New Roman" w:cs="Times New Roman"/>
          <w:sz w:val="22"/>
          <w:szCs w:val="22"/>
          <w:shd w:val="clear" w:color="auto" w:fill="FFFFFF"/>
          <w:lang w:val="en-US" w:eastAsia="en-GB"/>
        </w:rPr>
        <w:t xml:space="preserve"> some example</w:t>
      </w:r>
      <w:r w:rsidR="00E0454F" w:rsidRPr="009F24AB">
        <w:rPr>
          <w:rFonts w:ascii="Times New Roman" w:eastAsia="Times New Roman" w:hAnsi="Times New Roman" w:cs="Times New Roman"/>
          <w:sz w:val="22"/>
          <w:szCs w:val="22"/>
          <w:shd w:val="clear" w:color="auto" w:fill="FFFFFF"/>
          <w:lang w:val="en-US" w:eastAsia="en-GB"/>
        </w:rPr>
        <w:t xml:space="preserve"> in the text</w:t>
      </w:r>
      <w:r w:rsidR="008409BC" w:rsidRPr="009F24AB">
        <w:rPr>
          <w:rFonts w:ascii="Times New Roman" w:eastAsia="Times New Roman" w:hAnsi="Times New Roman" w:cs="Times New Roman"/>
          <w:sz w:val="22"/>
          <w:szCs w:val="22"/>
          <w:shd w:val="clear" w:color="auto" w:fill="FFFFFF"/>
          <w:lang w:val="en-US" w:eastAsia="en-GB"/>
        </w:rPr>
        <w:t>.</w:t>
      </w:r>
      <w:r w:rsidR="00E0454F" w:rsidRPr="009F24AB">
        <w:rPr>
          <w:rFonts w:ascii="Times New Roman" w:eastAsia="Times New Roman" w:hAnsi="Times New Roman" w:cs="Times New Roman"/>
          <w:sz w:val="22"/>
          <w:szCs w:val="22"/>
          <w:shd w:val="clear" w:color="auto" w:fill="FFFFFF"/>
          <w:lang w:val="en-US" w:eastAsia="en-GB"/>
        </w:rPr>
        <w:t xml:space="preserve"> See </w:t>
      </w:r>
      <w:r w:rsidR="00200C2F" w:rsidRPr="009F24AB">
        <w:rPr>
          <w:rFonts w:ascii="Times New Roman" w:eastAsia="Times New Roman" w:hAnsi="Times New Roman" w:cs="Times New Roman"/>
          <w:color w:val="FF0000"/>
          <w:sz w:val="22"/>
          <w:szCs w:val="22"/>
          <w:shd w:val="clear" w:color="auto" w:fill="FFFFFF"/>
          <w:lang w:val="en-US" w:eastAsia="en-GB"/>
        </w:rPr>
        <w:t>LXX.</w:t>
      </w:r>
      <w:r w:rsidR="00E0454F" w:rsidRPr="009F24AB">
        <w:rPr>
          <w:rFonts w:ascii="Times New Roman" w:eastAsia="Times New Roman" w:hAnsi="Times New Roman" w:cs="Times New Roman"/>
          <w:sz w:val="22"/>
          <w:szCs w:val="22"/>
          <w:shd w:val="clear" w:color="auto" w:fill="FFFFFF"/>
          <w:lang w:val="en-US" w:eastAsia="en-GB"/>
        </w:rPr>
        <w:t xml:space="preserve"> You also could find a complete review at </w:t>
      </w:r>
      <w:proofErr w:type="spellStart"/>
      <w:r w:rsidR="00E0454F" w:rsidRPr="009F24AB">
        <w:rPr>
          <w:rFonts w:ascii="Times New Roman" w:eastAsia="Times New Roman" w:hAnsi="Times New Roman" w:cs="Times New Roman"/>
          <w:sz w:val="22"/>
          <w:szCs w:val="22"/>
          <w:shd w:val="clear" w:color="auto" w:fill="FFFFFF"/>
          <w:lang w:val="en-US" w:eastAsia="en-GB"/>
        </w:rPr>
        <w:t>Lloret</w:t>
      </w:r>
      <w:proofErr w:type="spellEnd"/>
      <w:r w:rsidR="00E0454F" w:rsidRPr="009F24AB">
        <w:rPr>
          <w:rFonts w:ascii="Times New Roman" w:eastAsia="Times New Roman" w:hAnsi="Times New Roman" w:cs="Times New Roman"/>
          <w:sz w:val="22"/>
          <w:szCs w:val="22"/>
          <w:shd w:val="clear" w:color="auto" w:fill="FFFFFF"/>
          <w:lang w:val="en-US" w:eastAsia="en-GB"/>
        </w:rPr>
        <w:t xml:space="preserve"> and others 2012. </w:t>
      </w:r>
    </w:p>
    <w:p w14:paraId="3C6A68DC" w14:textId="77777777" w:rsidR="008409BC" w:rsidRPr="009F24AB" w:rsidRDefault="008409BC" w:rsidP="00EE2B90">
      <w:pPr>
        <w:spacing w:line="276" w:lineRule="auto"/>
        <w:rPr>
          <w:rFonts w:ascii="Times New Roman" w:eastAsia="Times New Roman" w:hAnsi="Times New Roman" w:cs="Times New Roman"/>
          <w:color w:val="FF0000"/>
          <w:sz w:val="22"/>
          <w:szCs w:val="22"/>
          <w:shd w:val="clear" w:color="auto" w:fill="FFFFFF"/>
          <w:lang w:val="en-US" w:eastAsia="en-GB"/>
        </w:rPr>
      </w:pPr>
    </w:p>
    <w:p w14:paraId="59458322" w14:textId="77777777" w:rsidR="00E0454F" w:rsidRPr="009F24AB" w:rsidRDefault="00E0454F" w:rsidP="00EE2B90">
      <w:pPr>
        <w:spacing w:line="276" w:lineRule="auto"/>
        <w:rPr>
          <w:rFonts w:ascii="Times New Roman" w:hAnsi="Times New Roman" w:cs="Times New Roman"/>
          <w:sz w:val="22"/>
          <w:szCs w:val="22"/>
        </w:rPr>
      </w:pPr>
    </w:p>
    <w:p w14:paraId="5AC49D92" w14:textId="77777777" w:rsidR="00E0454F" w:rsidRDefault="00E0454F" w:rsidP="00EE2B90">
      <w:pPr>
        <w:spacing w:line="276" w:lineRule="auto"/>
        <w:ind w:left="567" w:hanging="567"/>
        <w:rPr>
          <w:rFonts w:ascii="Times New Roman" w:hAnsi="Times New Roman" w:cs="Times New Roman"/>
          <w:sz w:val="22"/>
          <w:szCs w:val="22"/>
        </w:rPr>
      </w:pPr>
      <w:proofErr w:type="spellStart"/>
      <w:r w:rsidRPr="009F24AB">
        <w:rPr>
          <w:rFonts w:ascii="Times New Roman" w:hAnsi="Times New Roman" w:cs="Times New Roman"/>
          <w:sz w:val="22"/>
          <w:szCs w:val="22"/>
        </w:rPr>
        <w:t>References</w:t>
      </w:r>
      <w:proofErr w:type="spellEnd"/>
      <w:r w:rsidRPr="009F24AB">
        <w:rPr>
          <w:rFonts w:ascii="Times New Roman" w:hAnsi="Times New Roman" w:cs="Times New Roman"/>
          <w:sz w:val="22"/>
          <w:szCs w:val="22"/>
        </w:rPr>
        <w:t xml:space="preserve"> </w:t>
      </w:r>
      <w:proofErr w:type="spellStart"/>
      <w:r w:rsidR="00C152A8" w:rsidRPr="009F24AB">
        <w:rPr>
          <w:rFonts w:ascii="Times New Roman" w:hAnsi="Times New Roman" w:cs="Times New Roman"/>
          <w:sz w:val="22"/>
          <w:szCs w:val="22"/>
        </w:rPr>
        <w:t>used</w:t>
      </w:r>
      <w:proofErr w:type="spellEnd"/>
    </w:p>
    <w:p w14:paraId="43DDCB4C" w14:textId="77777777" w:rsidR="009F24AB" w:rsidRPr="009F24AB" w:rsidRDefault="009F24AB" w:rsidP="00EE2B90">
      <w:pPr>
        <w:spacing w:line="276" w:lineRule="auto"/>
        <w:ind w:left="567" w:hanging="567"/>
        <w:rPr>
          <w:rFonts w:ascii="Times New Roman" w:hAnsi="Times New Roman" w:cs="Times New Roman"/>
          <w:sz w:val="22"/>
          <w:szCs w:val="22"/>
        </w:rPr>
      </w:pPr>
    </w:p>
    <w:p w14:paraId="2ECCF39C" w14:textId="77777777" w:rsidR="00E0454F" w:rsidRPr="009F24AB" w:rsidRDefault="00E0454F" w:rsidP="00EE2B90">
      <w:pPr>
        <w:spacing w:line="276" w:lineRule="auto"/>
        <w:ind w:left="567" w:hanging="567"/>
        <w:rPr>
          <w:rFonts w:ascii="Times New Roman" w:hAnsi="Times New Roman" w:cs="Times New Roman"/>
          <w:sz w:val="22"/>
          <w:szCs w:val="22"/>
        </w:rPr>
      </w:pPr>
      <w:proofErr w:type="spellStart"/>
      <w:r w:rsidRPr="009F24AB">
        <w:rPr>
          <w:rFonts w:ascii="Times New Roman" w:hAnsi="Times New Roman" w:cs="Times New Roman"/>
          <w:sz w:val="22"/>
          <w:szCs w:val="22"/>
        </w:rPr>
        <w:t>Lloret</w:t>
      </w:r>
      <w:proofErr w:type="spellEnd"/>
      <w:r w:rsidRPr="009F24AB">
        <w:rPr>
          <w:rFonts w:ascii="Times New Roman" w:hAnsi="Times New Roman" w:cs="Times New Roman"/>
          <w:sz w:val="22"/>
          <w:szCs w:val="22"/>
        </w:rPr>
        <w:t xml:space="preserve"> F, Escudero A, </w:t>
      </w:r>
      <w:proofErr w:type="spellStart"/>
      <w:r w:rsidRPr="009F24AB">
        <w:rPr>
          <w:rFonts w:ascii="Times New Roman" w:hAnsi="Times New Roman" w:cs="Times New Roman"/>
          <w:sz w:val="22"/>
          <w:szCs w:val="22"/>
        </w:rPr>
        <w:t>Iriondo</w:t>
      </w:r>
      <w:proofErr w:type="spellEnd"/>
      <w:r w:rsidRPr="009F24AB">
        <w:rPr>
          <w:rFonts w:ascii="Times New Roman" w:hAnsi="Times New Roman" w:cs="Times New Roman"/>
          <w:sz w:val="22"/>
          <w:szCs w:val="22"/>
        </w:rPr>
        <w:t xml:space="preserve"> JM, Martínez‐</w:t>
      </w:r>
      <w:proofErr w:type="spellStart"/>
      <w:r w:rsidRPr="009F24AB">
        <w:rPr>
          <w:rFonts w:ascii="Times New Roman" w:hAnsi="Times New Roman" w:cs="Times New Roman"/>
          <w:sz w:val="22"/>
          <w:szCs w:val="22"/>
        </w:rPr>
        <w:t>Vilalta</w:t>
      </w:r>
      <w:proofErr w:type="spellEnd"/>
      <w:r w:rsidRPr="009F24AB">
        <w:rPr>
          <w:rFonts w:ascii="Times New Roman" w:hAnsi="Times New Roman" w:cs="Times New Roman"/>
          <w:sz w:val="22"/>
          <w:szCs w:val="22"/>
        </w:rPr>
        <w:t xml:space="preserve"> J, Valladares F. 2012. </w:t>
      </w:r>
      <w:r w:rsidRPr="009F24AB">
        <w:rPr>
          <w:rFonts w:ascii="Times New Roman" w:hAnsi="Times New Roman" w:cs="Times New Roman"/>
          <w:sz w:val="22"/>
          <w:szCs w:val="22"/>
          <w:lang w:val="en-US"/>
        </w:rPr>
        <w:t xml:space="preserve">Extreme climatic events and vegetation: the role of stabilizing processes. </w:t>
      </w:r>
      <w:r w:rsidRPr="009F24AB">
        <w:rPr>
          <w:rFonts w:ascii="Times New Roman" w:hAnsi="Times New Roman" w:cs="Times New Roman"/>
          <w:sz w:val="22"/>
          <w:szCs w:val="22"/>
        </w:rPr>
        <w:t xml:space="preserve">Global </w:t>
      </w:r>
      <w:proofErr w:type="spellStart"/>
      <w:r w:rsidRPr="009F24AB">
        <w:rPr>
          <w:rFonts w:ascii="Times New Roman" w:hAnsi="Times New Roman" w:cs="Times New Roman"/>
          <w:sz w:val="22"/>
          <w:szCs w:val="22"/>
        </w:rPr>
        <w:t>Change</w:t>
      </w:r>
      <w:proofErr w:type="spellEnd"/>
      <w:r w:rsidRPr="009F24AB">
        <w:rPr>
          <w:rFonts w:ascii="Times New Roman" w:hAnsi="Times New Roman" w:cs="Times New Roman"/>
          <w:sz w:val="22"/>
          <w:szCs w:val="22"/>
        </w:rPr>
        <w:t xml:space="preserve"> </w:t>
      </w:r>
      <w:proofErr w:type="spellStart"/>
      <w:r w:rsidRPr="009F24AB">
        <w:rPr>
          <w:rFonts w:ascii="Times New Roman" w:hAnsi="Times New Roman" w:cs="Times New Roman"/>
          <w:sz w:val="22"/>
          <w:szCs w:val="22"/>
        </w:rPr>
        <w:t>Biology</w:t>
      </w:r>
      <w:proofErr w:type="spellEnd"/>
      <w:r w:rsidRPr="009F24AB">
        <w:rPr>
          <w:rFonts w:ascii="Times New Roman" w:hAnsi="Times New Roman" w:cs="Times New Roman"/>
          <w:sz w:val="22"/>
          <w:szCs w:val="22"/>
        </w:rPr>
        <w:t xml:space="preserve"> 18:797–805. </w:t>
      </w:r>
    </w:p>
    <w:p w14:paraId="07AA68B7" w14:textId="77777777" w:rsidR="00BB029A" w:rsidRPr="009F24AB" w:rsidRDefault="00BB029A" w:rsidP="00EE2B90">
      <w:pPr>
        <w:spacing w:line="276" w:lineRule="auto"/>
        <w:rPr>
          <w:rFonts w:ascii="Times New Roman" w:hAnsi="Times New Roman" w:cs="Times New Roman"/>
          <w:sz w:val="22"/>
          <w:szCs w:val="22"/>
          <w:lang w:val="en-US"/>
        </w:rPr>
      </w:pPr>
    </w:p>
    <w:p w14:paraId="2F7FDB12" w14:textId="77777777" w:rsidR="007272F0" w:rsidRPr="009F24AB" w:rsidRDefault="007272F0" w:rsidP="00EE2B90">
      <w:pPr>
        <w:spacing w:line="276" w:lineRule="auto"/>
        <w:rPr>
          <w:rFonts w:ascii="Times New Roman" w:hAnsi="Times New Roman" w:cs="Times New Roman"/>
          <w:sz w:val="22"/>
          <w:szCs w:val="22"/>
          <w:lang w:val="en-US"/>
        </w:rPr>
      </w:pPr>
    </w:p>
    <w:sectPr w:rsidR="007272F0" w:rsidRPr="009F24AB" w:rsidSect="006A0A1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55150"/>
    <w:multiLevelType w:val="multilevel"/>
    <w:tmpl w:val="5106B60E"/>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29A"/>
    <w:rsid w:val="00032BA0"/>
    <w:rsid w:val="000B40C1"/>
    <w:rsid w:val="00200C2F"/>
    <w:rsid w:val="00234AC9"/>
    <w:rsid w:val="00253FAE"/>
    <w:rsid w:val="00297B62"/>
    <w:rsid w:val="002C2F13"/>
    <w:rsid w:val="005423C0"/>
    <w:rsid w:val="005B72B1"/>
    <w:rsid w:val="006A0A1C"/>
    <w:rsid w:val="006B03BF"/>
    <w:rsid w:val="006D5D21"/>
    <w:rsid w:val="007272F0"/>
    <w:rsid w:val="00760070"/>
    <w:rsid w:val="008045CC"/>
    <w:rsid w:val="008409BC"/>
    <w:rsid w:val="00856F6A"/>
    <w:rsid w:val="00940D8B"/>
    <w:rsid w:val="00976D21"/>
    <w:rsid w:val="009D703B"/>
    <w:rsid w:val="009F24AB"/>
    <w:rsid w:val="00AF4EEF"/>
    <w:rsid w:val="00B56C8B"/>
    <w:rsid w:val="00B57739"/>
    <w:rsid w:val="00B934CA"/>
    <w:rsid w:val="00BB029A"/>
    <w:rsid w:val="00C152A8"/>
    <w:rsid w:val="00D50297"/>
    <w:rsid w:val="00E0454F"/>
    <w:rsid w:val="00E6716B"/>
    <w:rsid w:val="00E86A8A"/>
    <w:rsid w:val="00ED481F"/>
    <w:rsid w:val="00EE2B90"/>
    <w:rsid w:val="00F5030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FD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B029A"/>
    <w:rPr>
      <w:color w:val="0000FF"/>
      <w:u w:val="single"/>
    </w:rPr>
  </w:style>
  <w:style w:type="paragraph" w:styleId="Textodeglobo">
    <w:name w:val="Balloon Text"/>
    <w:basedOn w:val="Normal"/>
    <w:link w:val="TextodegloboCar"/>
    <w:uiPriority w:val="99"/>
    <w:semiHidden/>
    <w:unhideWhenUsed/>
    <w:rsid w:val="00C152A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152A8"/>
    <w:rPr>
      <w:rFonts w:ascii="Times New Roman" w:hAnsi="Times New Roman" w:cs="Times New Roman"/>
      <w:sz w:val="18"/>
      <w:szCs w:val="18"/>
    </w:rPr>
  </w:style>
  <w:style w:type="paragraph" w:styleId="NormalWeb">
    <w:name w:val="Normal (Web)"/>
    <w:basedOn w:val="Normal"/>
    <w:uiPriority w:val="99"/>
    <w:unhideWhenUsed/>
    <w:rsid w:val="007272F0"/>
    <w:pPr>
      <w:spacing w:before="100" w:beforeAutospacing="1" w:after="100" w:afterAutospacing="1"/>
    </w:pPr>
    <w:rPr>
      <w:rFonts w:ascii="Times New Roman" w:eastAsia="Times New Roman" w:hAnsi="Times New Roman" w:cs="Times New Roman"/>
      <w:lang w:eastAsia="en-GB"/>
    </w:rPr>
  </w:style>
  <w:style w:type="paragraph" w:styleId="Textodecuerpo">
    <w:name w:val="Body Text"/>
    <w:basedOn w:val="Normal"/>
    <w:link w:val="TextodecuerpoCar"/>
    <w:rsid w:val="00E86A8A"/>
    <w:pPr>
      <w:spacing w:before="180" w:after="120" w:line="360" w:lineRule="auto"/>
    </w:pPr>
    <w:rPr>
      <w:sz w:val="20"/>
      <w:lang w:val="en-US"/>
    </w:rPr>
  </w:style>
  <w:style w:type="character" w:customStyle="1" w:styleId="BodyTextChar">
    <w:name w:val="Body Text Char"/>
    <w:basedOn w:val="Fuentedeprrafopredeter"/>
    <w:uiPriority w:val="99"/>
    <w:semiHidden/>
    <w:rsid w:val="00E86A8A"/>
  </w:style>
  <w:style w:type="character" w:customStyle="1" w:styleId="TextodecuerpoCar">
    <w:name w:val="Texto de cuerpo Car"/>
    <w:basedOn w:val="Fuentedeprrafopredeter"/>
    <w:link w:val="Textodecuerpo"/>
    <w:rsid w:val="00E86A8A"/>
    <w:rPr>
      <w:sz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B029A"/>
    <w:rPr>
      <w:color w:val="0000FF"/>
      <w:u w:val="single"/>
    </w:rPr>
  </w:style>
  <w:style w:type="paragraph" w:styleId="Textodeglobo">
    <w:name w:val="Balloon Text"/>
    <w:basedOn w:val="Normal"/>
    <w:link w:val="TextodegloboCar"/>
    <w:uiPriority w:val="99"/>
    <w:semiHidden/>
    <w:unhideWhenUsed/>
    <w:rsid w:val="00C152A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152A8"/>
    <w:rPr>
      <w:rFonts w:ascii="Times New Roman" w:hAnsi="Times New Roman" w:cs="Times New Roman"/>
      <w:sz w:val="18"/>
      <w:szCs w:val="18"/>
    </w:rPr>
  </w:style>
  <w:style w:type="paragraph" w:styleId="NormalWeb">
    <w:name w:val="Normal (Web)"/>
    <w:basedOn w:val="Normal"/>
    <w:uiPriority w:val="99"/>
    <w:unhideWhenUsed/>
    <w:rsid w:val="007272F0"/>
    <w:pPr>
      <w:spacing w:before="100" w:beforeAutospacing="1" w:after="100" w:afterAutospacing="1"/>
    </w:pPr>
    <w:rPr>
      <w:rFonts w:ascii="Times New Roman" w:eastAsia="Times New Roman" w:hAnsi="Times New Roman" w:cs="Times New Roman"/>
      <w:lang w:eastAsia="en-GB"/>
    </w:rPr>
  </w:style>
  <w:style w:type="paragraph" w:styleId="Textodecuerpo">
    <w:name w:val="Body Text"/>
    <w:basedOn w:val="Normal"/>
    <w:link w:val="TextodecuerpoCar"/>
    <w:rsid w:val="00E86A8A"/>
    <w:pPr>
      <w:spacing w:before="180" w:after="120" w:line="360" w:lineRule="auto"/>
    </w:pPr>
    <w:rPr>
      <w:sz w:val="20"/>
      <w:lang w:val="en-US"/>
    </w:rPr>
  </w:style>
  <w:style w:type="character" w:customStyle="1" w:styleId="BodyTextChar">
    <w:name w:val="Body Text Char"/>
    <w:basedOn w:val="Fuentedeprrafopredeter"/>
    <w:uiPriority w:val="99"/>
    <w:semiHidden/>
    <w:rsid w:val="00E86A8A"/>
  </w:style>
  <w:style w:type="character" w:customStyle="1" w:styleId="TextodecuerpoCar">
    <w:name w:val="Texto de cuerpo Car"/>
    <w:basedOn w:val="Fuentedeprrafopredeter"/>
    <w:link w:val="Textodecuerpo"/>
    <w:rsid w:val="00E86A8A"/>
    <w:rPr>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11161">
      <w:bodyDiv w:val="1"/>
      <w:marLeft w:val="0"/>
      <w:marRight w:val="0"/>
      <w:marTop w:val="0"/>
      <w:marBottom w:val="0"/>
      <w:divBdr>
        <w:top w:val="none" w:sz="0" w:space="0" w:color="auto"/>
        <w:left w:val="none" w:sz="0" w:space="0" w:color="auto"/>
        <w:bottom w:val="none" w:sz="0" w:space="0" w:color="auto"/>
        <w:right w:val="none" w:sz="0" w:space="0" w:color="auto"/>
      </w:divBdr>
      <w:divsChild>
        <w:div w:id="1632393901">
          <w:marLeft w:val="0"/>
          <w:marRight w:val="0"/>
          <w:marTop w:val="0"/>
          <w:marBottom w:val="0"/>
          <w:divBdr>
            <w:top w:val="none" w:sz="0" w:space="0" w:color="auto"/>
            <w:left w:val="none" w:sz="0" w:space="0" w:color="auto"/>
            <w:bottom w:val="none" w:sz="0" w:space="0" w:color="auto"/>
            <w:right w:val="none" w:sz="0" w:space="0" w:color="auto"/>
          </w:divBdr>
          <w:divsChild>
            <w:div w:id="756560648">
              <w:marLeft w:val="0"/>
              <w:marRight w:val="0"/>
              <w:marTop w:val="0"/>
              <w:marBottom w:val="0"/>
              <w:divBdr>
                <w:top w:val="none" w:sz="0" w:space="0" w:color="auto"/>
                <w:left w:val="none" w:sz="0" w:space="0" w:color="auto"/>
                <w:bottom w:val="none" w:sz="0" w:space="0" w:color="auto"/>
                <w:right w:val="none" w:sz="0" w:space="0" w:color="auto"/>
              </w:divBdr>
              <w:divsChild>
                <w:div w:id="133642622">
                  <w:marLeft w:val="0"/>
                  <w:marRight w:val="0"/>
                  <w:marTop w:val="0"/>
                  <w:marBottom w:val="0"/>
                  <w:divBdr>
                    <w:top w:val="none" w:sz="0" w:space="0" w:color="auto"/>
                    <w:left w:val="none" w:sz="0" w:space="0" w:color="auto"/>
                    <w:bottom w:val="none" w:sz="0" w:space="0" w:color="auto"/>
                    <w:right w:val="none" w:sz="0" w:space="0" w:color="auto"/>
                  </w:divBdr>
                  <w:divsChild>
                    <w:div w:id="19649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32705">
      <w:bodyDiv w:val="1"/>
      <w:marLeft w:val="0"/>
      <w:marRight w:val="0"/>
      <w:marTop w:val="0"/>
      <w:marBottom w:val="0"/>
      <w:divBdr>
        <w:top w:val="none" w:sz="0" w:space="0" w:color="auto"/>
        <w:left w:val="none" w:sz="0" w:space="0" w:color="auto"/>
        <w:bottom w:val="none" w:sz="0" w:space="0" w:color="auto"/>
        <w:right w:val="none" w:sz="0" w:space="0" w:color="auto"/>
      </w:divBdr>
    </w:div>
    <w:div w:id="978727766">
      <w:bodyDiv w:val="1"/>
      <w:marLeft w:val="0"/>
      <w:marRight w:val="0"/>
      <w:marTop w:val="0"/>
      <w:marBottom w:val="0"/>
      <w:divBdr>
        <w:top w:val="none" w:sz="0" w:space="0" w:color="auto"/>
        <w:left w:val="none" w:sz="0" w:space="0" w:color="auto"/>
        <w:bottom w:val="none" w:sz="0" w:space="0" w:color="auto"/>
        <w:right w:val="none" w:sz="0" w:space="0" w:color="auto"/>
      </w:divBdr>
      <w:divsChild>
        <w:div w:id="1186746338">
          <w:marLeft w:val="0"/>
          <w:marRight w:val="0"/>
          <w:marTop w:val="0"/>
          <w:marBottom w:val="0"/>
          <w:divBdr>
            <w:top w:val="none" w:sz="0" w:space="0" w:color="auto"/>
            <w:left w:val="none" w:sz="0" w:space="0" w:color="auto"/>
            <w:bottom w:val="none" w:sz="0" w:space="0" w:color="auto"/>
            <w:right w:val="none" w:sz="0" w:space="0" w:color="auto"/>
          </w:divBdr>
          <w:divsChild>
            <w:div w:id="708918595">
              <w:marLeft w:val="0"/>
              <w:marRight w:val="0"/>
              <w:marTop w:val="0"/>
              <w:marBottom w:val="0"/>
              <w:divBdr>
                <w:top w:val="none" w:sz="0" w:space="0" w:color="auto"/>
                <w:left w:val="none" w:sz="0" w:space="0" w:color="auto"/>
                <w:bottom w:val="none" w:sz="0" w:space="0" w:color="auto"/>
                <w:right w:val="none" w:sz="0" w:space="0" w:color="auto"/>
              </w:divBdr>
              <w:divsChild>
                <w:div w:id="1360594168">
                  <w:marLeft w:val="0"/>
                  <w:marRight w:val="0"/>
                  <w:marTop w:val="0"/>
                  <w:marBottom w:val="0"/>
                  <w:divBdr>
                    <w:top w:val="none" w:sz="0" w:space="0" w:color="auto"/>
                    <w:left w:val="none" w:sz="0" w:space="0" w:color="auto"/>
                    <w:bottom w:val="none" w:sz="0" w:space="0" w:color="auto"/>
                    <w:right w:val="none" w:sz="0" w:space="0" w:color="auto"/>
                  </w:divBdr>
                  <w:divsChild>
                    <w:div w:id="19687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64753">
      <w:bodyDiv w:val="1"/>
      <w:marLeft w:val="0"/>
      <w:marRight w:val="0"/>
      <w:marTop w:val="0"/>
      <w:marBottom w:val="0"/>
      <w:divBdr>
        <w:top w:val="none" w:sz="0" w:space="0" w:color="auto"/>
        <w:left w:val="none" w:sz="0" w:space="0" w:color="auto"/>
        <w:bottom w:val="none" w:sz="0" w:space="0" w:color="auto"/>
        <w:right w:val="none" w:sz="0" w:space="0" w:color="auto"/>
      </w:divBdr>
      <w:divsChild>
        <w:div w:id="1995065421">
          <w:marLeft w:val="0"/>
          <w:marRight w:val="0"/>
          <w:marTop w:val="0"/>
          <w:marBottom w:val="0"/>
          <w:divBdr>
            <w:top w:val="none" w:sz="0" w:space="0" w:color="auto"/>
            <w:left w:val="none" w:sz="0" w:space="0" w:color="auto"/>
            <w:bottom w:val="none" w:sz="0" w:space="0" w:color="auto"/>
            <w:right w:val="none" w:sz="0" w:space="0" w:color="auto"/>
          </w:divBdr>
          <w:divsChild>
            <w:div w:id="934096302">
              <w:marLeft w:val="0"/>
              <w:marRight w:val="0"/>
              <w:marTop w:val="0"/>
              <w:marBottom w:val="0"/>
              <w:divBdr>
                <w:top w:val="none" w:sz="0" w:space="0" w:color="auto"/>
                <w:left w:val="none" w:sz="0" w:space="0" w:color="auto"/>
                <w:bottom w:val="none" w:sz="0" w:space="0" w:color="auto"/>
                <w:right w:val="none" w:sz="0" w:space="0" w:color="auto"/>
              </w:divBdr>
              <w:divsChild>
                <w:div w:id="896664558">
                  <w:marLeft w:val="0"/>
                  <w:marRight w:val="0"/>
                  <w:marTop w:val="0"/>
                  <w:marBottom w:val="0"/>
                  <w:divBdr>
                    <w:top w:val="none" w:sz="0" w:space="0" w:color="auto"/>
                    <w:left w:val="none" w:sz="0" w:space="0" w:color="auto"/>
                    <w:bottom w:val="none" w:sz="0" w:space="0" w:color="auto"/>
                    <w:right w:val="none" w:sz="0" w:space="0" w:color="auto"/>
                  </w:divBdr>
                  <w:divsChild>
                    <w:div w:id="1971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549629">
      <w:bodyDiv w:val="1"/>
      <w:marLeft w:val="0"/>
      <w:marRight w:val="0"/>
      <w:marTop w:val="0"/>
      <w:marBottom w:val="0"/>
      <w:divBdr>
        <w:top w:val="none" w:sz="0" w:space="0" w:color="auto"/>
        <w:left w:val="none" w:sz="0" w:space="0" w:color="auto"/>
        <w:bottom w:val="none" w:sz="0" w:space="0" w:color="auto"/>
        <w:right w:val="none" w:sz="0" w:space="0" w:color="auto"/>
      </w:divBdr>
      <w:divsChild>
        <w:div w:id="981692569">
          <w:marLeft w:val="0"/>
          <w:marRight w:val="0"/>
          <w:marTop w:val="0"/>
          <w:marBottom w:val="0"/>
          <w:divBdr>
            <w:top w:val="none" w:sz="0" w:space="0" w:color="auto"/>
            <w:left w:val="none" w:sz="0" w:space="0" w:color="auto"/>
            <w:bottom w:val="none" w:sz="0" w:space="0" w:color="auto"/>
            <w:right w:val="none" w:sz="0" w:space="0" w:color="auto"/>
          </w:divBdr>
          <w:divsChild>
            <w:div w:id="559364739">
              <w:marLeft w:val="0"/>
              <w:marRight w:val="0"/>
              <w:marTop w:val="0"/>
              <w:marBottom w:val="0"/>
              <w:divBdr>
                <w:top w:val="none" w:sz="0" w:space="0" w:color="auto"/>
                <w:left w:val="none" w:sz="0" w:space="0" w:color="auto"/>
                <w:bottom w:val="none" w:sz="0" w:space="0" w:color="auto"/>
                <w:right w:val="none" w:sz="0" w:space="0" w:color="auto"/>
              </w:divBdr>
              <w:divsChild>
                <w:div w:id="1521816378">
                  <w:marLeft w:val="0"/>
                  <w:marRight w:val="0"/>
                  <w:marTop w:val="0"/>
                  <w:marBottom w:val="0"/>
                  <w:divBdr>
                    <w:top w:val="none" w:sz="0" w:space="0" w:color="auto"/>
                    <w:left w:val="none" w:sz="0" w:space="0" w:color="auto"/>
                    <w:bottom w:val="none" w:sz="0" w:space="0" w:color="auto"/>
                    <w:right w:val="none" w:sz="0" w:space="0" w:color="auto"/>
                  </w:divBdr>
                  <w:divsChild>
                    <w:div w:id="19959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30">
      <w:bodyDiv w:val="1"/>
      <w:marLeft w:val="0"/>
      <w:marRight w:val="0"/>
      <w:marTop w:val="0"/>
      <w:marBottom w:val="0"/>
      <w:divBdr>
        <w:top w:val="none" w:sz="0" w:space="0" w:color="auto"/>
        <w:left w:val="none" w:sz="0" w:space="0" w:color="auto"/>
        <w:bottom w:val="none" w:sz="0" w:space="0" w:color="auto"/>
        <w:right w:val="none" w:sz="0" w:space="0" w:color="auto"/>
      </w:divBdr>
      <w:divsChild>
        <w:div w:id="254825768">
          <w:marLeft w:val="0"/>
          <w:marRight w:val="0"/>
          <w:marTop w:val="0"/>
          <w:marBottom w:val="0"/>
          <w:divBdr>
            <w:top w:val="none" w:sz="0" w:space="0" w:color="auto"/>
            <w:left w:val="none" w:sz="0" w:space="0" w:color="auto"/>
            <w:bottom w:val="none" w:sz="0" w:space="0" w:color="auto"/>
            <w:right w:val="none" w:sz="0" w:space="0" w:color="auto"/>
          </w:divBdr>
          <w:divsChild>
            <w:div w:id="482819153">
              <w:marLeft w:val="0"/>
              <w:marRight w:val="0"/>
              <w:marTop w:val="0"/>
              <w:marBottom w:val="0"/>
              <w:divBdr>
                <w:top w:val="none" w:sz="0" w:space="0" w:color="auto"/>
                <w:left w:val="none" w:sz="0" w:space="0" w:color="auto"/>
                <w:bottom w:val="none" w:sz="0" w:space="0" w:color="auto"/>
                <w:right w:val="none" w:sz="0" w:space="0" w:color="auto"/>
              </w:divBdr>
              <w:divsChild>
                <w:div w:id="201481907">
                  <w:marLeft w:val="0"/>
                  <w:marRight w:val="0"/>
                  <w:marTop w:val="0"/>
                  <w:marBottom w:val="0"/>
                  <w:divBdr>
                    <w:top w:val="none" w:sz="0" w:space="0" w:color="auto"/>
                    <w:left w:val="none" w:sz="0" w:space="0" w:color="auto"/>
                    <w:bottom w:val="none" w:sz="0" w:space="0" w:color="auto"/>
                    <w:right w:val="none" w:sz="0" w:space="0" w:color="auto"/>
                  </w:divBdr>
                  <w:divsChild>
                    <w:div w:id="1608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92910">
      <w:bodyDiv w:val="1"/>
      <w:marLeft w:val="0"/>
      <w:marRight w:val="0"/>
      <w:marTop w:val="0"/>
      <w:marBottom w:val="0"/>
      <w:divBdr>
        <w:top w:val="none" w:sz="0" w:space="0" w:color="auto"/>
        <w:left w:val="none" w:sz="0" w:space="0" w:color="auto"/>
        <w:bottom w:val="none" w:sz="0" w:space="0" w:color="auto"/>
        <w:right w:val="none" w:sz="0" w:space="0" w:color="auto"/>
      </w:divBdr>
      <w:divsChild>
        <w:div w:id="1842770174">
          <w:marLeft w:val="0"/>
          <w:marRight w:val="0"/>
          <w:marTop w:val="0"/>
          <w:marBottom w:val="0"/>
          <w:divBdr>
            <w:top w:val="none" w:sz="0" w:space="0" w:color="auto"/>
            <w:left w:val="none" w:sz="0" w:space="0" w:color="auto"/>
            <w:bottom w:val="none" w:sz="0" w:space="0" w:color="auto"/>
            <w:right w:val="none" w:sz="0" w:space="0" w:color="auto"/>
          </w:divBdr>
          <w:divsChild>
            <w:div w:id="2027825651">
              <w:marLeft w:val="0"/>
              <w:marRight w:val="0"/>
              <w:marTop w:val="0"/>
              <w:marBottom w:val="0"/>
              <w:divBdr>
                <w:top w:val="none" w:sz="0" w:space="0" w:color="auto"/>
                <w:left w:val="none" w:sz="0" w:space="0" w:color="auto"/>
                <w:bottom w:val="none" w:sz="0" w:space="0" w:color="auto"/>
                <w:right w:val="none" w:sz="0" w:space="0" w:color="auto"/>
              </w:divBdr>
              <w:divsChild>
                <w:div w:id="93480323">
                  <w:marLeft w:val="0"/>
                  <w:marRight w:val="0"/>
                  <w:marTop w:val="0"/>
                  <w:marBottom w:val="0"/>
                  <w:divBdr>
                    <w:top w:val="none" w:sz="0" w:space="0" w:color="auto"/>
                    <w:left w:val="none" w:sz="0" w:space="0" w:color="auto"/>
                    <w:bottom w:val="none" w:sz="0" w:space="0" w:color="auto"/>
                    <w:right w:val="none" w:sz="0" w:space="0" w:color="auto"/>
                  </w:divBdr>
                  <w:divsChild>
                    <w:div w:id="19222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992</Words>
  <Characters>5459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Guillermo Gea Izquierdo</cp:lastModifiedBy>
  <cp:revision>5</cp:revision>
  <cp:lastPrinted>2020-07-27T07:44:00Z</cp:lastPrinted>
  <dcterms:created xsi:type="dcterms:W3CDTF">2020-07-29T13:47:00Z</dcterms:created>
  <dcterms:modified xsi:type="dcterms:W3CDTF">2020-08-02T14:52:00Z</dcterms:modified>
</cp:coreProperties>
</file>