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1DD4A1" w14:textId="77777777" w:rsidR="00C66844" w:rsidRDefault="00E5634A">
      <w:r>
        <w:rPr>
          <w:b/>
        </w:rPr>
        <w:t>Table 1.</w:t>
      </w:r>
      <w:r>
        <w:t xml:space="preserve"> Characteristics of sampled plot. Lat = latitude; Long = longitude. Dbh and height of all trees, Basal Area (BA), Density and SRD (Size ratio proportional to distance) are computed for all trees within a 10-m radius of focal trees (see methods). Temp.: annual average of mean monthly minimun and maximum temperatures. Values shown here correspond to site averages. Standard deviations are shown in parentheses. Different letters indicate statistically significant differences between sites (Kruskal-Wallis test followed by Dunn’s test, p&lt;0.05).</w:t>
      </w:r>
    </w:p>
    <w:tbl>
      <w:tblPr>
        <w:tblW w:w="13679" w:type="dxa"/>
        <w:jc w:val="center"/>
        <w:tblInd w:w="1738" w:type="dxa"/>
        <w:tblLayout w:type="fixed"/>
        <w:tblLook w:val="04A0" w:firstRow="1" w:lastRow="0" w:firstColumn="1" w:lastColumn="0" w:noHBand="0" w:noVBand="1"/>
      </w:tblPr>
      <w:tblGrid>
        <w:gridCol w:w="871"/>
        <w:gridCol w:w="723"/>
        <w:gridCol w:w="849"/>
        <w:gridCol w:w="1245"/>
        <w:gridCol w:w="649"/>
        <w:gridCol w:w="611"/>
        <w:gridCol w:w="1007"/>
        <w:gridCol w:w="864"/>
        <w:gridCol w:w="776"/>
        <w:gridCol w:w="784"/>
        <w:gridCol w:w="817"/>
        <w:gridCol w:w="880"/>
        <w:gridCol w:w="836"/>
        <w:gridCol w:w="930"/>
        <w:gridCol w:w="1030"/>
        <w:gridCol w:w="807"/>
      </w:tblGrid>
      <w:tr w:rsidR="00E5634A" w14:paraId="552D8030" w14:textId="77777777" w:rsidTr="00E5634A">
        <w:trPr>
          <w:cantSplit/>
          <w:trHeight w:val="292"/>
          <w:tblHeader/>
          <w:jc w:val="center"/>
        </w:trPr>
        <w:tc>
          <w:tcPr>
            <w:tcW w:w="871" w:type="dxa"/>
            <w:shd w:val="clear" w:color="auto" w:fill="FFFFFF"/>
            <w:tcMar>
              <w:top w:w="0" w:type="dxa"/>
              <w:left w:w="0" w:type="dxa"/>
              <w:bottom w:w="0" w:type="dxa"/>
              <w:right w:w="0" w:type="dxa"/>
            </w:tcMar>
            <w:vAlign w:val="center"/>
          </w:tcPr>
          <w:p w14:paraId="477300BA" w14:textId="77777777" w:rsidR="00C66844" w:rsidRDefault="00C66844">
            <w:pPr>
              <w:spacing w:before="0" w:after="0"/>
              <w:jc w:val="center"/>
            </w:pPr>
          </w:p>
        </w:tc>
        <w:tc>
          <w:tcPr>
            <w:tcW w:w="723" w:type="dxa"/>
            <w:shd w:val="clear" w:color="auto" w:fill="FFFFFF"/>
            <w:tcMar>
              <w:top w:w="0" w:type="dxa"/>
              <w:left w:w="0" w:type="dxa"/>
              <w:bottom w:w="0" w:type="dxa"/>
              <w:right w:w="0" w:type="dxa"/>
            </w:tcMar>
            <w:vAlign w:val="center"/>
          </w:tcPr>
          <w:p w14:paraId="21EFAA0D" w14:textId="77777777" w:rsidR="00C66844" w:rsidRDefault="00C66844">
            <w:pPr>
              <w:spacing w:before="0" w:after="0"/>
              <w:jc w:val="center"/>
            </w:pPr>
          </w:p>
        </w:tc>
        <w:tc>
          <w:tcPr>
            <w:tcW w:w="849" w:type="dxa"/>
            <w:shd w:val="clear" w:color="auto" w:fill="FFFFFF"/>
            <w:tcMar>
              <w:top w:w="0" w:type="dxa"/>
              <w:left w:w="0" w:type="dxa"/>
              <w:bottom w:w="0" w:type="dxa"/>
              <w:right w:w="0" w:type="dxa"/>
            </w:tcMar>
            <w:vAlign w:val="center"/>
          </w:tcPr>
          <w:p w14:paraId="025B7D55" w14:textId="77777777" w:rsidR="00C66844" w:rsidRDefault="00C66844">
            <w:pPr>
              <w:spacing w:before="0" w:after="0"/>
              <w:jc w:val="center"/>
            </w:pPr>
          </w:p>
        </w:tc>
        <w:tc>
          <w:tcPr>
            <w:tcW w:w="1245" w:type="dxa"/>
            <w:shd w:val="clear" w:color="auto" w:fill="FFFFFF"/>
            <w:tcMar>
              <w:top w:w="0" w:type="dxa"/>
              <w:left w:w="0" w:type="dxa"/>
              <w:bottom w:w="0" w:type="dxa"/>
              <w:right w:w="0" w:type="dxa"/>
            </w:tcMar>
            <w:vAlign w:val="center"/>
          </w:tcPr>
          <w:p w14:paraId="0AE3D9BC" w14:textId="77777777" w:rsidR="00C66844" w:rsidRDefault="00C66844">
            <w:pPr>
              <w:spacing w:before="0" w:after="0"/>
              <w:jc w:val="center"/>
            </w:pPr>
          </w:p>
        </w:tc>
        <w:tc>
          <w:tcPr>
            <w:tcW w:w="649" w:type="dxa"/>
            <w:shd w:val="clear" w:color="auto" w:fill="FFFFFF"/>
            <w:tcMar>
              <w:top w:w="0" w:type="dxa"/>
              <w:left w:w="0" w:type="dxa"/>
              <w:bottom w:w="0" w:type="dxa"/>
              <w:right w:w="0" w:type="dxa"/>
            </w:tcMar>
            <w:vAlign w:val="center"/>
          </w:tcPr>
          <w:p w14:paraId="6224A916" w14:textId="77777777" w:rsidR="00C66844" w:rsidRDefault="00C66844">
            <w:pPr>
              <w:spacing w:before="0" w:after="0"/>
              <w:jc w:val="center"/>
            </w:pPr>
          </w:p>
        </w:tc>
        <w:tc>
          <w:tcPr>
            <w:tcW w:w="611" w:type="dxa"/>
            <w:shd w:val="clear" w:color="auto" w:fill="FFFFFF"/>
            <w:tcMar>
              <w:top w:w="0" w:type="dxa"/>
              <w:left w:w="0" w:type="dxa"/>
              <w:bottom w:w="0" w:type="dxa"/>
              <w:right w:w="0" w:type="dxa"/>
            </w:tcMar>
            <w:vAlign w:val="center"/>
          </w:tcPr>
          <w:p w14:paraId="33778CC5" w14:textId="77777777" w:rsidR="00C66844" w:rsidRDefault="00C66844">
            <w:pPr>
              <w:spacing w:before="0" w:after="0"/>
              <w:jc w:val="center"/>
            </w:pPr>
          </w:p>
        </w:tc>
        <w:tc>
          <w:tcPr>
            <w:tcW w:w="1007" w:type="dxa"/>
            <w:tcBorders>
              <w:right w:val="single" w:sz="8" w:space="0" w:color="000000"/>
            </w:tcBorders>
            <w:shd w:val="clear" w:color="auto" w:fill="FFFFFF"/>
            <w:tcMar>
              <w:top w:w="0" w:type="dxa"/>
              <w:left w:w="0" w:type="dxa"/>
              <w:bottom w:w="0" w:type="dxa"/>
              <w:right w:w="0" w:type="dxa"/>
            </w:tcMar>
            <w:vAlign w:val="center"/>
          </w:tcPr>
          <w:p w14:paraId="0C603FAE" w14:textId="77777777" w:rsidR="00C66844" w:rsidRDefault="00C66844">
            <w:pPr>
              <w:spacing w:before="0" w:after="0"/>
              <w:jc w:val="center"/>
            </w:pPr>
          </w:p>
        </w:tc>
        <w:tc>
          <w:tcPr>
            <w:tcW w:w="3241" w:type="dxa"/>
            <w:gridSpan w:val="4"/>
            <w:tcBorders>
              <w:left w:val="single" w:sz="8" w:space="0" w:color="000000"/>
            </w:tcBorders>
            <w:shd w:val="clear" w:color="auto" w:fill="FFFFFF"/>
            <w:tcMar>
              <w:top w:w="0" w:type="dxa"/>
              <w:left w:w="0" w:type="dxa"/>
              <w:bottom w:w="0" w:type="dxa"/>
              <w:right w:w="0" w:type="dxa"/>
            </w:tcMar>
            <w:vAlign w:val="center"/>
          </w:tcPr>
          <w:p w14:paraId="6377AF14" w14:textId="77777777" w:rsidR="00C66844" w:rsidRDefault="00E5634A">
            <w:pPr>
              <w:spacing w:before="0" w:after="0"/>
              <w:jc w:val="center"/>
            </w:pPr>
            <w:r>
              <w:rPr>
                <w:rFonts w:ascii="Arial" w:eastAsia="Arial" w:hAnsi="Arial" w:cs="Arial"/>
                <w:b/>
                <w:i/>
                <w:color w:val="000000"/>
                <w:sz w:val="16"/>
                <w:szCs w:val="16"/>
              </w:rPr>
              <w:t>Cored trees</w:t>
            </w:r>
          </w:p>
        </w:tc>
        <w:tc>
          <w:tcPr>
            <w:tcW w:w="4483" w:type="dxa"/>
            <w:gridSpan w:val="5"/>
            <w:tcBorders>
              <w:left w:val="single" w:sz="8" w:space="0" w:color="000000"/>
            </w:tcBorders>
            <w:shd w:val="clear" w:color="auto" w:fill="FFFFFF"/>
            <w:tcMar>
              <w:top w:w="0" w:type="dxa"/>
              <w:left w:w="0" w:type="dxa"/>
              <w:bottom w:w="0" w:type="dxa"/>
              <w:right w:w="0" w:type="dxa"/>
            </w:tcMar>
            <w:vAlign w:val="center"/>
          </w:tcPr>
          <w:p w14:paraId="01848D4D" w14:textId="77777777" w:rsidR="00C66844" w:rsidRDefault="00E5634A">
            <w:pPr>
              <w:spacing w:before="0" w:after="0"/>
              <w:jc w:val="center"/>
            </w:pPr>
            <w:r>
              <w:rPr>
                <w:rFonts w:ascii="Arial" w:eastAsia="Arial" w:hAnsi="Arial" w:cs="Arial"/>
                <w:b/>
                <w:i/>
                <w:color w:val="000000"/>
                <w:sz w:val="16"/>
                <w:szCs w:val="16"/>
              </w:rPr>
              <w:t>Competition</w:t>
            </w:r>
          </w:p>
        </w:tc>
      </w:tr>
      <w:tr w:rsidR="00E5634A" w14:paraId="5CE4B6D0" w14:textId="77777777" w:rsidTr="00E5634A">
        <w:trPr>
          <w:cantSplit/>
          <w:trHeight w:val="401"/>
          <w:tblHeader/>
          <w:jc w:val="center"/>
        </w:trPr>
        <w:tc>
          <w:tcPr>
            <w:tcW w:w="87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D9B9AA3" w14:textId="77777777" w:rsidR="00C66844" w:rsidRDefault="00E5634A">
            <w:pPr>
              <w:spacing w:before="40" w:after="40"/>
              <w:ind w:left="100" w:right="100"/>
              <w:jc w:val="center"/>
            </w:pPr>
            <w:r>
              <w:rPr>
                <w:rFonts w:ascii="Arial" w:eastAsia="Arial" w:hAnsi="Arial" w:cs="Arial"/>
                <w:b/>
                <w:color w:val="111111"/>
                <w:sz w:val="16"/>
                <w:szCs w:val="16"/>
              </w:rPr>
              <w:t>Site</w:t>
            </w:r>
          </w:p>
        </w:tc>
        <w:tc>
          <w:tcPr>
            <w:tcW w:w="72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588456A" w14:textId="77777777" w:rsidR="00C66844" w:rsidRDefault="00E5634A">
            <w:pPr>
              <w:spacing w:before="40" w:after="40"/>
              <w:ind w:left="100" w:right="100"/>
              <w:jc w:val="center"/>
            </w:pPr>
            <w:r>
              <w:rPr>
                <w:rFonts w:ascii="Arial" w:eastAsia="Arial" w:hAnsi="Arial" w:cs="Arial"/>
                <w:b/>
                <w:color w:val="111111"/>
                <w:sz w:val="16"/>
                <w:szCs w:val="16"/>
              </w:rPr>
              <w:t>Lat (°)</w:t>
            </w:r>
          </w:p>
        </w:tc>
        <w:tc>
          <w:tcPr>
            <w:tcW w:w="84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7DBEA6B" w14:textId="77777777" w:rsidR="00C66844" w:rsidRDefault="00E5634A">
            <w:pPr>
              <w:spacing w:before="40" w:after="40"/>
              <w:ind w:left="100" w:right="100"/>
              <w:jc w:val="center"/>
            </w:pPr>
            <w:r>
              <w:rPr>
                <w:rFonts w:ascii="Arial" w:eastAsia="Arial" w:hAnsi="Arial" w:cs="Arial"/>
                <w:b/>
                <w:color w:val="111111"/>
                <w:sz w:val="16"/>
                <w:szCs w:val="16"/>
              </w:rPr>
              <w:t>Long (°)</w:t>
            </w:r>
          </w:p>
        </w:tc>
        <w:tc>
          <w:tcPr>
            <w:tcW w:w="124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ABCEED4" w14:textId="77777777" w:rsidR="00C66844" w:rsidRDefault="00E5634A">
            <w:pPr>
              <w:spacing w:before="40" w:after="40"/>
              <w:ind w:left="100" w:right="100"/>
              <w:jc w:val="center"/>
            </w:pPr>
            <w:r>
              <w:rPr>
                <w:rFonts w:ascii="Arial" w:eastAsia="Arial" w:hAnsi="Arial" w:cs="Arial"/>
                <w:b/>
                <w:color w:val="111111"/>
                <w:sz w:val="16"/>
                <w:szCs w:val="16"/>
              </w:rPr>
              <w:t>Elevation</w:t>
            </w:r>
            <w:r>
              <w:rPr>
                <w:rFonts w:ascii="Arial" w:eastAsia="Arial" w:hAnsi="Arial" w:cs="Arial"/>
                <w:b/>
                <w:color w:val="111111"/>
                <w:sz w:val="16"/>
                <w:szCs w:val="16"/>
              </w:rPr>
              <w:br/>
              <w:t>(m)</w:t>
            </w:r>
          </w:p>
        </w:tc>
        <w:tc>
          <w:tcPr>
            <w:tcW w:w="64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D22FA55" w14:textId="77777777" w:rsidR="00C66844" w:rsidRDefault="00E5634A">
            <w:pPr>
              <w:spacing w:before="40" w:after="40"/>
              <w:ind w:left="100" w:right="100"/>
              <w:jc w:val="center"/>
            </w:pPr>
            <w:r>
              <w:rPr>
                <w:rFonts w:ascii="Arial" w:eastAsia="Arial" w:hAnsi="Arial" w:cs="Arial"/>
                <w:b/>
                <w:color w:val="111111"/>
                <w:sz w:val="16"/>
                <w:szCs w:val="16"/>
              </w:rPr>
              <w:t>Slope (°)</w:t>
            </w:r>
          </w:p>
        </w:tc>
        <w:tc>
          <w:tcPr>
            <w:tcW w:w="61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1EA5504" w14:textId="77777777" w:rsidR="00C66844" w:rsidRDefault="00E5634A">
            <w:pPr>
              <w:spacing w:before="40" w:after="40"/>
              <w:ind w:left="100" w:right="100"/>
              <w:jc w:val="center"/>
            </w:pPr>
            <w:r>
              <w:rPr>
                <w:rFonts w:ascii="Arial" w:eastAsia="Arial" w:hAnsi="Arial" w:cs="Arial"/>
                <w:b/>
                <w:color w:val="111111"/>
                <w:sz w:val="16"/>
                <w:szCs w:val="16"/>
              </w:rPr>
              <w:t>Prec.</w:t>
            </w:r>
            <w:r>
              <w:rPr>
                <w:rFonts w:ascii="Arial" w:eastAsia="Arial" w:hAnsi="Arial" w:cs="Arial"/>
                <w:b/>
                <w:color w:val="111111"/>
                <w:sz w:val="16"/>
                <w:szCs w:val="16"/>
              </w:rPr>
              <w:br/>
              <w:t>(mm)</w:t>
            </w:r>
          </w:p>
        </w:tc>
        <w:tc>
          <w:tcPr>
            <w:tcW w:w="1007" w:type="dxa"/>
            <w:tcBorders>
              <w:top w:val="single" w:sz="16" w:space="0" w:color="000000"/>
              <w:bottom w:val="single" w:sz="16" w:space="0" w:color="000000"/>
              <w:right w:val="single" w:sz="8" w:space="0" w:color="000000"/>
            </w:tcBorders>
            <w:shd w:val="clear" w:color="auto" w:fill="FFFFFF"/>
            <w:tcMar>
              <w:top w:w="0" w:type="dxa"/>
              <w:left w:w="0" w:type="dxa"/>
              <w:bottom w:w="0" w:type="dxa"/>
              <w:right w:w="0" w:type="dxa"/>
            </w:tcMar>
            <w:vAlign w:val="center"/>
          </w:tcPr>
          <w:p w14:paraId="65CC2E87" w14:textId="77777777" w:rsidR="00C66844" w:rsidRDefault="00E5634A">
            <w:pPr>
              <w:spacing w:before="40" w:after="40"/>
              <w:ind w:left="100" w:right="100"/>
              <w:jc w:val="center"/>
            </w:pPr>
            <w:r>
              <w:rPr>
                <w:rFonts w:ascii="Arial" w:eastAsia="Arial" w:hAnsi="Arial" w:cs="Arial"/>
                <w:b/>
                <w:color w:val="111111"/>
                <w:sz w:val="16"/>
                <w:szCs w:val="16"/>
              </w:rPr>
              <w:t>Temp.</w:t>
            </w:r>
            <w:r>
              <w:rPr>
                <w:rFonts w:ascii="Arial" w:eastAsia="Arial" w:hAnsi="Arial" w:cs="Arial"/>
                <w:b/>
                <w:color w:val="111111"/>
                <w:sz w:val="16"/>
                <w:szCs w:val="16"/>
              </w:rPr>
              <w:br/>
              <w:t>(° C)</w:t>
            </w:r>
          </w:p>
        </w:tc>
        <w:tc>
          <w:tcPr>
            <w:tcW w:w="864" w:type="dxa"/>
            <w:tcBorders>
              <w:top w:val="single" w:sz="16" w:space="0" w:color="000000"/>
              <w:left w:val="single" w:sz="8" w:space="0" w:color="000000"/>
              <w:bottom w:val="single" w:sz="16" w:space="0" w:color="000000"/>
            </w:tcBorders>
            <w:shd w:val="clear" w:color="auto" w:fill="FFFFFF"/>
            <w:tcMar>
              <w:top w:w="0" w:type="dxa"/>
              <w:left w:w="0" w:type="dxa"/>
              <w:bottom w:w="0" w:type="dxa"/>
              <w:right w:w="0" w:type="dxa"/>
            </w:tcMar>
            <w:vAlign w:val="center"/>
          </w:tcPr>
          <w:p w14:paraId="6521D419" w14:textId="77777777" w:rsidR="00C66844" w:rsidRDefault="00E5634A">
            <w:pPr>
              <w:spacing w:before="40" w:after="40"/>
              <w:ind w:left="100" w:right="100"/>
              <w:jc w:val="center"/>
            </w:pPr>
            <w:r>
              <w:rPr>
                <w:rFonts w:ascii="Arial" w:eastAsia="Arial" w:hAnsi="Arial" w:cs="Arial"/>
                <w:b/>
                <w:color w:val="111111"/>
                <w:sz w:val="16"/>
                <w:szCs w:val="16"/>
              </w:rPr>
              <w:t># trees</w:t>
            </w:r>
            <w:r>
              <w:rPr>
                <w:rFonts w:ascii="Arial" w:eastAsia="Arial" w:hAnsi="Arial" w:cs="Arial"/>
                <w:b/>
                <w:color w:val="111111"/>
                <w:sz w:val="16"/>
                <w:szCs w:val="16"/>
              </w:rPr>
              <w:br/>
              <w:t>(# cores)</w:t>
            </w:r>
          </w:p>
        </w:tc>
        <w:tc>
          <w:tcPr>
            <w:tcW w:w="77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DD2A1DD" w14:textId="77777777" w:rsidR="00C66844" w:rsidRDefault="00E5634A">
            <w:pPr>
              <w:spacing w:before="40" w:after="40"/>
              <w:ind w:left="100" w:right="100"/>
              <w:jc w:val="center"/>
            </w:pPr>
            <w:r>
              <w:rPr>
                <w:rFonts w:ascii="Arial" w:eastAsia="Arial" w:hAnsi="Arial" w:cs="Arial"/>
                <w:b/>
                <w:color w:val="111111"/>
                <w:sz w:val="16"/>
                <w:szCs w:val="16"/>
              </w:rPr>
              <w:t>Dbh (cm)</w:t>
            </w:r>
          </w:p>
        </w:tc>
        <w:tc>
          <w:tcPr>
            <w:tcW w:w="78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49892DE" w14:textId="77777777" w:rsidR="00C66844" w:rsidRDefault="00E5634A">
            <w:pPr>
              <w:spacing w:before="40" w:after="40"/>
              <w:ind w:left="100" w:right="100"/>
              <w:jc w:val="center"/>
            </w:pPr>
            <w:r>
              <w:rPr>
                <w:rFonts w:ascii="Arial" w:eastAsia="Arial" w:hAnsi="Arial" w:cs="Arial"/>
                <w:b/>
                <w:color w:val="111111"/>
                <w:sz w:val="16"/>
                <w:szCs w:val="16"/>
              </w:rPr>
              <w:t>Height</w:t>
            </w:r>
            <w:r>
              <w:rPr>
                <w:rFonts w:ascii="Arial" w:eastAsia="Arial" w:hAnsi="Arial" w:cs="Arial"/>
                <w:b/>
                <w:color w:val="111111"/>
                <w:sz w:val="16"/>
                <w:szCs w:val="16"/>
              </w:rPr>
              <w:br/>
              <w:t>(m)</w:t>
            </w:r>
          </w:p>
        </w:tc>
        <w:tc>
          <w:tcPr>
            <w:tcW w:w="817" w:type="dxa"/>
            <w:tcBorders>
              <w:top w:val="single" w:sz="16" w:space="0" w:color="000000"/>
              <w:bottom w:val="single" w:sz="16" w:space="0" w:color="000000"/>
              <w:right w:val="single" w:sz="8" w:space="0" w:color="000000"/>
            </w:tcBorders>
            <w:shd w:val="clear" w:color="auto" w:fill="FFFFFF"/>
            <w:tcMar>
              <w:top w:w="0" w:type="dxa"/>
              <w:left w:w="0" w:type="dxa"/>
              <w:bottom w:w="0" w:type="dxa"/>
              <w:right w:w="0" w:type="dxa"/>
            </w:tcMar>
            <w:vAlign w:val="center"/>
          </w:tcPr>
          <w:p w14:paraId="1C474AF5" w14:textId="77777777" w:rsidR="00C66844" w:rsidRDefault="00E5634A">
            <w:pPr>
              <w:spacing w:before="40" w:after="40"/>
              <w:ind w:left="100" w:right="100"/>
              <w:jc w:val="center"/>
            </w:pPr>
            <w:r>
              <w:rPr>
                <w:rFonts w:ascii="Arial" w:eastAsia="Arial" w:hAnsi="Arial" w:cs="Arial"/>
                <w:b/>
                <w:color w:val="111111"/>
                <w:sz w:val="16"/>
                <w:szCs w:val="16"/>
              </w:rPr>
              <w:t>Age</w:t>
            </w:r>
            <w:r>
              <w:rPr>
                <w:rFonts w:ascii="Arial" w:eastAsia="Arial" w:hAnsi="Arial" w:cs="Arial"/>
                <w:b/>
                <w:color w:val="111111"/>
                <w:sz w:val="16"/>
                <w:szCs w:val="16"/>
              </w:rPr>
              <w:br/>
              <w:t>(years)</w:t>
            </w:r>
          </w:p>
        </w:tc>
        <w:tc>
          <w:tcPr>
            <w:tcW w:w="880" w:type="dxa"/>
            <w:tcBorders>
              <w:top w:val="single" w:sz="16" w:space="0" w:color="000000"/>
              <w:left w:val="single" w:sz="8" w:space="0" w:color="000000"/>
              <w:bottom w:val="single" w:sz="16" w:space="0" w:color="000000"/>
            </w:tcBorders>
            <w:shd w:val="clear" w:color="auto" w:fill="FFFFFF"/>
            <w:tcMar>
              <w:top w:w="0" w:type="dxa"/>
              <w:left w:w="0" w:type="dxa"/>
              <w:bottom w:w="0" w:type="dxa"/>
              <w:right w:w="0" w:type="dxa"/>
            </w:tcMar>
            <w:vAlign w:val="center"/>
          </w:tcPr>
          <w:p w14:paraId="761359AA" w14:textId="77777777" w:rsidR="00C66844" w:rsidRDefault="00E5634A">
            <w:pPr>
              <w:spacing w:before="40" w:after="40"/>
              <w:ind w:left="100" w:right="100"/>
              <w:jc w:val="center"/>
            </w:pPr>
            <w:r>
              <w:rPr>
                <w:rFonts w:ascii="Arial" w:eastAsia="Arial" w:hAnsi="Arial" w:cs="Arial"/>
                <w:b/>
                <w:color w:val="111111"/>
                <w:sz w:val="16"/>
                <w:szCs w:val="16"/>
              </w:rPr>
              <w:t>Dbh all</w:t>
            </w:r>
            <w:r>
              <w:rPr>
                <w:rFonts w:ascii="Arial" w:eastAsia="Arial" w:hAnsi="Arial" w:cs="Arial"/>
                <w:b/>
                <w:color w:val="111111"/>
                <w:sz w:val="16"/>
                <w:szCs w:val="16"/>
              </w:rPr>
              <w:br/>
              <w:t>(cm)</w:t>
            </w:r>
          </w:p>
        </w:tc>
        <w:tc>
          <w:tcPr>
            <w:tcW w:w="83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F63C598" w14:textId="77777777" w:rsidR="00C66844" w:rsidRDefault="00E5634A">
            <w:pPr>
              <w:spacing w:before="40" w:after="40"/>
              <w:ind w:left="100" w:right="100"/>
              <w:jc w:val="center"/>
            </w:pPr>
            <w:r>
              <w:rPr>
                <w:rFonts w:ascii="Arial" w:eastAsia="Arial" w:hAnsi="Arial" w:cs="Arial"/>
                <w:b/>
                <w:color w:val="111111"/>
                <w:sz w:val="16"/>
                <w:szCs w:val="16"/>
              </w:rPr>
              <w:t>Height all</w:t>
            </w:r>
            <w:r>
              <w:rPr>
                <w:rFonts w:ascii="Arial" w:eastAsia="Arial" w:hAnsi="Arial" w:cs="Arial"/>
                <w:b/>
                <w:color w:val="111111"/>
                <w:sz w:val="16"/>
                <w:szCs w:val="16"/>
              </w:rPr>
              <w:br/>
              <w:t>(m)</w:t>
            </w:r>
          </w:p>
        </w:tc>
        <w:tc>
          <w:tcPr>
            <w:tcW w:w="93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1A0355C" w14:textId="05899C43" w:rsidR="00C66844" w:rsidRDefault="00E5634A">
            <w:pPr>
              <w:spacing w:before="40" w:after="40"/>
              <w:ind w:left="100" w:right="100"/>
              <w:jc w:val="center"/>
            </w:pPr>
            <w:r>
              <w:rPr>
                <w:rFonts w:ascii="Arial" w:eastAsia="Arial" w:hAnsi="Arial" w:cs="Arial"/>
                <w:b/>
                <w:color w:val="111111"/>
                <w:sz w:val="16"/>
                <w:szCs w:val="16"/>
              </w:rPr>
              <w:t>BA</w:t>
            </w:r>
            <w:r>
              <w:rPr>
                <w:rFonts w:ascii="Arial" w:eastAsia="Arial" w:hAnsi="Arial" w:cs="Arial"/>
                <w:b/>
                <w:color w:val="111111"/>
                <w:sz w:val="16"/>
                <w:szCs w:val="16"/>
              </w:rPr>
              <w:br/>
              <w:t>(m</w:t>
            </w:r>
            <w:r w:rsidRPr="00F33EE3">
              <w:rPr>
                <w:rFonts w:ascii="Arial" w:eastAsia="Arial" w:hAnsi="Arial" w:cs="Arial"/>
                <w:b/>
                <w:color w:val="111111"/>
                <w:sz w:val="16"/>
                <w:szCs w:val="16"/>
                <w:vertAlign w:val="superscript"/>
                <w:rPrChange w:id="0" w:author="Guillermo Gea Izquierdo" w:date="2019-05-27T11:37:00Z">
                  <w:rPr>
                    <w:rFonts w:ascii="Arial" w:eastAsia="Arial" w:hAnsi="Arial" w:cs="Arial"/>
                    <w:b/>
                    <w:color w:val="111111"/>
                    <w:sz w:val="16"/>
                    <w:szCs w:val="16"/>
                  </w:rPr>
                </w:rPrChange>
              </w:rPr>
              <w:t>2</w:t>
            </w:r>
            <w:ins w:id="1" w:author="Guillermo Gea Izquierdo" w:date="2019-05-27T11:37:00Z">
              <w:r w:rsidR="00F33EE3">
                <w:rPr>
                  <w:rFonts w:ascii="Arial" w:eastAsia="Arial" w:hAnsi="Arial" w:cs="Arial"/>
                  <w:b/>
                  <w:color w:val="111111"/>
                  <w:sz w:val="16"/>
                  <w:szCs w:val="16"/>
                </w:rPr>
                <w:t xml:space="preserve"> </w:t>
              </w:r>
            </w:ins>
            <w:del w:id="2" w:author="Guillermo Gea Izquierdo" w:date="2019-05-27T11:37:00Z">
              <w:r w:rsidDel="00F33EE3">
                <w:rPr>
                  <w:rFonts w:ascii="Arial" w:eastAsia="Arial" w:hAnsi="Arial" w:cs="Arial"/>
                  <w:b/>
                  <w:color w:val="111111"/>
                  <w:sz w:val="16"/>
                  <w:szCs w:val="16"/>
                </w:rPr>
                <w:delText>/</w:delText>
              </w:r>
            </w:del>
            <w:r>
              <w:rPr>
                <w:rFonts w:ascii="Arial" w:eastAsia="Arial" w:hAnsi="Arial" w:cs="Arial"/>
                <w:b/>
                <w:color w:val="111111"/>
                <w:sz w:val="16"/>
                <w:szCs w:val="16"/>
              </w:rPr>
              <w:t>ha</w:t>
            </w:r>
            <w:ins w:id="3" w:author="Guillermo Gea Izquierdo" w:date="2019-05-27T11:37:00Z">
              <w:r w:rsidR="00F33EE3" w:rsidRPr="00F33EE3">
                <w:rPr>
                  <w:rFonts w:ascii="Arial" w:eastAsia="Arial" w:hAnsi="Arial" w:cs="Arial"/>
                  <w:b/>
                  <w:color w:val="111111"/>
                  <w:sz w:val="16"/>
                  <w:szCs w:val="16"/>
                  <w:vertAlign w:val="superscript"/>
                  <w:rPrChange w:id="4" w:author="Guillermo Gea Izquierdo" w:date="2019-05-27T11:37:00Z">
                    <w:rPr>
                      <w:rFonts w:ascii="Arial" w:eastAsia="Arial" w:hAnsi="Arial" w:cs="Arial"/>
                      <w:b/>
                      <w:color w:val="111111"/>
                      <w:sz w:val="16"/>
                      <w:szCs w:val="16"/>
                    </w:rPr>
                  </w:rPrChange>
                </w:rPr>
                <w:t>-1</w:t>
              </w:r>
            </w:ins>
            <w:r>
              <w:rPr>
                <w:rFonts w:ascii="Arial" w:eastAsia="Arial" w:hAnsi="Arial" w:cs="Arial"/>
                <w:b/>
                <w:color w:val="111111"/>
                <w:sz w:val="16"/>
                <w:szCs w:val="16"/>
              </w:rPr>
              <w:t>)</w:t>
            </w:r>
          </w:p>
        </w:tc>
        <w:tc>
          <w:tcPr>
            <w:tcW w:w="103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A2BB56E" w14:textId="67CA18A9" w:rsidR="00C66844" w:rsidRDefault="00E5634A">
            <w:pPr>
              <w:spacing w:before="40" w:after="40"/>
              <w:ind w:left="100" w:right="100"/>
              <w:jc w:val="center"/>
            </w:pPr>
            <w:r>
              <w:rPr>
                <w:rFonts w:ascii="Arial" w:eastAsia="Arial" w:hAnsi="Arial" w:cs="Arial"/>
                <w:b/>
                <w:color w:val="111111"/>
                <w:sz w:val="16"/>
                <w:szCs w:val="16"/>
              </w:rPr>
              <w:t>Density</w:t>
            </w:r>
            <w:r>
              <w:rPr>
                <w:rFonts w:ascii="Arial" w:eastAsia="Arial" w:hAnsi="Arial" w:cs="Arial"/>
                <w:b/>
                <w:color w:val="111111"/>
                <w:sz w:val="16"/>
                <w:szCs w:val="16"/>
              </w:rPr>
              <w:br/>
              <w:t>(trees</w:t>
            </w:r>
            <w:ins w:id="5" w:author="Guillermo Gea Izquierdo" w:date="2019-05-27T11:37:00Z">
              <w:r w:rsidR="00F33EE3">
                <w:rPr>
                  <w:rFonts w:ascii="Arial" w:eastAsia="Arial" w:hAnsi="Arial" w:cs="Arial"/>
                  <w:b/>
                  <w:color w:val="111111"/>
                  <w:sz w:val="16"/>
                  <w:szCs w:val="16"/>
                </w:rPr>
                <w:t xml:space="preserve"> </w:t>
              </w:r>
            </w:ins>
            <w:del w:id="6" w:author="Guillermo Gea Izquierdo" w:date="2019-05-27T11:37:00Z">
              <w:r w:rsidDel="00F33EE3">
                <w:rPr>
                  <w:rFonts w:ascii="Arial" w:eastAsia="Arial" w:hAnsi="Arial" w:cs="Arial"/>
                  <w:b/>
                  <w:color w:val="111111"/>
                  <w:sz w:val="16"/>
                  <w:szCs w:val="16"/>
                </w:rPr>
                <w:delText>/</w:delText>
              </w:r>
            </w:del>
            <w:r>
              <w:rPr>
                <w:rFonts w:ascii="Arial" w:eastAsia="Arial" w:hAnsi="Arial" w:cs="Arial"/>
                <w:b/>
                <w:color w:val="111111"/>
                <w:sz w:val="16"/>
                <w:szCs w:val="16"/>
              </w:rPr>
              <w:t>ha</w:t>
            </w:r>
            <w:ins w:id="7" w:author="Guillermo Gea Izquierdo" w:date="2019-05-27T11:37:00Z">
              <w:r w:rsidR="00F33EE3" w:rsidRPr="00F33EE3">
                <w:rPr>
                  <w:rFonts w:ascii="Arial" w:eastAsia="Arial" w:hAnsi="Arial" w:cs="Arial"/>
                  <w:b/>
                  <w:color w:val="111111"/>
                  <w:sz w:val="16"/>
                  <w:szCs w:val="16"/>
                  <w:vertAlign w:val="superscript"/>
                  <w:rPrChange w:id="8" w:author="Guillermo Gea Izquierdo" w:date="2019-05-27T11:37:00Z">
                    <w:rPr>
                      <w:rFonts w:ascii="Arial" w:eastAsia="Arial" w:hAnsi="Arial" w:cs="Arial"/>
                      <w:b/>
                      <w:color w:val="111111"/>
                      <w:sz w:val="16"/>
                      <w:szCs w:val="16"/>
                    </w:rPr>
                  </w:rPrChange>
                </w:rPr>
                <w:t>-1</w:t>
              </w:r>
            </w:ins>
            <w:r>
              <w:rPr>
                <w:rFonts w:ascii="Arial" w:eastAsia="Arial" w:hAnsi="Arial" w:cs="Arial"/>
                <w:b/>
                <w:color w:val="111111"/>
                <w:sz w:val="16"/>
                <w:szCs w:val="16"/>
              </w:rPr>
              <w:t>)</w:t>
            </w:r>
          </w:p>
        </w:tc>
        <w:tc>
          <w:tcPr>
            <w:tcW w:w="80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9DC20D8" w14:textId="77777777" w:rsidR="00C66844" w:rsidRDefault="00E5634A">
            <w:pPr>
              <w:spacing w:before="40" w:after="40"/>
              <w:ind w:left="100" w:right="100"/>
              <w:jc w:val="center"/>
            </w:pPr>
            <w:r>
              <w:rPr>
                <w:rFonts w:ascii="Arial" w:eastAsia="Arial" w:hAnsi="Arial" w:cs="Arial"/>
                <w:b/>
                <w:color w:val="111111"/>
                <w:sz w:val="16"/>
                <w:szCs w:val="16"/>
              </w:rPr>
              <w:t>SRD</w:t>
            </w:r>
          </w:p>
        </w:tc>
      </w:tr>
      <w:tr w:rsidR="00E5634A" w14:paraId="03A0A496" w14:textId="77777777" w:rsidTr="00E5634A">
        <w:trPr>
          <w:cantSplit/>
          <w:trHeight w:val="401"/>
          <w:jc w:val="center"/>
        </w:trPr>
        <w:tc>
          <w:tcPr>
            <w:tcW w:w="871" w:type="dxa"/>
            <w:shd w:val="clear" w:color="auto" w:fill="FFFFFF"/>
            <w:tcMar>
              <w:top w:w="0" w:type="dxa"/>
              <w:left w:w="0" w:type="dxa"/>
              <w:bottom w:w="0" w:type="dxa"/>
              <w:right w:w="0" w:type="dxa"/>
            </w:tcMar>
            <w:vAlign w:val="center"/>
          </w:tcPr>
          <w:p w14:paraId="4D463A2E" w14:textId="77777777" w:rsidR="00C66844" w:rsidRDefault="00E5634A">
            <w:pPr>
              <w:spacing w:before="40" w:after="40"/>
              <w:ind w:left="100" w:right="100"/>
              <w:jc w:val="center"/>
            </w:pPr>
            <w:r>
              <w:rPr>
                <w:rFonts w:ascii="Arial" w:eastAsia="Arial" w:hAnsi="Arial" w:cs="Arial"/>
                <w:color w:val="111111"/>
                <w:sz w:val="16"/>
                <w:szCs w:val="16"/>
              </w:rPr>
              <w:t>CA-High</w:t>
            </w:r>
          </w:p>
        </w:tc>
        <w:tc>
          <w:tcPr>
            <w:tcW w:w="723" w:type="dxa"/>
            <w:shd w:val="clear" w:color="auto" w:fill="FFFFFF"/>
            <w:tcMar>
              <w:top w:w="0" w:type="dxa"/>
              <w:left w:w="0" w:type="dxa"/>
              <w:bottom w:w="0" w:type="dxa"/>
              <w:right w:w="0" w:type="dxa"/>
            </w:tcMar>
            <w:vAlign w:val="center"/>
          </w:tcPr>
          <w:p w14:paraId="1A32D0C7" w14:textId="77777777" w:rsidR="00C66844" w:rsidRDefault="00E5634A">
            <w:pPr>
              <w:spacing w:before="40" w:after="40"/>
              <w:ind w:left="100" w:right="100"/>
              <w:jc w:val="center"/>
            </w:pPr>
            <w:r>
              <w:rPr>
                <w:rFonts w:ascii="Arial" w:eastAsia="Arial" w:hAnsi="Arial" w:cs="Arial"/>
                <w:color w:val="111111"/>
                <w:sz w:val="16"/>
                <w:szCs w:val="16"/>
              </w:rPr>
              <w:t>36.97</w:t>
            </w:r>
          </w:p>
        </w:tc>
        <w:tc>
          <w:tcPr>
            <w:tcW w:w="849" w:type="dxa"/>
            <w:shd w:val="clear" w:color="auto" w:fill="FFFFFF"/>
            <w:tcMar>
              <w:top w:w="0" w:type="dxa"/>
              <w:left w:w="0" w:type="dxa"/>
              <w:bottom w:w="0" w:type="dxa"/>
              <w:right w:w="0" w:type="dxa"/>
            </w:tcMar>
            <w:vAlign w:val="center"/>
          </w:tcPr>
          <w:p w14:paraId="2A802282" w14:textId="77777777" w:rsidR="00C66844" w:rsidRDefault="00E5634A">
            <w:pPr>
              <w:spacing w:before="40" w:after="40"/>
              <w:ind w:left="100" w:right="100"/>
              <w:jc w:val="center"/>
            </w:pPr>
            <w:r>
              <w:rPr>
                <w:rFonts w:ascii="Arial" w:eastAsia="Arial" w:hAnsi="Arial" w:cs="Arial"/>
                <w:color w:val="111111"/>
                <w:sz w:val="16"/>
                <w:szCs w:val="16"/>
              </w:rPr>
              <w:t>-3.42</w:t>
            </w:r>
          </w:p>
        </w:tc>
        <w:tc>
          <w:tcPr>
            <w:tcW w:w="1245" w:type="dxa"/>
            <w:shd w:val="clear" w:color="auto" w:fill="FFFFFF"/>
            <w:tcMar>
              <w:top w:w="0" w:type="dxa"/>
              <w:left w:w="0" w:type="dxa"/>
              <w:bottom w:w="0" w:type="dxa"/>
              <w:right w:w="0" w:type="dxa"/>
            </w:tcMar>
            <w:vAlign w:val="center"/>
          </w:tcPr>
          <w:p w14:paraId="10B8A242" w14:textId="77777777" w:rsidR="00C66844" w:rsidRDefault="00E5634A">
            <w:pPr>
              <w:spacing w:before="40" w:after="40"/>
              <w:ind w:left="100" w:right="100"/>
              <w:jc w:val="center"/>
            </w:pPr>
            <w:r>
              <w:rPr>
                <w:rFonts w:ascii="Arial" w:eastAsia="Arial" w:hAnsi="Arial" w:cs="Arial"/>
                <w:color w:val="111111"/>
                <w:sz w:val="16"/>
                <w:szCs w:val="16"/>
              </w:rPr>
              <w:t>1846 - 1884</w:t>
            </w:r>
          </w:p>
        </w:tc>
        <w:tc>
          <w:tcPr>
            <w:tcW w:w="649" w:type="dxa"/>
            <w:shd w:val="clear" w:color="auto" w:fill="FFFFFF"/>
            <w:tcMar>
              <w:top w:w="0" w:type="dxa"/>
              <w:left w:w="0" w:type="dxa"/>
              <w:bottom w:w="0" w:type="dxa"/>
              <w:right w:w="0" w:type="dxa"/>
            </w:tcMar>
            <w:vAlign w:val="center"/>
          </w:tcPr>
          <w:p w14:paraId="163566F7" w14:textId="77777777" w:rsidR="00C66844" w:rsidRDefault="00E5634A">
            <w:pPr>
              <w:spacing w:before="40" w:after="40"/>
              <w:ind w:left="100" w:right="100"/>
              <w:jc w:val="center"/>
            </w:pPr>
            <w:r>
              <w:rPr>
                <w:rFonts w:ascii="Arial" w:eastAsia="Arial" w:hAnsi="Arial" w:cs="Arial"/>
                <w:color w:val="111111"/>
                <w:sz w:val="16"/>
                <w:szCs w:val="16"/>
              </w:rPr>
              <w:t>12.11 (3.28)</w:t>
            </w:r>
          </w:p>
        </w:tc>
        <w:tc>
          <w:tcPr>
            <w:tcW w:w="611" w:type="dxa"/>
            <w:shd w:val="clear" w:color="auto" w:fill="FFFFFF"/>
            <w:tcMar>
              <w:top w:w="0" w:type="dxa"/>
              <w:left w:w="0" w:type="dxa"/>
              <w:bottom w:w="0" w:type="dxa"/>
              <w:right w:w="0" w:type="dxa"/>
            </w:tcMar>
            <w:vAlign w:val="center"/>
          </w:tcPr>
          <w:p w14:paraId="19BBD2EC" w14:textId="77777777" w:rsidR="00C66844" w:rsidRDefault="00E5634A">
            <w:pPr>
              <w:spacing w:before="40" w:after="40"/>
              <w:ind w:left="100" w:right="100"/>
              <w:jc w:val="center"/>
            </w:pPr>
            <w:r>
              <w:rPr>
                <w:rFonts w:ascii="Arial" w:eastAsia="Arial" w:hAnsi="Arial" w:cs="Arial"/>
                <w:color w:val="111111"/>
                <w:sz w:val="16"/>
                <w:szCs w:val="16"/>
              </w:rPr>
              <w:t>674</w:t>
            </w:r>
          </w:p>
        </w:tc>
        <w:tc>
          <w:tcPr>
            <w:tcW w:w="1007" w:type="dxa"/>
            <w:tcBorders>
              <w:right w:val="single" w:sz="8" w:space="0" w:color="000000"/>
            </w:tcBorders>
            <w:shd w:val="clear" w:color="auto" w:fill="FFFFFF"/>
            <w:tcMar>
              <w:top w:w="0" w:type="dxa"/>
              <w:left w:w="0" w:type="dxa"/>
              <w:bottom w:w="0" w:type="dxa"/>
              <w:right w:w="0" w:type="dxa"/>
            </w:tcMar>
            <w:vAlign w:val="center"/>
          </w:tcPr>
          <w:p w14:paraId="55975C42" w14:textId="77777777" w:rsidR="00C66844" w:rsidRDefault="00E5634A">
            <w:pPr>
              <w:spacing w:before="40" w:after="40"/>
              <w:ind w:left="100" w:right="100"/>
              <w:jc w:val="center"/>
            </w:pPr>
            <w:r>
              <w:rPr>
                <w:rFonts w:ascii="Arial" w:eastAsia="Arial" w:hAnsi="Arial" w:cs="Arial"/>
                <w:color w:val="111111"/>
                <w:sz w:val="16"/>
                <w:szCs w:val="16"/>
              </w:rPr>
              <w:t>6.4 - 17.1</w:t>
            </w:r>
          </w:p>
        </w:tc>
        <w:tc>
          <w:tcPr>
            <w:tcW w:w="864" w:type="dxa"/>
            <w:tcBorders>
              <w:left w:val="single" w:sz="8" w:space="0" w:color="000000"/>
            </w:tcBorders>
            <w:shd w:val="clear" w:color="auto" w:fill="FFFFFF"/>
            <w:tcMar>
              <w:top w:w="0" w:type="dxa"/>
              <w:left w:w="0" w:type="dxa"/>
              <w:bottom w:w="0" w:type="dxa"/>
              <w:right w:w="0" w:type="dxa"/>
            </w:tcMar>
            <w:vAlign w:val="center"/>
          </w:tcPr>
          <w:p w14:paraId="2ABB367B" w14:textId="77777777" w:rsidR="00C66844" w:rsidRDefault="00E5634A">
            <w:pPr>
              <w:spacing w:before="40" w:after="40"/>
              <w:ind w:left="100" w:right="100"/>
              <w:jc w:val="center"/>
            </w:pPr>
            <w:r>
              <w:rPr>
                <w:rFonts w:ascii="Arial" w:eastAsia="Arial" w:hAnsi="Arial" w:cs="Arial"/>
                <w:color w:val="111111"/>
                <w:sz w:val="16"/>
                <w:szCs w:val="16"/>
              </w:rPr>
              <w:t>15 (30)</w:t>
            </w:r>
          </w:p>
        </w:tc>
        <w:tc>
          <w:tcPr>
            <w:tcW w:w="776" w:type="dxa"/>
            <w:shd w:val="clear" w:color="auto" w:fill="FFFFFF"/>
            <w:tcMar>
              <w:top w:w="0" w:type="dxa"/>
              <w:left w:w="0" w:type="dxa"/>
              <w:bottom w:w="0" w:type="dxa"/>
              <w:right w:w="0" w:type="dxa"/>
            </w:tcMar>
            <w:vAlign w:val="center"/>
          </w:tcPr>
          <w:p w14:paraId="6B25D2BD" w14:textId="77777777" w:rsidR="00C66844" w:rsidRDefault="00E5634A">
            <w:pPr>
              <w:spacing w:before="40" w:after="40"/>
              <w:ind w:left="100" w:right="100"/>
              <w:jc w:val="center"/>
            </w:pPr>
            <w:r>
              <w:rPr>
                <w:rFonts w:ascii="Arial" w:eastAsia="Arial" w:hAnsi="Arial" w:cs="Arial"/>
                <w:color w:val="111111"/>
                <w:sz w:val="16"/>
                <w:szCs w:val="16"/>
              </w:rPr>
              <w:t>69.8 (20.5) a</w:t>
            </w:r>
          </w:p>
        </w:tc>
        <w:tc>
          <w:tcPr>
            <w:tcW w:w="784" w:type="dxa"/>
            <w:shd w:val="clear" w:color="auto" w:fill="FFFFFF"/>
            <w:tcMar>
              <w:top w:w="0" w:type="dxa"/>
              <w:left w:w="0" w:type="dxa"/>
              <w:bottom w:w="0" w:type="dxa"/>
              <w:right w:w="0" w:type="dxa"/>
            </w:tcMar>
            <w:vAlign w:val="center"/>
          </w:tcPr>
          <w:p w14:paraId="2512967F" w14:textId="77777777" w:rsidR="00C66844" w:rsidRDefault="00E5634A">
            <w:pPr>
              <w:spacing w:before="40" w:after="40"/>
              <w:ind w:left="100" w:right="100"/>
              <w:jc w:val="center"/>
            </w:pPr>
            <w:r>
              <w:rPr>
                <w:rFonts w:ascii="Arial" w:eastAsia="Arial" w:hAnsi="Arial" w:cs="Arial"/>
                <w:color w:val="111111"/>
                <w:sz w:val="16"/>
                <w:szCs w:val="16"/>
              </w:rPr>
              <w:t>15.4 (1.8) a</w:t>
            </w:r>
          </w:p>
        </w:tc>
        <w:tc>
          <w:tcPr>
            <w:tcW w:w="817" w:type="dxa"/>
            <w:tcBorders>
              <w:right w:val="single" w:sz="8" w:space="0" w:color="000000"/>
            </w:tcBorders>
            <w:shd w:val="clear" w:color="auto" w:fill="FFFFFF"/>
            <w:tcMar>
              <w:top w:w="0" w:type="dxa"/>
              <w:left w:w="0" w:type="dxa"/>
              <w:bottom w:w="0" w:type="dxa"/>
              <w:right w:w="0" w:type="dxa"/>
            </w:tcMar>
            <w:vAlign w:val="center"/>
          </w:tcPr>
          <w:p w14:paraId="55244719" w14:textId="77777777" w:rsidR="00C66844" w:rsidRDefault="00E5634A">
            <w:pPr>
              <w:spacing w:before="40" w:after="40"/>
              <w:ind w:left="100" w:right="100"/>
              <w:jc w:val="center"/>
            </w:pPr>
            <w:commentRangeStart w:id="9"/>
            <w:r>
              <w:rPr>
                <w:rFonts w:ascii="Arial" w:eastAsia="Arial" w:hAnsi="Arial" w:cs="Arial"/>
                <w:color w:val="111111"/>
                <w:sz w:val="16"/>
                <w:szCs w:val="16"/>
              </w:rPr>
              <w:t>161.0 (32.2)</w:t>
            </w:r>
            <w:commentRangeEnd w:id="9"/>
            <w:r w:rsidR="00ED088D">
              <w:rPr>
                <w:rStyle w:val="Refdecomentario"/>
              </w:rPr>
              <w:commentReference w:id="9"/>
            </w:r>
          </w:p>
        </w:tc>
        <w:tc>
          <w:tcPr>
            <w:tcW w:w="880" w:type="dxa"/>
            <w:tcBorders>
              <w:left w:val="single" w:sz="8" w:space="0" w:color="000000"/>
            </w:tcBorders>
            <w:shd w:val="clear" w:color="auto" w:fill="FFFFFF"/>
            <w:tcMar>
              <w:top w:w="0" w:type="dxa"/>
              <w:left w:w="0" w:type="dxa"/>
              <w:bottom w:w="0" w:type="dxa"/>
              <w:right w:w="0" w:type="dxa"/>
            </w:tcMar>
            <w:vAlign w:val="center"/>
          </w:tcPr>
          <w:p w14:paraId="6BC8766D" w14:textId="77777777" w:rsidR="00C66844" w:rsidRDefault="00E5634A">
            <w:pPr>
              <w:spacing w:before="40" w:after="40"/>
              <w:ind w:left="100" w:right="100"/>
              <w:jc w:val="center"/>
            </w:pPr>
            <w:r>
              <w:rPr>
                <w:rFonts w:ascii="Arial" w:eastAsia="Arial" w:hAnsi="Arial" w:cs="Arial"/>
                <w:color w:val="111111"/>
                <w:sz w:val="16"/>
                <w:szCs w:val="16"/>
              </w:rPr>
              <w:t>34.1 (24.3) a</w:t>
            </w:r>
          </w:p>
        </w:tc>
        <w:tc>
          <w:tcPr>
            <w:tcW w:w="836" w:type="dxa"/>
            <w:shd w:val="clear" w:color="auto" w:fill="FFFFFF"/>
            <w:tcMar>
              <w:top w:w="0" w:type="dxa"/>
              <w:left w:w="0" w:type="dxa"/>
              <w:bottom w:w="0" w:type="dxa"/>
              <w:right w:w="0" w:type="dxa"/>
            </w:tcMar>
            <w:vAlign w:val="center"/>
          </w:tcPr>
          <w:p w14:paraId="04742677" w14:textId="77777777" w:rsidR="00C66844" w:rsidRDefault="00E5634A">
            <w:pPr>
              <w:spacing w:before="40" w:after="40"/>
              <w:ind w:left="100" w:right="100"/>
              <w:jc w:val="center"/>
            </w:pPr>
            <w:r>
              <w:rPr>
                <w:rFonts w:ascii="Arial" w:eastAsia="Arial" w:hAnsi="Arial" w:cs="Arial"/>
                <w:color w:val="111111"/>
                <w:sz w:val="16"/>
                <w:szCs w:val="16"/>
              </w:rPr>
              <w:t>10.8 (4.4) a</w:t>
            </w:r>
          </w:p>
        </w:tc>
        <w:tc>
          <w:tcPr>
            <w:tcW w:w="930" w:type="dxa"/>
            <w:shd w:val="clear" w:color="auto" w:fill="FFFFFF"/>
            <w:tcMar>
              <w:top w:w="0" w:type="dxa"/>
              <w:left w:w="0" w:type="dxa"/>
              <w:bottom w:w="0" w:type="dxa"/>
              <w:right w:w="0" w:type="dxa"/>
            </w:tcMar>
            <w:vAlign w:val="center"/>
          </w:tcPr>
          <w:p w14:paraId="76F4683D" w14:textId="77777777" w:rsidR="00C66844" w:rsidRDefault="00E5634A">
            <w:pPr>
              <w:spacing w:before="40" w:after="40"/>
              <w:ind w:left="100" w:right="100"/>
              <w:jc w:val="center"/>
            </w:pPr>
            <w:r>
              <w:rPr>
                <w:rFonts w:ascii="Arial" w:eastAsia="Arial" w:hAnsi="Arial" w:cs="Arial"/>
                <w:color w:val="111111"/>
                <w:sz w:val="16"/>
                <w:szCs w:val="16"/>
              </w:rPr>
              <w:t>39.13 (24.31) a</w:t>
            </w:r>
          </w:p>
        </w:tc>
        <w:tc>
          <w:tcPr>
            <w:tcW w:w="1030" w:type="dxa"/>
            <w:shd w:val="clear" w:color="auto" w:fill="FFFFFF"/>
            <w:tcMar>
              <w:top w:w="0" w:type="dxa"/>
              <w:left w:w="0" w:type="dxa"/>
              <w:bottom w:w="0" w:type="dxa"/>
              <w:right w:w="0" w:type="dxa"/>
            </w:tcMar>
            <w:vAlign w:val="center"/>
          </w:tcPr>
          <w:p w14:paraId="194FD12B" w14:textId="77777777" w:rsidR="00C66844" w:rsidRDefault="00E5634A">
            <w:pPr>
              <w:spacing w:before="40" w:after="40"/>
              <w:ind w:left="100" w:right="100"/>
              <w:jc w:val="center"/>
            </w:pPr>
            <w:r>
              <w:rPr>
                <w:rFonts w:ascii="Arial" w:eastAsia="Arial" w:hAnsi="Arial" w:cs="Arial"/>
                <w:color w:val="111111"/>
                <w:sz w:val="16"/>
                <w:szCs w:val="16"/>
              </w:rPr>
              <w:t>348.0 (147.1) a</w:t>
            </w:r>
          </w:p>
        </w:tc>
        <w:tc>
          <w:tcPr>
            <w:tcW w:w="807" w:type="dxa"/>
            <w:shd w:val="clear" w:color="auto" w:fill="FFFFFF"/>
            <w:tcMar>
              <w:top w:w="0" w:type="dxa"/>
              <w:left w:w="0" w:type="dxa"/>
              <w:bottom w:w="0" w:type="dxa"/>
              <w:right w:w="0" w:type="dxa"/>
            </w:tcMar>
            <w:vAlign w:val="center"/>
          </w:tcPr>
          <w:p w14:paraId="26180C67" w14:textId="77777777" w:rsidR="00C66844" w:rsidRDefault="00E5634A">
            <w:pPr>
              <w:spacing w:before="40" w:after="40"/>
              <w:ind w:left="100" w:right="100"/>
              <w:jc w:val="center"/>
            </w:pPr>
            <w:r>
              <w:rPr>
                <w:rFonts w:ascii="Arial" w:eastAsia="Arial" w:hAnsi="Arial" w:cs="Arial"/>
                <w:color w:val="111111"/>
                <w:sz w:val="16"/>
                <w:szCs w:val="16"/>
              </w:rPr>
              <w:t>0.91 (0.63) a</w:t>
            </w:r>
          </w:p>
        </w:tc>
      </w:tr>
      <w:tr w:rsidR="00E5634A" w14:paraId="0C596329" w14:textId="77777777" w:rsidTr="00E5634A">
        <w:trPr>
          <w:cantSplit/>
          <w:trHeight w:val="401"/>
          <w:jc w:val="center"/>
        </w:trPr>
        <w:tc>
          <w:tcPr>
            <w:tcW w:w="871" w:type="dxa"/>
            <w:shd w:val="clear" w:color="auto" w:fill="FFFFFF"/>
            <w:tcMar>
              <w:top w:w="0" w:type="dxa"/>
              <w:left w:w="0" w:type="dxa"/>
              <w:bottom w:w="0" w:type="dxa"/>
              <w:right w:w="0" w:type="dxa"/>
            </w:tcMar>
            <w:vAlign w:val="center"/>
          </w:tcPr>
          <w:p w14:paraId="44D6C7D0" w14:textId="77777777" w:rsidR="00C66844" w:rsidRDefault="00E5634A">
            <w:pPr>
              <w:spacing w:before="40" w:after="40"/>
              <w:ind w:left="100" w:right="100"/>
              <w:jc w:val="center"/>
            </w:pPr>
            <w:r>
              <w:rPr>
                <w:rFonts w:ascii="Arial" w:eastAsia="Arial" w:hAnsi="Arial" w:cs="Arial"/>
                <w:color w:val="111111"/>
                <w:sz w:val="16"/>
                <w:szCs w:val="16"/>
              </w:rPr>
              <w:t>CA-Low</w:t>
            </w:r>
          </w:p>
        </w:tc>
        <w:tc>
          <w:tcPr>
            <w:tcW w:w="723" w:type="dxa"/>
            <w:shd w:val="clear" w:color="auto" w:fill="FFFFFF"/>
            <w:tcMar>
              <w:top w:w="0" w:type="dxa"/>
              <w:left w:w="0" w:type="dxa"/>
              <w:bottom w:w="0" w:type="dxa"/>
              <w:right w:w="0" w:type="dxa"/>
            </w:tcMar>
            <w:vAlign w:val="center"/>
          </w:tcPr>
          <w:p w14:paraId="7EBC4EAD" w14:textId="77777777" w:rsidR="00C66844" w:rsidRDefault="00E5634A">
            <w:pPr>
              <w:spacing w:before="40" w:after="40"/>
              <w:ind w:left="100" w:right="100"/>
              <w:jc w:val="center"/>
            </w:pPr>
            <w:r>
              <w:rPr>
                <w:rFonts w:ascii="Arial" w:eastAsia="Arial" w:hAnsi="Arial" w:cs="Arial"/>
                <w:color w:val="111111"/>
                <w:sz w:val="16"/>
                <w:szCs w:val="16"/>
              </w:rPr>
              <w:t>36.96</w:t>
            </w:r>
          </w:p>
        </w:tc>
        <w:tc>
          <w:tcPr>
            <w:tcW w:w="849" w:type="dxa"/>
            <w:shd w:val="clear" w:color="auto" w:fill="FFFFFF"/>
            <w:tcMar>
              <w:top w:w="0" w:type="dxa"/>
              <w:left w:w="0" w:type="dxa"/>
              <w:bottom w:w="0" w:type="dxa"/>
              <w:right w:w="0" w:type="dxa"/>
            </w:tcMar>
            <w:vAlign w:val="center"/>
          </w:tcPr>
          <w:p w14:paraId="19233411" w14:textId="77777777" w:rsidR="00C66844" w:rsidRDefault="00E5634A">
            <w:pPr>
              <w:spacing w:before="40" w:after="40"/>
              <w:ind w:left="100" w:right="100"/>
              <w:jc w:val="center"/>
            </w:pPr>
            <w:r>
              <w:rPr>
                <w:rFonts w:ascii="Arial" w:eastAsia="Arial" w:hAnsi="Arial" w:cs="Arial"/>
                <w:color w:val="111111"/>
                <w:sz w:val="16"/>
                <w:szCs w:val="16"/>
              </w:rPr>
              <w:t>-3.42</w:t>
            </w:r>
          </w:p>
        </w:tc>
        <w:tc>
          <w:tcPr>
            <w:tcW w:w="1245" w:type="dxa"/>
            <w:shd w:val="clear" w:color="auto" w:fill="FFFFFF"/>
            <w:tcMar>
              <w:top w:w="0" w:type="dxa"/>
              <w:left w:w="0" w:type="dxa"/>
              <w:bottom w:w="0" w:type="dxa"/>
              <w:right w:w="0" w:type="dxa"/>
            </w:tcMar>
            <w:vAlign w:val="center"/>
          </w:tcPr>
          <w:p w14:paraId="76913555" w14:textId="77777777" w:rsidR="00C66844" w:rsidRDefault="00E5634A">
            <w:pPr>
              <w:spacing w:before="40" w:after="40"/>
              <w:ind w:left="100" w:right="100"/>
              <w:jc w:val="center"/>
            </w:pPr>
            <w:r>
              <w:rPr>
                <w:rFonts w:ascii="Arial" w:eastAsia="Arial" w:hAnsi="Arial" w:cs="Arial"/>
                <w:color w:val="111111"/>
                <w:sz w:val="16"/>
                <w:szCs w:val="16"/>
              </w:rPr>
              <w:t>1691 - 1751</w:t>
            </w:r>
          </w:p>
        </w:tc>
        <w:tc>
          <w:tcPr>
            <w:tcW w:w="649" w:type="dxa"/>
            <w:shd w:val="clear" w:color="auto" w:fill="FFFFFF"/>
            <w:tcMar>
              <w:top w:w="0" w:type="dxa"/>
              <w:left w:w="0" w:type="dxa"/>
              <w:bottom w:w="0" w:type="dxa"/>
              <w:right w:w="0" w:type="dxa"/>
            </w:tcMar>
            <w:vAlign w:val="center"/>
          </w:tcPr>
          <w:p w14:paraId="3BB7F0D2" w14:textId="77777777" w:rsidR="00C66844" w:rsidRDefault="00E5634A">
            <w:pPr>
              <w:spacing w:before="40" w:after="40"/>
              <w:ind w:left="100" w:right="100"/>
              <w:jc w:val="center"/>
            </w:pPr>
            <w:r>
              <w:rPr>
                <w:rFonts w:ascii="Arial" w:eastAsia="Arial" w:hAnsi="Arial" w:cs="Arial"/>
                <w:color w:val="111111"/>
                <w:sz w:val="16"/>
                <w:szCs w:val="16"/>
              </w:rPr>
              <w:t>12.86 (2.98)</w:t>
            </w:r>
          </w:p>
        </w:tc>
        <w:tc>
          <w:tcPr>
            <w:tcW w:w="611" w:type="dxa"/>
            <w:shd w:val="clear" w:color="auto" w:fill="FFFFFF"/>
            <w:tcMar>
              <w:top w:w="0" w:type="dxa"/>
              <w:left w:w="0" w:type="dxa"/>
              <w:bottom w:w="0" w:type="dxa"/>
              <w:right w:w="0" w:type="dxa"/>
            </w:tcMar>
            <w:vAlign w:val="center"/>
          </w:tcPr>
          <w:p w14:paraId="1A9E7458" w14:textId="77777777" w:rsidR="00C66844" w:rsidRDefault="00E5634A">
            <w:pPr>
              <w:spacing w:before="40" w:after="40"/>
              <w:ind w:left="100" w:right="100"/>
              <w:jc w:val="center"/>
            </w:pPr>
            <w:r>
              <w:rPr>
                <w:rFonts w:ascii="Arial" w:eastAsia="Arial" w:hAnsi="Arial" w:cs="Arial"/>
                <w:color w:val="111111"/>
                <w:sz w:val="16"/>
                <w:szCs w:val="16"/>
              </w:rPr>
              <w:t>674</w:t>
            </w:r>
          </w:p>
        </w:tc>
        <w:tc>
          <w:tcPr>
            <w:tcW w:w="1007" w:type="dxa"/>
            <w:tcBorders>
              <w:right w:val="single" w:sz="8" w:space="0" w:color="000000"/>
            </w:tcBorders>
            <w:shd w:val="clear" w:color="auto" w:fill="FFFFFF"/>
            <w:tcMar>
              <w:top w:w="0" w:type="dxa"/>
              <w:left w:w="0" w:type="dxa"/>
              <w:bottom w:w="0" w:type="dxa"/>
              <w:right w:w="0" w:type="dxa"/>
            </w:tcMar>
            <w:vAlign w:val="center"/>
          </w:tcPr>
          <w:p w14:paraId="4BE21575" w14:textId="77777777" w:rsidR="00C66844" w:rsidRDefault="00E5634A">
            <w:pPr>
              <w:spacing w:before="40" w:after="40"/>
              <w:ind w:left="100" w:right="100"/>
              <w:jc w:val="center"/>
            </w:pPr>
            <w:r>
              <w:rPr>
                <w:rFonts w:ascii="Arial" w:eastAsia="Arial" w:hAnsi="Arial" w:cs="Arial"/>
                <w:color w:val="111111"/>
                <w:sz w:val="16"/>
                <w:szCs w:val="16"/>
              </w:rPr>
              <w:t>6.4 - 17.1</w:t>
            </w:r>
          </w:p>
        </w:tc>
        <w:tc>
          <w:tcPr>
            <w:tcW w:w="864" w:type="dxa"/>
            <w:tcBorders>
              <w:left w:val="single" w:sz="8" w:space="0" w:color="000000"/>
            </w:tcBorders>
            <w:shd w:val="clear" w:color="auto" w:fill="FFFFFF"/>
            <w:tcMar>
              <w:top w:w="0" w:type="dxa"/>
              <w:left w:w="0" w:type="dxa"/>
              <w:bottom w:w="0" w:type="dxa"/>
              <w:right w:w="0" w:type="dxa"/>
            </w:tcMar>
            <w:vAlign w:val="center"/>
          </w:tcPr>
          <w:p w14:paraId="3B5DF9E7" w14:textId="77777777" w:rsidR="00C66844" w:rsidRDefault="00E5634A">
            <w:pPr>
              <w:spacing w:before="40" w:after="40"/>
              <w:ind w:left="100" w:right="100"/>
              <w:jc w:val="center"/>
            </w:pPr>
            <w:r>
              <w:rPr>
                <w:rFonts w:ascii="Arial" w:eastAsia="Arial" w:hAnsi="Arial" w:cs="Arial"/>
                <w:color w:val="111111"/>
                <w:sz w:val="16"/>
                <w:szCs w:val="16"/>
              </w:rPr>
              <w:t>15 (30)</w:t>
            </w:r>
          </w:p>
        </w:tc>
        <w:tc>
          <w:tcPr>
            <w:tcW w:w="776" w:type="dxa"/>
            <w:shd w:val="clear" w:color="auto" w:fill="FFFFFF"/>
            <w:tcMar>
              <w:top w:w="0" w:type="dxa"/>
              <w:left w:w="0" w:type="dxa"/>
              <w:bottom w:w="0" w:type="dxa"/>
              <w:right w:w="0" w:type="dxa"/>
            </w:tcMar>
            <w:vAlign w:val="center"/>
          </w:tcPr>
          <w:p w14:paraId="1F48E8F0" w14:textId="77777777" w:rsidR="00C66844" w:rsidRDefault="00E5634A">
            <w:pPr>
              <w:spacing w:before="40" w:after="40"/>
              <w:ind w:left="100" w:right="100"/>
              <w:jc w:val="center"/>
            </w:pPr>
            <w:r>
              <w:rPr>
                <w:rFonts w:ascii="Arial" w:eastAsia="Arial" w:hAnsi="Arial" w:cs="Arial"/>
                <w:color w:val="111111"/>
                <w:sz w:val="16"/>
                <w:szCs w:val="16"/>
              </w:rPr>
              <w:t>45.9 (8.6) a</w:t>
            </w:r>
          </w:p>
        </w:tc>
        <w:tc>
          <w:tcPr>
            <w:tcW w:w="784" w:type="dxa"/>
            <w:shd w:val="clear" w:color="auto" w:fill="FFFFFF"/>
            <w:tcMar>
              <w:top w:w="0" w:type="dxa"/>
              <w:left w:w="0" w:type="dxa"/>
              <w:bottom w:w="0" w:type="dxa"/>
              <w:right w:w="0" w:type="dxa"/>
            </w:tcMar>
            <w:vAlign w:val="center"/>
          </w:tcPr>
          <w:p w14:paraId="4B1D06BE" w14:textId="77777777" w:rsidR="00C66844" w:rsidRDefault="00E5634A">
            <w:pPr>
              <w:spacing w:before="40" w:after="40"/>
              <w:ind w:left="100" w:right="100"/>
              <w:jc w:val="center"/>
            </w:pPr>
            <w:r>
              <w:rPr>
                <w:rFonts w:ascii="Arial" w:eastAsia="Arial" w:hAnsi="Arial" w:cs="Arial"/>
                <w:color w:val="111111"/>
                <w:sz w:val="16"/>
                <w:szCs w:val="16"/>
              </w:rPr>
              <w:t>12.6 (1.6) b</w:t>
            </w:r>
          </w:p>
        </w:tc>
        <w:tc>
          <w:tcPr>
            <w:tcW w:w="817" w:type="dxa"/>
            <w:tcBorders>
              <w:right w:val="single" w:sz="8" w:space="0" w:color="000000"/>
            </w:tcBorders>
            <w:shd w:val="clear" w:color="auto" w:fill="FFFFFF"/>
            <w:tcMar>
              <w:top w:w="0" w:type="dxa"/>
              <w:left w:w="0" w:type="dxa"/>
              <w:bottom w:w="0" w:type="dxa"/>
              <w:right w:w="0" w:type="dxa"/>
            </w:tcMar>
            <w:vAlign w:val="center"/>
          </w:tcPr>
          <w:p w14:paraId="339892C5" w14:textId="77777777" w:rsidR="00C66844" w:rsidRDefault="00E5634A">
            <w:pPr>
              <w:spacing w:before="40" w:after="40"/>
              <w:ind w:left="100" w:right="100"/>
              <w:jc w:val="center"/>
            </w:pPr>
            <w:r>
              <w:rPr>
                <w:rFonts w:ascii="Arial" w:eastAsia="Arial" w:hAnsi="Arial" w:cs="Arial"/>
                <w:color w:val="111111"/>
                <w:sz w:val="16"/>
                <w:szCs w:val="16"/>
              </w:rPr>
              <w:t>148.5 (16.5)</w:t>
            </w:r>
          </w:p>
        </w:tc>
        <w:tc>
          <w:tcPr>
            <w:tcW w:w="880" w:type="dxa"/>
            <w:tcBorders>
              <w:left w:val="single" w:sz="8" w:space="0" w:color="000000"/>
            </w:tcBorders>
            <w:shd w:val="clear" w:color="auto" w:fill="FFFFFF"/>
            <w:tcMar>
              <w:top w:w="0" w:type="dxa"/>
              <w:left w:w="0" w:type="dxa"/>
              <w:bottom w:w="0" w:type="dxa"/>
              <w:right w:w="0" w:type="dxa"/>
            </w:tcMar>
            <w:vAlign w:val="center"/>
          </w:tcPr>
          <w:p w14:paraId="7F43710B" w14:textId="77777777" w:rsidR="00C66844" w:rsidRDefault="00E5634A">
            <w:pPr>
              <w:spacing w:before="40" w:after="40"/>
              <w:ind w:left="100" w:right="100"/>
              <w:jc w:val="center"/>
            </w:pPr>
            <w:r>
              <w:rPr>
                <w:rFonts w:ascii="Arial" w:eastAsia="Arial" w:hAnsi="Arial" w:cs="Arial"/>
                <w:color w:val="111111"/>
                <w:sz w:val="16"/>
                <w:szCs w:val="16"/>
              </w:rPr>
              <w:t>21.7 (14.4) b</w:t>
            </w:r>
          </w:p>
        </w:tc>
        <w:tc>
          <w:tcPr>
            <w:tcW w:w="836" w:type="dxa"/>
            <w:shd w:val="clear" w:color="auto" w:fill="FFFFFF"/>
            <w:tcMar>
              <w:top w:w="0" w:type="dxa"/>
              <w:left w:w="0" w:type="dxa"/>
              <w:bottom w:w="0" w:type="dxa"/>
              <w:right w:w="0" w:type="dxa"/>
            </w:tcMar>
            <w:vAlign w:val="center"/>
          </w:tcPr>
          <w:p w14:paraId="5954BF43" w14:textId="77777777" w:rsidR="00E5634A" w:rsidRDefault="00E5634A">
            <w:pPr>
              <w:spacing w:before="40" w:after="40"/>
              <w:ind w:left="100" w:right="100"/>
              <w:jc w:val="center"/>
              <w:rPr>
                <w:rFonts w:ascii="Arial" w:eastAsia="Arial" w:hAnsi="Arial" w:cs="Arial"/>
                <w:color w:val="111111"/>
                <w:sz w:val="16"/>
                <w:szCs w:val="16"/>
              </w:rPr>
            </w:pPr>
            <w:r>
              <w:rPr>
                <w:rFonts w:ascii="Arial" w:eastAsia="Arial" w:hAnsi="Arial" w:cs="Arial"/>
                <w:color w:val="111111"/>
                <w:sz w:val="16"/>
                <w:szCs w:val="16"/>
              </w:rPr>
              <w:t xml:space="preserve">9.0 </w:t>
            </w:r>
          </w:p>
          <w:p w14:paraId="233A4861" w14:textId="77777777" w:rsidR="00C66844" w:rsidRDefault="00E5634A">
            <w:pPr>
              <w:spacing w:before="40" w:after="40"/>
              <w:ind w:left="100" w:right="100"/>
              <w:jc w:val="center"/>
            </w:pPr>
            <w:r>
              <w:rPr>
                <w:rFonts w:ascii="Arial" w:eastAsia="Arial" w:hAnsi="Arial" w:cs="Arial"/>
                <w:color w:val="111111"/>
                <w:sz w:val="16"/>
                <w:szCs w:val="16"/>
              </w:rPr>
              <w:t>(2.8) b</w:t>
            </w:r>
          </w:p>
        </w:tc>
        <w:tc>
          <w:tcPr>
            <w:tcW w:w="930" w:type="dxa"/>
            <w:shd w:val="clear" w:color="auto" w:fill="FFFFFF"/>
            <w:tcMar>
              <w:top w:w="0" w:type="dxa"/>
              <w:left w:w="0" w:type="dxa"/>
              <w:bottom w:w="0" w:type="dxa"/>
              <w:right w:w="0" w:type="dxa"/>
            </w:tcMar>
            <w:vAlign w:val="center"/>
          </w:tcPr>
          <w:p w14:paraId="0DF77F51" w14:textId="77777777" w:rsidR="00C66844" w:rsidRDefault="00E5634A">
            <w:pPr>
              <w:spacing w:before="40" w:after="40"/>
              <w:ind w:left="100" w:right="100"/>
              <w:jc w:val="center"/>
            </w:pPr>
            <w:r>
              <w:rPr>
                <w:rFonts w:ascii="Arial" w:eastAsia="Arial" w:hAnsi="Arial" w:cs="Arial"/>
                <w:color w:val="111111"/>
                <w:sz w:val="16"/>
                <w:szCs w:val="16"/>
              </w:rPr>
              <w:t>18.02 (7.11) ab</w:t>
            </w:r>
          </w:p>
        </w:tc>
        <w:tc>
          <w:tcPr>
            <w:tcW w:w="1030" w:type="dxa"/>
            <w:shd w:val="clear" w:color="auto" w:fill="FFFFFF"/>
            <w:tcMar>
              <w:top w:w="0" w:type="dxa"/>
              <w:left w:w="0" w:type="dxa"/>
              <w:bottom w:w="0" w:type="dxa"/>
              <w:right w:w="0" w:type="dxa"/>
            </w:tcMar>
            <w:vAlign w:val="center"/>
          </w:tcPr>
          <w:p w14:paraId="6ADC043D" w14:textId="77777777" w:rsidR="00C66844" w:rsidRDefault="00E5634A">
            <w:pPr>
              <w:spacing w:before="40" w:after="40"/>
              <w:ind w:left="100" w:right="100"/>
              <w:jc w:val="center"/>
            </w:pPr>
            <w:r>
              <w:rPr>
                <w:rFonts w:ascii="Arial" w:eastAsia="Arial" w:hAnsi="Arial" w:cs="Arial"/>
                <w:color w:val="111111"/>
                <w:sz w:val="16"/>
                <w:szCs w:val="16"/>
              </w:rPr>
              <w:t>409.6 (226.0) a</w:t>
            </w:r>
          </w:p>
        </w:tc>
        <w:tc>
          <w:tcPr>
            <w:tcW w:w="807" w:type="dxa"/>
            <w:shd w:val="clear" w:color="auto" w:fill="FFFFFF"/>
            <w:tcMar>
              <w:top w:w="0" w:type="dxa"/>
              <w:left w:w="0" w:type="dxa"/>
              <w:bottom w:w="0" w:type="dxa"/>
              <w:right w:w="0" w:type="dxa"/>
            </w:tcMar>
            <w:vAlign w:val="center"/>
          </w:tcPr>
          <w:p w14:paraId="159B92BF" w14:textId="77777777" w:rsidR="00C66844" w:rsidRDefault="00E5634A">
            <w:pPr>
              <w:spacing w:before="40" w:after="40"/>
              <w:ind w:left="100" w:right="100"/>
              <w:jc w:val="center"/>
            </w:pPr>
            <w:r>
              <w:rPr>
                <w:rFonts w:ascii="Arial" w:eastAsia="Arial" w:hAnsi="Arial" w:cs="Arial"/>
                <w:color w:val="111111"/>
                <w:sz w:val="16"/>
                <w:szCs w:val="16"/>
              </w:rPr>
              <w:t>0.89 (0.44) a</w:t>
            </w:r>
          </w:p>
        </w:tc>
      </w:tr>
      <w:tr w:rsidR="00E5634A" w14:paraId="1D237801" w14:textId="77777777" w:rsidTr="00E5634A">
        <w:trPr>
          <w:cantSplit/>
          <w:trHeight w:val="401"/>
          <w:jc w:val="center"/>
        </w:trPr>
        <w:tc>
          <w:tcPr>
            <w:tcW w:w="871" w:type="dxa"/>
            <w:tcBorders>
              <w:bottom w:val="single" w:sz="16" w:space="0" w:color="000000"/>
            </w:tcBorders>
            <w:shd w:val="clear" w:color="auto" w:fill="FFFFFF"/>
            <w:tcMar>
              <w:top w:w="0" w:type="dxa"/>
              <w:left w:w="0" w:type="dxa"/>
              <w:bottom w:w="0" w:type="dxa"/>
              <w:right w:w="0" w:type="dxa"/>
            </w:tcMar>
            <w:vAlign w:val="center"/>
          </w:tcPr>
          <w:p w14:paraId="5C3DD118" w14:textId="77777777" w:rsidR="00C66844" w:rsidRDefault="00E5634A">
            <w:pPr>
              <w:spacing w:before="40" w:after="40"/>
              <w:ind w:left="100" w:right="100"/>
              <w:jc w:val="center"/>
            </w:pPr>
            <w:r>
              <w:rPr>
                <w:rFonts w:ascii="Arial" w:eastAsia="Arial" w:hAnsi="Arial" w:cs="Arial"/>
                <w:color w:val="111111"/>
                <w:sz w:val="16"/>
                <w:szCs w:val="16"/>
              </w:rPr>
              <w:t>SJ</w:t>
            </w:r>
          </w:p>
        </w:tc>
        <w:tc>
          <w:tcPr>
            <w:tcW w:w="723" w:type="dxa"/>
            <w:tcBorders>
              <w:bottom w:val="single" w:sz="16" w:space="0" w:color="000000"/>
            </w:tcBorders>
            <w:shd w:val="clear" w:color="auto" w:fill="FFFFFF"/>
            <w:tcMar>
              <w:top w:w="0" w:type="dxa"/>
              <w:left w:w="0" w:type="dxa"/>
              <w:bottom w:w="0" w:type="dxa"/>
              <w:right w:w="0" w:type="dxa"/>
            </w:tcMar>
            <w:vAlign w:val="center"/>
          </w:tcPr>
          <w:p w14:paraId="4A8B5E35" w14:textId="77777777" w:rsidR="00C66844" w:rsidRDefault="00E5634A">
            <w:pPr>
              <w:spacing w:before="40" w:after="40"/>
              <w:ind w:left="100" w:right="100"/>
              <w:jc w:val="center"/>
            </w:pPr>
            <w:r>
              <w:rPr>
                <w:rFonts w:ascii="Arial" w:eastAsia="Arial" w:hAnsi="Arial" w:cs="Arial"/>
                <w:color w:val="111111"/>
                <w:sz w:val="16"/>
                <w:szCs w:val="16"/>
              </w:rPr>
              <w:t>37.13</w:t>
            </w:r>
          </w:p>
        </w:tc>
        <w:tc>
          <w:tcPr>
            <w:tcW w:w="849" w:type="dxa"/>
            <w:tcBorders>
              <w:bottom w:val="single" w:sz="16" w:space="0" w:color="000000"/>
            </w:tcBorders>
            <w:shd w:val="clear" w:color="auto" w:fill="FFFFFF"/>
            <w:tcMar>
              <w:top w:w="0" w:type="dxa"/>
              <w:left w:w="0" w:type="dxa"/>
              <w:bottom w:w="0" w:type="dxa"/>
              <w:right w:w="0" w:type="dxa"/>
            </w:tcMar>
            <w:vAlign w:val="center"/>
          </w:tcPr>
          <w:p w14:paraId="5FAA04F3" w14:textId="77777777" w:rsidR="00C66844" w:rsidRDefault="00E5634A">
            <w:pPr>
              <w:spacing w:before="40" w:after="40"/>
              <w:ind w:left="100" w:right="100"/>
              <w:jc w:val="center"/>
            </w:pPr>
            <w:r>
              <w:rPr>
                <w:rFonts w:ascii="Arial" w:eastAsia="Arial" w:hAnsi="Arial" w:cs="Arial"/>
                <w:color w:val="111111"/>
                <w:sz w:val="16"/>
                <w:szCs w:val="16"/>
              </w:rPr>
              <w:t>-3.37</w:t>
            </w:r>
          </w:p>
        </w:tc>
        <w:tc>
          <w:tcPr>
            <w:tcW w:w="1245" w:type="dxa"/>
            <w:tcBorders>
              <w:bottom w:val="single" w:sz="16" w:space="0" w:color="000000"/>
            </w:tcBorders>
            <w:shd w:val="clear" w:color="auto" w:fill="FFFFFF"/>
            <w:tcMar>
              <w:top w:w="0" w:type="dxa"/>
              <w:left w:w="0" w:type="dxa"/>
              <w:bottom w:w="0" w:type="dxa"/>
              <w:right w:w="0" w:type="dxa"/>
            </w:tcMar>
            <w:vAlign w:val="center"/>
          </w:tcPr>
          <w:p w14:paraId="188CB51F" w14:textId="77777777" w:rsidR="00C66844" w:rsidRDefault="00E5634A">
            <w:pPr>
              <w:spacing w:before="40" w:after="40"/>
              <w:ind w:left="100" w:right="100"/>
              <w:jc w:val="center"/>
            </w:pPr>
            <w:r>
              <w:rPr>
                <w:rFonts w:ascii="Arial" w:eastAsia="Arial" w:hAnsi="Arial" w:cs="Arial"/>
                <w:color w:val="111111"/>
                <w:sz w:val="16"/>
                <w:szCs w:val="16"/>
              </w:rPr>
              <w:t>1322 - 1474</w:t>
            </w:r>
          </w:p>
        </w:tc>
        <w:tc>
          <w:tcPr>
            <w:tcW w:w="649" w:type="dxa"/>
            <w:tcBorders>
              <w:bottom w:val="single" w:sz="16" w:space="0" w:color="000000"/>
            </w:tcBorders>
            <w:shd w:val="clear" w:color="auto" w:fill="FFFFFF"/>
            <w:tcMar>
              <w:top w:w="0" w:type="dxa"/>
              <w:left w:w="0" w:type="dxa"/>
              <w:bottom w:w="0" w:type="dxa"/>
              <w:right w:w="0" w:type="dxa"/>
            </w:tcMar>
            <w:vAlign w:val="center"/>
          </w:tcPr>
          <w:p w14:paraId="690D2DBE" w14:textId="77777777" w:rsidR="00C66844" w:rsidRDefault="00E5634A">
            <w:pPr>
              <w:spacing w:before="40" w:after="40"/>
              <w:ind w:left="100" w:right="100"/>
              <w:jc w:val="center"/>
            </w:pPr>
            <w:r>
              <w:rPr>
                <w:rFonts w:ascii="Arial" w:eastAsia="Arial" w:hAnsi="Arial" w:cs="Arial"/>
                <w:color w:val="111111"/>
                <w:sz w:val="16"/>
                <w:szCs w:val="16"/>
              </w:rPr>
              <w:t>27.33 (5.59)</w:t>
            </w:r>
          </w:p>
        </w:tc>
        <w:tc>
          <w:tcPr>
            <w:tcW w:w="611" w:type="dxa"/>
            <w:tcBorders>
              <w:bottom w:val="single" w:sz="16" w:space="0" w:color="000000"/>
            </w:tcBorders>
            <w:shd w:val="clear" w:color="auto" w:fill="FFFFFF"/>
            <w:tcMar>
              <w:top w:w="0" w:type="dxa"/>
              <w:left w:w="0" w:type="dxa"/>
              <w:bottom w:w="0" w:type="dxa"/>
              <w:right w:w="0" w:type="dxa"/>
            </w:tcMar>
            <w:vAlign w:val="center"/>
          </w:tcPr>
          <w:p w14:paraId="39A0B6CD" w14:textId="77777777" w:rsidR="00C66844" w:rsidRDefault="00E5634A">
            <w:pPr>
              <w:spacing w:before="40" w:after="40"/>
              <w:ind w:left="100" w:right="100"/>
              <w:jc w:val="center"/>
            </w:pPr>
            <w:commentRangeStart w:id="10"/>
            <w:r>
              <w:rPr>
                <w:rFonts w:ascii="Arial" w:eastAsia="Arial" w:hAnsi="Arial" w:cs="Arial"/>
                <w:color w:val="111111"/>
                <w:sz w:val="16"/>
                <w:szCs w:val="16"/>
              </w:rPr>
              <w:t>635</w:t>
            </w:r>
          </w:p>
        </w:tc>
        <w:tc>
          <w:tcPr>
            <w:tcW w:w="1007" w:type="dxa"/>
            <w:tcBorders>
              <w:bottom w:val="single" w:sz="16" w:space="0" w:color="000000"/>
              <w:right w:val="single" w:sz="8" w:space="0" w:color="000000"/>
            </w:tcBorders>
            <w:shd w:val="clear" w:color="auto" w:fill="FFFFFF"/>
            <w:tcMar>
              <w:top w:w="0" w:type="dxa"/>
              <w:left w:w="0" w:type="dxa"/>
              <w:bottom w:w="0" w:type="dxa"/>
              <w:right w:w="0" w:type="dxa"/>
            </w:tcMar>
            <w:vAlign w:val="center"/>
          </w:tcPr>
          <w:p w14:paraId="6591BC13" w14:textId="77777777" w:rsidR="00C66844" w:rsidRDefault="00E5634A">
            <w:pPr>
              <w:spacing w:before="40" w:after="40"/>
              <w:ind w:left="100" w:right="100"/>
              <w:jc w:val="center"/>
            </w:pPr>
            <w:r>
              <w:rPr>
                <w:rFonts w:ascii="Arial" w:eastAsia="Arial" w:hAnsi="Arial" w:cs="Arial"/>
                <w:color w:val="111111"/>
                <w:sz w:val="16"/>
                <w:szCs w:val="16"/>
              </w:rPr>
              <w:t>7.4 - 16</w:t>
            </w:r>
            <w:commentRangeEnd w:id="10"/>
            <w:r w:rsidR="00C762B8">
              <w:rPr>
                <w:rStyle w:val="Refdecomentario"/>
              </w:rPr>
              <w:commentReference w:id="10"/>
            </w:r>
          </w:p>
        </w:tc>
        <w:tc>
          <w:tcPr>
            <w:tcW w:w="864" w:type="dxa"/>
            <w:tcBorders>
              <w:left w:val="single" w:sz="8" w:space="0" w:color="000000"/>
              <w:bottom w:val="single" w:sz="16" w:space="0" w:color="000000"/>
            </w:tcBorders>
            <w:shd w:val="clear" w:color="auto" w:fill="FFFFFF"/>
            <w:tcMar>
              <w:top w:w="0" w:type="dxa"/>
              <w:left w:w="0" w:type="dxa"/>
              <w:bottom w:w="0" w:type="dxa"/>
              <w:right w:w="0" w:type="dxa"/>
            </w:tcMar>
            <w:vAlign w:val="center"/>
          </w:tcPr>
          <w:p w14:paraId="22E90A6F" w14:textId="77777777" w:rsidR="00C66844" w:rsidRDefault="00E5634A">
            <w:pPr>
              <w:spacing w:before="40" w:after="40"/>
              <w:ind w:left="100" w:right="100"/>
              <w:jc w:val="center"/>
            </w:pPr>
            <w:r>
              <w:rPr>
                <w:rFonts w:ascii="Arial" w:eastAsia="Arial" w:hAnsi="Arial" w:cs="Arial"/>
                <w:color w:val="111111"/>
                <w:sz w:val="16"/>
                <w:szCs w:val="16"/>
              </w:rPr>
              <w:t>20 (48)</w:t>
            </w:r>
          </w:p>
        </w:tc>
        <w:tc>
          <w:tcPr>
            <w:tcW w:w="776" w:type="dxa"/>
            <w:tcBorders>
              <w:bottom w:val="single" w:sz="16" w:space="0" w:color="000000"/>
            </w:tcBorders>
            <w:shd w:val="clear" w:color="auto" w:fill="FFFFFF"/>
            <w:tcMar>
              <w:top w:w="0" w:type="dxa"/>
              <w:left w:w="0" w:type="dxa"/>
              <w:bottom w:w="0" w:type="dxa"/>
              <w:right w:w="0" w:type="dxa"/>
            </w:tcMar>
            <w:vAlign w:val="center"/>
          </w:tcPr>
          <w:p w14:paraId="6141FC85" w14:textId="77777777" w:rsidR="00C66844" w:rsidRDefault="00E5634A">
            <w:pPr>
              <w:spacing w:before="40" w:after="40"/>
              <w:ind w:left="100" w:right="100"/>
              <w:jc w:val="center"/>
            </w:pPr>
            <w:r>
              <w:rPr>
                <w:rFonts w:ascii="Arial" w:eastAsia="Arial" w:hAnsi="Arial" w:cs="Arial"/>
                <w:color w:val="111111"/>
                <w:sz w:val="16"/>
                <w:szCs w:val="16"/>
              </w:rPr>
              <w:t>31.9 (3.7) b</w:t>
            </w:r>
          </w:p>
        </w:tc>
        <w:tc>
          <w:tcPr>
            <w:tcW w:w="784" w:type="dxa"/>
            <w:tcBorders>
              <w:bottom w:val="single" w:sz="16" w:space="0" w:color="000000"/>
            </w:tcBorders>
            <w:shd w:val="clear" w:color="auto" w:fill="FFFFFF"/>
            <w:tcMar>
              <w:top w:w="0" w:type="dxa"/>
              <w:left w:w="0" w:type="dxa"/>
              <w:bottom w:w="0" w:type="dxa"/>
              <w:right w:w="0" w:type="dxa"/>
            </w:tcMar>
            <w:vAlign w:val="center"/>
          </w:tcPr>
          <w:p w14:paraId="3B815CFF" w14:textId="77777777" w:rsidR="00C66844" w:rsidRDefault="00E5634A">
            <w:pPr>
              <w:spacing w:before="40" w:after="40"/>
              <w:ind w:left="100" w:right="100"/>
              <w:jc w:val="center"/>
            </w:pPr>
            <w:r>
              <w:rPr>
                <w:rFonts w:ascii="Arial" w:eastAsia="Arial" w:hAnsi="Arial" w:cs="Arial"/>
                <w:color w:val="111111"/>
                <w:sz w:val="16"/>
                <w:szCs w:val="16"/>
              </w:rPr>
              <w:t>11.8 (2.3) b</w:t>
            </w:r>
          </w:p>
        </w:tc>
        <w:tc>
          <w:tcPr>
            <w:tcW w:w="817" w:type="dxa"/>
            <w:tcBorders>
              <w:bottom w:val="single" w:sz="16" w:space="0" w:color="000000"/>
              <w:right w:val="single" w:sz="8" w:space="0" w:color="000000"/>
            </w:tcBorders>
            <w:shd w:val="clear" w:color="auto" w:fill="FFFFFF"/>
            <w:tcMar>
              <w:top w:w="0" w:type="dxa"/>
              <w:left w:w="0" w:type="dxa"/>
              <w:bottom w:w="0" w:type="dxa"/>
              <w:right w:w="0" w:type="dxa"/>
            </w:tcMar>
            <w:vAlign w:val="center"/>
          </w:tcPr>
          <w:p w14:paraId="6CD984F1" w14:textId="77777777" w:rsidR="00C66844" w:rsidRDefault="00E5634A">
            <w:pPr>
              <w:spacing w:before="40" w:after="40"/>
              <w:ind w:left="100" w:right="100"/>
              <w:jc w:val="center"/>
            </w:pPr>
            <w:r>
              <w:rPr>
                <w:rFonts w:ascii="Arial" w:eastAsia="Arial" w:hAnsi="Arial" w:cs="Arial"/>
                <w:color w:val="111111"/>
                <w:sz w:val="16"/>
                <w:szCs w:val="16"/>
              </w:rPr>
              <w:t>72.6 (11.1)</w:t>
            </w:r>
          </w:p>
        </w:tc>
        <w:tc>
          <w:tcPr>
            <w:tcW w:w="880" w:type="dxa"/>
            <w:tcBorders>
              <w:left w:val="single" w:sz="8" w:space="0" w:color="000000"/>
              <w:bottom w:val="single" w:sz="16" w:space="0" w:color="000000"/>
            </w:tcBorders>
            <w:shd w:val="clear" w:color="auto" w:fill="FFFFFF"/>
            <w:tcMar>
              <w:top w:w="0" w:type="dxa"/>
              <w:left w:w="0" w:type="dxa"/>
              <w:bottom w:w="0" w:type="dxa"/>
              <w:right w:w="0" w:type="dxa"/>
            </w:tcMar>
            <w:vAlign w:val="center"/>
          </w:tcPr>
          <w:p w14:paraId="6FCDF760" w14:textId="77777777" w:rsidR="00C66844" w:rsidRDefault="00E5634A">
            <w:pPr>
              <w:spacing w:before="40" w:after="40"/>
              <w:ind w:left="100" w:right="100"/>
              <w:jc w:val="center"/>
            </w:pPr>
            <w:r>
              <w:rPr>
                <w:rFonts w:ascii="Arial" w:eastAsia="Arial" w:hAnsi="Arial" w:cs="Arial"/>
                <w:color w:val="111111"/>
                <w:sz w:val="16"/>
                <w:szCs w:val="16"/>
              </w:rPr>
              <w:t>20.6 (8.1) b</w:t>
            </w:r>
          </w:p>
        </w:tc>
        <w:tc>
          <w:tcPr>
            <w:tcW w:w="836" w:type="dxa"/>
            <w:tcBorders>
              <w:bottom w:val="single" w:sz="16" w:space="0" w:color="000000"/>
            </w:tcBorders>
            <w:shd w:val="clear" w:color="auto" w:fill="FFFFFF"/>
            <w:tcMar>
              <w:top w:w="0" w:type="dxa"/>
              <w:left w:w="0" w:type="dxa"/>
              <w:bottom w:w="0" w:type="dxa"/>
              <w:right w:w="0" w:type="dxa"/>
            </w:tcMar>
            <w:vAlign w:val="center"/>
          </w:tcPr>
          <w:p w14:paraId="4B981862" w14:textId="77777777" w:rsidR="00E5634A" w:rsidRDefault="00E5634A">
            <w:pPr>
              <w:spacing w:before="40" w:after="40"/>
              <w:ind w:left="100" w:right="100"/>
              <w:jc w:val="center"/>
              <w:rPr>
                <w:rFonts w:ascii="Arial" w:eastAsia="Arial" w:hAnsi="Arial" w:cs="Arial"/>
                <w:color w:val="111111"/>
                <w:sz w:val="16"/>
                <w:szCs w:val="16"/>
              </w:rPr>
            </w:pPr>
            <w:r>
              <w:rPr>
                <w:rFonts w:ascii="Arial" w:eastAsia="Arial" w:hAnsi="Arial" w:cs="Arial"/>
                <w:color w:val="111111"/>
                <w:sz w:val="16"/>
                <w:szCs w:val="16"/>
              </w:rPr>
              <w:t xml:space="preserve">9.7 </w:t>
            </w:r>
          </w:p>
          <w:p w14:paraId="24EC40D8" w14:textId="77777777" w:rsidR="00C66844" w:rsidRDefault="00E5634A">
            <w:pPr>
              <w:spacing w:before="40" w:after="40"/>
              <w:ind w:left="100" w:right="100"/>
              <w:jc w:val="center"/>
            </w:pPr>
            <w:r>
              <w:rPr>
                <w:rFonts w:ascii="Arial" w:eastAsia="Arial" w:hAnsi="Arial" w:cs="Arial"/>
                <w:color w:val="111111"/>
                <w:sz w:val="16"/>
                <w:szCs w:val="16"/>
              </w:rPr>
              <w:t>(3.6) ab</w:t>
            </w:r>
          </w:p>
        </w:tc>
        <w:tc>
          <w:tcPr>
            <w:tcW w:w="930" w:type="dxa"/>
            <w:tcBorders>
              <w:bottom w:val="single" w:sz="16" w:space="0" w:color="000000"/>
            </w:tcBorders>
            <w:shd w:val="clear" w:color="auto" w:fill="FFFFFF"/>
            <w:tcMar>
              <w:top w:w="0" w:type="dxa"/>
              <w:left w:w="0" w:type="dxa"/>
              <w:bottom w:w="0" w:type="dxa"/>
              <w:right w:w="0" w:type="dxa"/>
            </w:tcMar>
            <w:vAlign w:val="center"/>
          </w:tcPr>
          <w:p w14:paraId="16805EC3" w14:textId="77777777" w:rsidR="00C66844" w:rsidRDefault="00E5634A">
            <w:pPr>
              <w:spacing w:before="40" w:after="40"/>
              <w:ind w:left="100" w:right="100"/>
              <w:jc w:val="center"/>
            </w:pPr>
            <w:r>
              <w:rPr>
                <w:rFonts w:ascii="Arial" w:eastAsia="Arial" w:hAnsi="Arial" w:cs="Arial"/>
                <w:color w:val="111111"/>
                <w:sz w:val="16"/>
                <w:szCs w:val="16"/>
              </w:rPr>
              <w:t>11.64 (5.47) b</w:t>
            </w:r>
          </w:p>
        </w:tc>
        <w:tc>
          <w:tcPr>
            <w:tcW w:w="1030" w:type="dxa"/>
            <w:tcBorders>
              <w:bottom w:val="single" w:sz="16" w:space="0" w:color="000000"/>
            </w:tcBorders>
            <w:shd w:val="clear" w:color="auto" w:fill="FFFFFF"/>
            <w:tcMar>
              <w:top w:w="0" w:type="dxa"/>
              <w:left w:w="0" w:type="dxa"/>
              <w:bottom w:w="0" w:type="dxa"/>
              <w:right w:w="0" w:type="dxa"/>
            </w:tcMar>
            <w:vAlign w:val="center"/>
          </w:tcPr>
          <w:p w14:paraId="55C00C78" w14:textId="77777777" w:rsidR="00C66844" w:rsidRDefault="00E5634A">
            <w:pPr>
              <w:spacing w:before="40" w:after="40"/>
              <w:ind w:left="100" w:right="100"/>
              <w:jc w:val="center"/>
            </w:pPr>
            <w:r>
              <w:rPr>
                <w:rFonts w:ascii="Arial" w:eastAsia="Arial" w:hAnsi="Arial" w:cs="Arial"/>
                <w:color w:val="111111"/>
                <w:sz w:val="16"/>
                <w:szCs w:val="16"/>
              </w:rPr>
              <w:t>339.0 (130.3) a</w:t>
            </w:r>
          </w:p>
        </w:tc>
        <w:tc>
          <w:tcPr>
            <w:tcW w:w="807" w:type="dxa"/>
            <w:tcBorders>
              <w:bottom w:val="single" w:sz="16" w:space="0" w:color="000000"/>
            </w:tcBorders>
            <w:shd w:val="clear" w:color="auto" w:fill="FFFFFF"/>
            <w:tcMar>
              <w:top w:w="0" w:type="dxa"/>
              <w:left w:w="0" w:type="dxa"/>
              <w:bottom w:w="0" w:type="dxa"/>
              <w:right w:w="0" w:type="dxa"/>
            </w:tcMar>
            <w:vAlign w:val="center"/>
          </w:tcPr>
          <w:p w14:paraId="43AB492F" w14:textId="77777777" w:rsidR="00C66844" w:rsidRDefault="00E5634A">
            <w:pPr>
              <w:spacing w:before="40" w:after="40"/>
              <w:ind w:left="100" w:right="100"/>
              <w:jc w:val="center"/>
            </w:pPr>
            <w:r>
              <w:rPr>
                <w:rFonts w:ascii="Arial" w:eastAsia="Arial" w:hAnsi="Arial" w:cs="Arial"/>
                <w:color w:val="111111"/>
                <w:sz w:val="16"/>
                <w:szCs w:val="16"/>
              </w:rPr>
              <w:t>1.11 (0.52) a</w:t>
            </w:r>
          </w:p>
        </w:tc>
      </w:tr>
    </w:tbl>
    <w:p w14:paraId="74BF6F5D" w14:textId="77777777" w:rsidR="00C66844" w:rsidRDefault="00C66844">
      <w:pPr>
        <w:pStyle w:val="Textodecuerpo"/>
      </w:pPr>
    </w:p>
    <w:p w14:paraId="6F203B0B" w14:textId="7335732C" w:rsidR="00C66844" w:rsidRDefault="00E5634A">
      <w:pPr>
        <w:pStyle w:val="Textodecuerpo"/>
      </w:pPr>
      <w:r>
        <w:rPr>
          <w:b/>
        </w:rPr>
        <w:t>Table 2.</w:t>
      </w:r>
      <w:r>
        <w:t xml:space="preserve"> Characteristics of the mean tree ring chronologies. </w:t>
      </w:r>
      <w:bookmarkStart w:id="11" w:name="_GoBack"/>
      <w:r>
        <w:t xml:space="preserve">Values of the length year in parenthesis indicate years replicated </w:t>
      </w:r>
      <w:del w:id="12" w:author="Guillermo Gea Izquierdo" w:date="2019-05-27T11:38:00Z">
        <w:r w:rsidDel="002011FA">
          <w:delText xml:space="preserve">more </w:delText>
        </w:r>
      </w:del>
      <w:r>
        <w:t xml:space="preserve">with </w:t>
      </w:r>
      <w:ins w:id="13" w:author="Guillermo Gea Izquierdo" w:date="2019-05-27T11:38:00Z">
        <w:r w:rsidR="002011FA">
          <w:t xml:space="preserve">more </w:t>
        </w:r>
      </w:ins>
      <w:r>
        <w:t>than five series. RW = mean annual ring width (standard deviation in par</w:t>
      </w:r>
      <w:bookmarkEnd w:id="11"/>
      <w:r>
        <w:t>enthesis). MS = mean sensitivity. AR(1) = mean autocorrelation of raw series. Rbt = mean correlation between series. EPS = mean expressed population signal. EPS and Rbt are calculated for the mean residual chronologies of growth indices.</w:t>
      </w:r>
    </w:p>
    <w:tbl>
      <w:tblPr>
        <w:tblW w:w="0" w:type="auto"/>
        <w:jc w:val="center"/>
        <w:tblLayout w:type="fixed"/>
        <w:tblLook w:val="04A0" w:firstRow="1" w:lastRow="0" w:firstColumn="1" w:lastColumn="0" w:noHBand="0" w:noVBand="1"/>
      </w:tblPr>
      <w:tblGrid>
        <w:gridCol w:w="947"/>
        <w:gridCol w:w="1167"/>
        <w:gridCol w:w="1145"/>
        <w:gridCol w:w="1645"/>
        <w:gridCol w:w="912"/>
        <w:gridCol w:w="967"/>
        <w:gridCol w:w="1337"/>
        <w:gridCol w:w="717"/>
        <w:gridCol w:w="800"/>
        <w:gridCol w:w="717"/>
        <w:gridCol w:w="717"/>
      </w:tblGrid>
      <w:tr w:rsidR="00C66844" w14:paraId="0FC7BC39" w14:textId="77777777">
        <w:trPr>
          <w:cantSplit/>
          <w:trHeight w:val="294"/>
          <w:tblHeader/>
          <w:jc w:val="center"/>
        </w:trPr>
        <w:tc>
          <w:tcPr>
            <w:tcW w:w="94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286035E" w14:textId="77777777" w:rsidR="00C66844" w:rsidRDefault="00E5634A">
            <w:pPr>
              <w:spacing w:before="40" w:after="40"/>
              <w:ind w:left="100" w:right="100"/>
              <w:jc w:val="center"/>
            </w:pPr>
            <w:r>
              <w:rPr>
                <w:rFonts w:ascii="Arial" w:eastAsia="Arial" w:hAnsi="Arial" w:cs="Arial"/>
                <w:b/>
                <w:color w:val="111111"/>
                <w:sz w:val="20"/>
                <w:szCs w:val="20"/>
              </w:rPr>
              <w:t>Site</w:t>
            </w:r>
          </w:p>
        </w:tc>
        <w:tc>
          <w:tcPr>
            <w:tcW w:w="116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A3BF60E" w14:textId="77777777" w:rsidR="00C66844" w:rsidRDefault="00E5634A">
            <w:pPr>
              <w:spacing w:before="40" w:after="40"/>
              <w:ind w:left="100" w:right="100"/>
              <w:jc w:val="center"/>
            </w:pPr>
            <w:r>
              <w:rPr>
                <w:rFonts w:ascii="Arial" w:eastAsia="Arial" w:hAnsi="Arial" w:cs="Arial"/>
                <w:b/>
                <w:color w:val="111111"/>
                <w:sz w:val="20"/>
                <w:szCs w:val="20"/>
              </w:rPr>
              <w:t>First year</w:t>
            </w:r>
          </w:p>
        </w:tc>
        <w:tc>
          <w:tcPr>
            <w:tcW w:w="114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95B46CF" w14:textId="77777777" w:rsidR="00C66844" w:rsidRDefault="00E5634A">
            <w:pPr>
              <w:spacing w:before="40" w:after="40"/>
              <w:ind w:left="100" w:right="100"/>
              <w:jc w:val="center"/>
            </w:pPr>
            <w:r>
              <w:rPr>
                <w:rFonts w:ascii="Arial" w:eastAsia="Arial" w:hAnsi="Arial" w:cs="Arial"/>
                <w:b/>
                <w:color w:val="111111"/>
                <w:sz w:val="20"/>
                <w:szCs w:val="20"/>
              </w:rPr>
              <w:t>Last year</w:t>
            </w:r>
          </w:p>
        </w:tc>
        <w:tc>
          <w:tcPr>
            <w:tcW w:w="164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DB8573B" w14:textId="77777777" w:rsidR="00C66844" w:rsidRDefault="00E5634A">
            <w:pPr>
              <w:spacing w:before="40" w:after="40"/>
              <w:ind w:left="100" w:right="100"/>
              <w:jc w:val="center"/>
            </w:pPr>
            <w:r>
              <w:rPr>
                <w:rFonts w:ascii="Arial" w:eastAsia="Arial" w:hAnsi="Arial" w:cs="Arial"/>
                <w:b/>
                <w:color w:val="111111"/>
                <w:sz w:val="20"/>
                <w:szCs w:val="20"/>
              </w:rPr>
              <w:t>Length (years)</w:t>
            </w:r>
          </w:p>
        </w:tc>
        <w:tc>
          <w:tcPr>
            <w:tcW w:w="91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3F738B7" w14:textId="77777777" w:rsidR="00C66844" w:rsidRDefault="00E5634A">
            <w:pPr>
              <w:spacing w:before="40" w:after="40"/>
              <w:ind w:left="100" w:right="100"/>
              <w:jc w:val="center"/>
            </w:pPr>
            <w:r>
              <w:rPr>
                <w:rFonts w:ascii="Arial" w:eastAsia="Arial" w:hAnsi="Arial" w:cs="Arial"/>
                <w:b/>
                <w:color w:val="111111"/>
                <w:sz w:val="20"/>
                <w:szCs w:val="20"/>
              </w:rPr>
              <w:t># trees</w:t>
            </w:r>
          </w:p>
        </w:tc>
        <w:tc>
          <w:tcPr>
            <w:tcW w:w="96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E47ACDA" w14:textId="77777777" w:rsidR="00C66844" w:rsidRDefault="00E5634A">
            <w:pPr>
              <w:spacing w:before="40" w:after="40"/>
              <w:ind w:left="100" w:right="100"/>
              <w:jc w:val="center"/>
            </w:pPr>
            <w:r>
              <w:rPr>
                <w:rFonts w:ascii="Arial" w:eastAsia="Arial" w:hAnsi="Arial" w:cs="Arial"/>
                <w:b/>
                <w:color w:val="111111"/>
                <w:sz w:val="20"/>
                <w:szCs w:val="20"/>
              </w:rPr>
              <w:t># cores</w:t>
            </w:r>
          </w:p>
        </w:tc>
        <w:tc>
          <w:tcPr>
            <w:tcW w:w="133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EBF2860" w14:textId="77777777" w:rsidR="00C66844" w:rsidRDefault="00E5634A">
            <w:pPr>
              <w:spacing w:before="40" w:after="40"/>
              <w:ind w:left="100" w:right="100"/>
              <w:jc w:val="center"/>
            </w:pPr>
            <w:r>
              <w:rPr>
                <w:rFonts w:ascii="Arial" w:eastAsia="Arial" w:hAnsi="Arial" w:cs="Arial"/>
                <w:b/>
                <w:color w:val="111111"/>
                <w:sz w:val="20"/>
                <w:szCs w:val="20"/>
              </w:rPr>
              <w:t>RW (mm)</w:t>
            </w:r>
          </w:p>
        </w:tc>
        <w:tc>
          <w:tcPr>
            <w:tcW w:w="71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67CA40C" w14:textId="77777777" w:rsidR="00C66844" w:rsidRDefault="00E5634A">
            <w:pPr>
              <w:spacing w:before="40" w:after="40"/>
              <w:ind w:left="100" w:right="100"/>
              <w:jc w:val="center"/>
            </w:pPr>
            <w:r>
              <w:rPr>
                <w:rFonts w:ascii="Arial" w:eastAsia="Arial" w:hAnsi="Arial" w:cs="Arial"/>
                <w:b/>
                <w:color w:val="111111"/>
                <w:sz w:val="20"/>
                <w:szCs w:val="20"/>
              </w:rPr>
              <w:t>MS</w:t>
            </w:r>
          </w:p>
        </w:tc>
        <w:tc>
          <w:tcPr>
            <w:tcW w:w="80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6AE2A8B" w14:textId="77777777" w:rsidR="00C66844" w:rsidRDefault="00E5634A">
            <w:pPr>
              <w:spacing w:before="40" w:after="40"/>
              <w:ind w:left="100" w:right="100"/>
              <w:jc w:val="center"/>
            </w:pPr>
            <w:r>
              <w:rPr>
                <w:rFonts w:ascii="Arial" w:eastAsia="Arial" w:hAnsi="Arial" w:cs="Arial"/>
                <w:b/>
                <w:color w:val="111111"/>
                <w:sz w:val="20"/>
                <w:szCs w:val="20"/>
              </w:rPr>
              <w:t>AR(1)</w:t>
            </w:r>
          </w:p>
        </w:tc>
        <w:tc>
          <w:tcPr>
            <w:tcW w:w="71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2A2C33B" w14:textId="77777777" w:rsidR="00C66844" w:rsidRDefault="00E5634A">
            <w:pPr>
              <w:spacing w:before="40" w:after="40"/>
              <w:ind w:left="100" w:right="100"/>
              <w:jc w:val="center"/>
            </w:pPr>
            <w:r>
              <w:rPr>
                <w:rFonts w:ascii="Arial" w:eastAsia="Arial" w:hAnsi="Arial" w:cs="Arial"/>
                <w:b/>
                <w:color w:val="111111"/>
                <w:sz w:val="20"/>
                <w:szCs w:val="20"/>
              </w:rPr>
              <w:t>Rbt</w:t>
            </w:r>
          </w:p>
        </w:tc>
        <w:tc>
          <w:tcPr>
            <w:tcW w:w="71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92872C5" w14:textId="77777777" w:rsidR="00C66844" w:rsidRDefault="00E5634A">
            <w:pPr>
              <w:spacing w:before="40" w:after="40"/>
              <w:ind w:left="100" w:right="100"/>
              <w:jc w:val="center"/>
            </w:pPr>
            <w:r>
              <w:rPr>
                <w:rFonts w:ascii="Arial" w:eastAsia="Arial" w:hAnsi="Arial" w:cs="Arial"/>
                <w:b/>
                <w:color w:val="111111"/>
                <w:sz w:val="20"/>
                <w:szCs w:val="20"/>
              </w:rPr>
              <w:t>EPS</w:t>
            </w:r>
          </w:p>
        </w:tc>
      </w:tr>
      <w:tr w:rsidR="00C66844" w14:paraId="65839637" w14:textId="77777777">
        <w:trPr>
          <w:cantSplit/>
          <w:trHeight w:val="275"/>
          <w:jc w:val="center"/>
        </w:trPr>
        <w:tc>
          <w:tcPr>
            <w:tcW w:w="947" w:type="dxa"/>
            <w:shd w:val="clear" w:color="auto" w:fill="FFFFFF"/>
            <w:tcMar>
              <w:top w:w="0" w:type="dxa"/>
              <w:left w:w="0" w:type="dxa"/>
              <w:bottom w:w="0" w:type="dxa"/>
              <w:right w:w="0" w:type="dxa"/>
            </w:tcMar>
            <w:vAlign w:val="center"/>
          </w:tcPr>
          <w:p w14:paraId="7C8C8336" w14:textId="77777777" w:rsidR="00C66844" w:rsidRDefault="00E5634A">
            <w:pPr>
              <w:spacing w:before="40" w:after="40"/>
              <w:ind w:left="100" w:right="100"/>
              <w:jc w:val="center"/>
            </w:pPr>
            <w:r>
              <w:rPr>
                <w:rFonts w:ascii="Arial" w:eastAsia="Arial" w:hAnsi="Arial" w:cs="Arial"/>
                <w:color w:val="111111"/>
                <w:sz w:val="18"/>
                <w:szCs w:val="18"/>
              </w:rPr>
              <w:t>CA-Low</w:t>
            </w:r>
          </w:p>
        </w:tc>
        <w:tc>
          <w:tcPr>
            <w:tcW w:w="1167" w:type="dxa"/>
            <w:shd w:val="clear" w:color="auto" w:fill="FFFFFF"/>
            <w:tcMar>
              <w:top w:w="0" w:type="dxa"/>
              <w:left w:w="0" w:type="dxa"/>
              <w:bottom w:w="0" w:type="dxa"/>
              <w:right w:w="0" w:type="dxa"/>
            </w:tcMar>
            <w:vAlign w:val="center"/>
          </w:tcPr>
          <w:p w14:paraId="3592AAC6" w14:textId="77777777" w:rsidR="00C66844" w:rsidRDefault="00E5634A">
            <w:pPr>
              <w:spacing w:before="40" w:after="40"/>
              <w:ind w:left="100" w:right="100"/>
              <w:jc w:val="center"/>
            </w:pPr>
            <w:r>
              <w:rPr>
                <w:rFonts w:ascii="Arial" w:eastAsia="Arial" w:hAnsi="Arial" w:cs="Arial"/>
                <w:color w:val="111111"/>
                <w:sz w:val="18"/>
                <w:szCs w:val="18"/>
              </w:rPr>
              <w:t>1836</w:t>
            </w:r>
          </w:p>
        </w:tc>
        <w:tc>
          <w:tcPr>
            <w:tcW w:w="1145" w:type="dxa"/>
            <w:shd w:val="clear" w:color="auto" w:fill="FFFFFF"/>
            <w:tcMar>
              <w:top w:w="0" w:type="dxa"/>
              <w:left w:w="0" w:type="dxa"/>
              <w:bottom w:w="0" w:type="dxa"/>
              <w:right w:w="0" w:type="dxa"/>
            </w:tcMar>
            <w:vAlign w:val="center"/>
          </w:tcPr>
          <w:p w14:paraId="56AE4705" w14:textId="77777777" w:rsidR="00C66844" w:rsidRDefault="00E5634A">
            <w:pPr>
              <w:spacing w:before="40" w:after="40"/>
              <w:ind w:left="100" w:right="100"/>
              <w:jc w:val="center"/>
            </w:pPr>
            <w:r>
              <w:rPr>
                <w:rFonts w:ascii="Arial" w:eastAsia="Arial" w:hAnsi="Arial" w:cs="Arial"/>
                <w:color w:val="111111"/>
                <w:sz w:val="18"/>
                <w:szCs w:val="18"/>
              </w:rPr>
              <w:t>2016</w:t>
            </w:r>
          </w:p>
        </w:tc>
        <w:tc>
          <w:tcPr>
            <w:tcW w:w="1645" w:type="dxa"/>
            <w:shd w:val="clear" w:color="auto" w:fill="FFFFFF"/>
            <w:tcMar>
              <w:top w:w="0" w:type="dxa"/>
              <w:left w:w="0" w:type="dxa"/>
              <w:bottom w:w="0" w:type="dxa"/>
              <w:right w:w="0" w:type="dxa"/>
            </w:tcMar>
            <w:vAlign w:val="center"/>
          </w:tcPr>
          <w:p w14:paraId="76E76387" w14:textId="77777777" w:rsidR="00C66844" w:rsidRDefault="00E5634A">
            <w:pPr>
              <w:spacing w:before="40" w:after="40"/>
              <w:ind w:left="100" w:right="100"/>
              <w:jc w:val="center"/>
            </w:pPr>
            <w:r>
              <w:rPr>
                <w:rFonts w:ascii="Arial" w:eastAsia="Arial" w:hAnsi="Arial" w:cs="Arial"/>
                <w:color w:val="111111"/>
                <w:sz w:val="18"/>
                <w:szCs w:val="18"/>
              </w:rPr>
              <w:t>181 (164)</w:t>
            </w:r>
          </w:p>
        </w:tc>
        <w:tc>
          <w:tcPr>
            <w:tcW w:w="912" w:type="dxa"/>
            <w:shd w:val="clear" w:color="auto" w:fill="FFFFFF"/>
            <w:tcMar>
              <w:top w:w="0" w:type="dxa"/>
              <w:left w:w="0" w:type="dxa"/>
              <w:bottom w:w="0" w:type="dxa"/>
              <w:right w:w="0" w:type="dxa"/>
            </w:tcMar>
            <w:vAlign w:val="center"/>
          </w:tcPr>
          <w:p w14:paraId="25E234A5" w14:textId="77777777" w:rsidR="00C66844" w:rsidRDefault="00E5634A">
            <w:pPr>
              <w:spacing w:before="40" w:after="40"/>
              <w:ind w:left="100" w:right="100"/>
              <w:jc w:val="center"/>
            </w:pPr>
            <w:r>
              <w:rPr>
                <w:rFonts w:ascii="Arial" w:eastAsia="Arial" w:hAnsi="Arial" w:cs="Arial"/>
                <w:color w:val="111111"/>
                <w:sz w:val="18"/>
                <w:szCs w:val="18"/>
              </w:rPr>
              <w:t>15</w:t>
            </w:r>
          </w:p>
        </w:tc>
        <w:tc>
          <w:tcPr>
            <w:tcW w:w="967" w:type="dxa"/>
            <w:shd w:val="clear" w:color="auto" w:fill="FFFFFF"/>
            <w:tcMar>
              <w:top w:w="0" w:type="dxa"/>
              <w:left w:w="0" w:type="dxa"/>
              <w:bottom w:w="0" w:type="dxa"/>
              <w:right w:w="0" w:type="dxa"/>
            </w:tcMar>
            <w:vAlign w:val="center"/>
          </w:tcPr>
          <w:p w14:paraId="720A687E" w14:textId="77777777" w:rsidR="00C66844" w:rsidRDefault="00E5634A">
            <w:pPr>
              <w:spacing w:before="40" w:after="40"/>
              <w:ind w:left="100" w:right="100"/>
              <w:jc w:val="center"/>
            </w:pPr>
            <w:r>
              <w:rPr>
                <w:rFonts w:ascii="Arial" w:eastAsia="Arial" w:hAnsi="Arial" w:cs="Arial"/>
                <w:color w:val="111111"/>
                <w:sz w:val="18"/>
                <w:szCs w:val="18"/>
              </w:rPr>
              <w:t>30</w:t>
            </w:r>
          </w:p>
        </w:tc>
        <w:tc>
          <w:tcPr>
            <w:tcW w:w="1337" w:type="dxa"/>
            <w:shd w:val="clear" w:color="auto" w:fill="FFFFFF"/>
            <w:tcMar>
              <w:top w:w="0" w:type="dxa"/>
              <w:left w:w="0" w:type="dxa"/>
              <w:bottom w:w="0" w:type="dxa"/>
              <w:right w:w="0" w:type="dxa"/>
            </w:tcMar>
            <w:vAlign w:val="center"/>
          </w:tcPr>
          <w:p w14:paraId="14579FB7" w14:textId="77777777" w:rsidR="00C66844" w:rsidRDefault="00E5634A">
            <w:pPr>
              <w:spacing w:before="40" w:after="40"/>
              <w:ind w:left="100" w:right="100"/>
              <w:jc w:val="center"/>
            </w:pPr>
            <w:r>
              <w:rPr>
                <w:rFonts w:ascii="Arial" w:eastAsia="Arial" w:hAnsi="Arial" w:cs="Arial"/>
                <w:color w:val="111111"/>
                <w:sz w:val="18"/>
                <w:szCs w:val="18"/>
              </w:rPr>
              <w:t>1.253 (0.781)</w:t>
            </w:r>
          </w:p>
        </w:tc>
        <w:tc>
          <w:tcPr>
            <w:tcW w:w="717" w:type="dxa"/>
            <w:shd w:val="clear" w:color="auto" w:fill="FFFFFF"/>
            <w:tcMar>
              <w:top w:w="0" w:type="dxa"/>
              <w:left w:w="0" w:type="dxa"/>
              <w:bottom w:w="0" w:type="dxa"/>
              <w:right w:w="0" w:type="dxa"/>
            </w:tcMar>
            <w:vAlign w:val="center"/>
          </w:tcPr>
          <w:p w14:paraId="0096DF5D" w14:textId="77777777" w:rsidR="00C66844" w:rsidRDefault="00E5634A">
            <w:pPr>
              <w:spacing w:before="40" w:after="40"/>
              <w:ind w:left="100" w:right="100"/>
              <w:jc w:val="center"/>
            </w:pPr>
            <w:r>
              <w:rPr>
                <w:rFonts w:ascii="Arial" w:eastAsia="Arial" w:hAnsi="Arial" w:cs="Arial"/>
                <w:color w:val="111111"/>
                <w:sz w:val="18"/>
                <w:szCs w:val="18"/>
              </w:rPr>
              <w:t>0.208</w:t>
            </w:r>
          </w:p>
        </w:tc>
        <w:tc>
          <w:tcPr>
            <w:tcW w:w="800" w:type="dxa"/>
            <w:shd w:val="clear" w:color="auto" w:fill="FFFFFF"/>
            <w:tcMar>
              <w:top w:w="0" w:type="dxa"/>
              <w:left w:w="0" w:type="dxa"/>
              <w:bottom w:w="0" w:type="dxa"/>
              <w:right w:w="0" w:type="dxa"/>
            </w:tcMar>
            <w:vAlign w:val="center"/>
          </w:tcPr>
          <w:p w14:paraId="3703A8E2" w14:textId="77777777" w:rsidR="00C66844" w:rsidRDefault="00E5634A">
            <w:pPr>
              <w:spacing w:before="40" w:after="40"/>
              <w:ind w:left="100" w:right="100"/>
              <w:jc w:val="center"/>
            </w:pPr>
            <w:r>
              <w:rPr>
                <w:rFonts w:ascii="Arial" w:eastAsia="Arial" w:hAnsi="Arial" w:cs="Arial"/>
                <w:color w:val="111111"/>
                <w:sz w:val="18"/>
                <w:szCs w:val="18"/>
              </w:rPr>
              <w:t>0.799</w:t>
            </w:r>
          </w:p>
        </w:tc>
        <w:tc>
          <w:tcPr>
            <w:tcW w:w="717" w:type="dxa"/>
            <w:shd w:val="clear" w:color="auto" w:fill="FFFFFF"/>
            <w:tcMar>
              <w:top w:w="0" w:type="dxa"/>
              <w:left w:w="0" w:type="dxa"/>
              <w:bottom w:w="0" w:type="dxa"/>
              <w:right w:w="0" w:type="dxa"/>
            </w:tcMar>
            <w:vAlign w:val="center"/>
          </w:tcPr>
          <w:p w14:paraId="2272C57D" w14:textId="77777777" w:rsidR="00C66844" w:rsidRDefault="00E5634A">
            <w:pPr>
              <w:spacing w:before="40" w:after="40"/>
              <w:ind w:left="100" w:right="100"/>
              <w:jc w:val="center"/>
            </w:pPr>
            <w:r>
              <w:rPr>
                <w:rFonts w:ascii="Arial" w:eastAsia="Arial" w:hAnsi="Arial" w:cs="Arial"/>
                <w:color w:val="111111"/>
                <w:sz w:val="18"/>
                <w:szCs w:val="18"/>
              </w:rPr>
              <w:t>0.563</w:t>
            </w:r>
          </w:p>
        </w:tc>
        <w:tc>
          <w:tcPr>
            <w:tcW w:w="717" w:type="dxa"/>
            <w:shd w:val="clear" w:color="auto" w:fill="FFFFFF"/>
            <w:tcMar>
              <w:top w:w="0" w:type="dxa"/>
              <w:left w:w="0" w:type="dxa"/>
              <w:bottom w:w="0" w:type="dxa"/>
              <w:right w:w="0" w:type="dxa"/>
            </w:tcMar>
            <w:vAlign w:val="center"/>
          </w:tcPr>
          <w:p w14:paraId="280F141E" w14:textId="77777777" w:rsidR="00C66844" w:rsidRDefault="00E5634A">
            <w:pPr>
              <w:spacing w:before="40" w:after="40"/>
              <w:ind w:left="100" w:right="100"/>
              <w:jc w:val="center"/>
            </w:pPr>
            <w:r>
              <w:rPr>
                <w:rFonts w:ascii="Arial" w:eastAsia="Arial" w:hAnsi="Arial" w:cs="Arial"/>
                <w:color w:val="111111"/>
                <w:sz w:val="18"/>
                <w:szCs w:val="18"/>
              </w:rPr>
              <w:t>0.897</w:t>
            </w:r>
          </w:p>
        </w:tc>
      </w:tr>
      <w:tr w:rsidR="00C66844" w14:paraId="2750727F" w14:textId="77777777">
        <w:trPr>
          <w:cantSplit/>
          <w:trHeight w:val="275"/>
          <w:jc w:val="center"/>
        </w:trPr>
        <w:tc>
          <w:tcPr>
            <w:tcW w:w="947" w:type="dxa"/>
            <w:shd w:val="clear" w:color="auto" w:fill="FFFFFF"/>
            <w:tcMar>
              <w:top w:w="0" w:type="dxa"/>
              <w:left w:w="0" w:type="dxa"/>
              <w:bottom w:w="0" w:type="dxa"/>
              <w:right w:w="0" w:type="dxa"/>
            </w:tcMar>
            <w:vAlign w:val="center"/>
          </w:tcPr>
          <w:p w14:paraId="0426BB96" w14:textId="77777777" w:rsidR="00C66844" w:rsidRDefault="00E5634A">
            <w:pPr>
              <w:spacing w:before="40" w:after="40"/>
              <w:ind w:left="100" w:right="100"/>
              <w:jc w:val="center"/>
            </w:pPr>
            <w:r>
              <w:rPr>
                <w:rFonts w:ascii="Arial" w:eastAsia="Arial" w:hAnsi="Arial" w:cs="Arial"/>
                <w:color w:val="111111"/>
                <w:sz w:val="18"/>
                <w:szCs w:val="18"/>
              </w:rPr>
              <w:t>CA-High</w:t>
            </w:r>
          </w:p>
        </w:tc>
        <w:tc>
          <w:tcPr>
            <w:tcW w:w="1167" w:type="dxa"/>
            <w:shd w:val="clear" w:color="auto" w:fill="FFFFFF"/>
            <w:tcMar>
              <w:top w:w="0" w:type="dxa"/>
              <w:left w:w="0" w:type="dxa"/>
              <w:bottom w:w="0" w:type="dxa"/>
              <w:right w:w="0" w:type="dxa"/>
            </w:tcMar>
            <w:vAlign w:val="center"/>
          </w:tcPr>
          <w:p w14:paraId="5CF729C7" w14:textId="77777777" w:rsidR="00C66844" w:rsidRDefault="00E5634A">
            <w:pPr>
              <w:spacing w:before="40" w:after="40"/>
              <w:ind w:left="100" w:right="100"/>
              <w:jc w:val="center"/>
            </w:pPr>
            <w:r>
              <w:rPr>
                <w:rFonts w:ascii="Arial" w:eastAsia="Arial" w:hAnsi="Arial" w:cs="Arial"/>
                <w:color w:val="111111"/>
                <w:sz w:val="18"/>
                <w:szCs w:val="18"/>
              </w:rPr>
              <w:t>1819</w:t>
            </w:r>
          </w:p>
        </w:tc>
        <w:tc>
          <w:tcPr>
            <w:tcW w:w="1145" w:type="dxa"/>
            <w:shd w:val="clear" w:color="auto" w:fill="FFFFFF"/>
            <w:tcMar>
              <w:top w:w="0" w:type="dxa"/>
              <w:left w:w="0" w:type="dxa"/>
              <w:bottom w:w="0" w:type="dxa"/>
              <w:right w:w="0" w:type="dxa"/>
            </w:tcMar>
            <w:vAlign w:val="center"/>
          </w:tcPr>
          <w:p w14:paraId="110AB1A7" w14:textId="77777777" w:rsidR="00C66844" w:rsidRDefault="00E5634A">
            <w:pPr>
              <w:spacing w:before="40" w:after="40"/>
              <w:ind w:left="100" w:right="100"/>
              <w:jc w:val="center"/>
            </w:pPr>
            <w:r>
              <w:rPr>
                <w:rFonts w:ascii="Arial" w:eastAsia="Arial" w:hAnsi="Arial" w:cs="Arial"/>
                <w:color w:val="111111"/>
                <w:sz w:val="18"/>
                <w:szCs w:val="18"/>
              </w:rPr>
              <w:t>2016</w:t>
            </w:r>
          </w:p>
        </w:tc>
        <w:tc>
          <w:tcPr>
            <w:tcW w:w="1645" w:type="dxa"/>
            <w:shd w:val="clear" w:color="auto" w:fill="FFFFFF"/>
            <w:tcMar>
              <w:top w:w="0" w:type="dxa"/>
              <w:left w:w="0" w:type="dxa"/>
              <w:bottom w:w="0" w:type="dxa"/>
              <w:right w:w="0" w:type="dxa"/>
            </w:tcMar>
            <w:vAlign w:val="center"/>
          </w:tcPr>
          <w:p w14:paraId="624E1EE5" w14:textId="77777777" w:rsidR="00C66844" w:rsidRDefault="00E5634A">
            <w:pPr>
              <w:spacing w:before="40" w:after="40"/>
              <w:ind w:left="100" w:right="100"/>
              <w:jc w:val="center"/>
            </w:pPr>
            <w:r>
              <w:rPr>
                <w:rFonts w:ascii="Arial" w:eastAsia="Arial" w:hAnsi="Arial" w:cs="Arial"/>
                <w:color w:val="111111"/>
                <w:sz w:val="18"/>
                <w:szCs w:val="18"/>
              </w:rPr>
              <w:t>198 (188)</w:t>
            </w:r>
          </w:p>
        </w:tc>
        <w:tc>
          <w:tcPr>
            <w:tcW w:w="912" w:type="dxa"/>
            <w:shd w:val="clear" w:color="auto" w:fill="FFFFFF"/>
            <w:tcMar>
              <w:top w:w="0" w:type="dxa"/>
              <w:left w:w="0" w:type="dxa"/>
              <w:bottom w:w="0" w:type="dxa"/>
              <w:right w:w="0" w:type="dxa"/>
            </w:tcMar>
            <w:vAlign w:val="center"/>
          </w:tcPr>
          <w:p w14:paraId="6A041F1D" w14:textId="77777777" w:rsidR="00C66844" w:rsidRDefault="00E5634A">
            <w:pPr>
              <w:spacing w:before="40" w:after="40"/>
              <w:ind w:left="100" w:right="100"/>
              <w:jc w:val="center"/>
            </w:pPr>
            <w:r>
              <w:rPr>
                <w:rFonts w:ascii="Arial" w:eastAsia="Arial" w:hAnsi="Arial" w:cs="Arial"/>
                <w:color w:val="111111"/>
                <w:sz w:val="18"/>
                <w:szCs w:val="18"/>
              </w:rPr>
              <w:t>15</w:t>
            </w:r>
          </w:p>
        </w:tc>
        <w:tc>
          <w:tcPr>
            <w:tcW w:w="967" w:type="dxa"/>
            <w:shd w:val="clear" w:color="auto" w:fill="FFFFFF"/>
            <w:tcMar>
              <w:top w:w="0" w:type="dxa"/>
              <w:left w:w="0" w:type="dxa"/>
              <w:bottom w:w="0" w:type="dxa"/>
              <w:right w:w="0" w:type="dxa"/>
            </w:tcMar>
            <w:vAlign w:val="center"/>
          </w:tcPr>
          <w:p w14:paraId="3B2A9944" w14:textId="77777777" w:rsidR="00C66844" w:rsidRDefault="00E5634A">
            <w:pPr>
              <w:spacing w:before="40" w:after="40"/>
              <w:ind w:left="100" w:right="100"/>
              <w:jc w:val="center"/>
            </w:pPr>
            <w:r>
              <w:rPr>
                <w:rFonts w:ascii="Arial" w:eastAsia="Arial" w:hAnsi="Arial" w:cs="Arial"/>
                <w:color w:val="111111"/>
                <w:sz w:val="18"/>
                <w:szCs w:val="18"/>
              </w:rPr>
              <w:t>30</w:t>
            </w:r>
          </w:p>
        </w:tc>
        <w:tc>
          <w:tcPr>
            <w:tcW w:w="1337" w:type="dxa"/>
            <w:shd w:val="clear" w:color="auto" w:fill="FFFFFF"/>
            <w:tcMar>
              <w:top w:w="0" w:type="dxa"/>
              <w:left w:w="0" w:type="dxa"/>
              <w:bottom w:w="0" w:type="dxa"/>
              <w:right w:w="0" w:type="dxa"/>
            </w:tcMar>
            <w:vAlign w:val="center"/>
          </w:tcPr>
          <w:p w14:paraId="6C469799" w14:textId="77777777" w:rsidR="00C66844" w:rsidRDefault="00E5634A">
            <w:pPr>
              <w:spacing w:before="40" w:after="40"/>
              <w:ind w:left="100" w:right="100"/>
              <w:jc w:val="center"/>
            </w:pPr>
            <w:r>
              <w:rPr>
                <w:rFonts w:ascii="Arial" w:eastAsia="Arial" w:hAnsi="Arial" w:cs="Arial"/>
                <w:color w:val="111111"/>
                <w:sz w:val="18"/>
                <w:szCs w:val="18"/>
              </w:rPr>
              <w:t>1.500 (0.879)</w:t>
            </w:r>
          </w:p>
        </w:tc>
        <w:tc>
          <w:tcPr>
            <w:tcW w:w="717" w:type="dxa"/>
            <w:shd w:val="clear" w:color="auto" w:fill="FFFFFF"/>
            <w:tcMar>
              <w:top w:w="0" w:type="dxa"/>
              <w:left w:w="0" w:type="dxa"/>
              <w:bottom w:w="0" w:type="dxa"/>
              <w:right w:w="0" w:type="dxa"/>
            </w:tcMar>
            <w:vAlign w:val="center"/>
          </w:tcPr>
          <w:p w14:paraId="6B32B6E0" w14:textId="77777777" w:rsidR="00C66844" w:rsidRDefault="00E5634A">
            <w:pPr>
              <w:spacing w:before="40" w:after="40"/>
              <w:ind w:left="100" w:right="100"/>
              <w:jc w:val="center"/>
            </w:pPr>
            <w:r>
              <w:rPr>
                <w:rFonts w:ascii="Arial" w:eastAsia="Arial" w:hAnsi="Arial" w:cs="Arial"/>
                <w:color w:val="111111"/>
                <w:sz w:val="18"/>
                <w:szCs w:val="18"/>
              </w:rPr>
              <w:t>0.203</w:t>
            </w:r>
          </w:p>
        </w:tc>
        <w:tc>
          <w:tcPr>
            <w:tcW w:w="800" w:type="dxa"/>
            <w:shd w:val="clear" w:color="auto" w:fill="FFFFFF"/>
            <w:tcMar>
              <w:top w:w="0" w:type="dxa"/>
              <w:left w:w="0" w:type="dxa"/>
              <w:bottom w:w="0" w:type="dxa"/>
              <w:right w:w="0" w:type="dxa"/>
            </w:tcMar>
            <w:vAlign w:val="center"/>
          </w:tcPr>
          <w:p w14:paraId="139E979A" w14:textId="77777777" w:rsidR="00C66844" w:rsidRDefault="00E5634A">
            <w:pPr>
              <w:spacing w:before="40" w:after="40"/>
              <w:ind w:left="100" w:right="100"/>
              <w:jc w:val="center"/>
            </w:pPr>
            <w:r>
              <w:rPr>
                <w:rFonts w:ascii="Arial" w:eastAsia="Arial" w:hAnsi="Arial" w:cs="Arial"/>
                <w:color w:val="111111"/>
                <w:sz w:val="18"/>
                <w:szCs w:val="18"/>
              </w:rPr>
              <w:t>0.827</w:t>
            </w:r>
          </w:p>
        </w:tc>
        <w:tc>
          <w:tcPr>
            <w:tcW w:w="717" w:type="dxa"/>
            <w:shd w:val="clear" w:color="auto" w:fill="FFFFFF"/>
            <w:tcMar>
              <w:top w:w="0" w:type="dxa"/>
              <w:left w:w="0" w:type="dxa"/>
              <w:bottom w:w="0" w:type="dxa"/>
              <w:right w:w="0" w:type="dxa"/>
            </w:tcMar>
            <w:vAlign w:val="center"/>
          </w:tcPr>
          <w:p w14:paraId="462ABBE6" w14:textId="77777777" w:rsidR="00C66844" w:rsidRDefault="00E5634A">
            <w:pPr>
              <w:spacing w:before="40" w:after="40"/>
              <w:ind w:left="100" w:right="100"/>
              <w:jc w:val="center"/>
            </w:pPr>
            <w:r>
              <w:rPr>
                <w:rFonts w:ascii="Arial" w:eastAsia="Arial" w:hAnsi="Arial" w:cs="Arial"/>
                <w:color w:val="111111"/>
                <w:sz w:val="18"/>
                <w:szCs w:val="18"/>
              </w:rPr>
              <w:t>0.513</w:t>
            </w:r>
          </w:p>
        </w:tc>
        <w:tc>
          <w:tcPr>
            <w:tcW w:w="717" w:type="dxa"/>
            <w:shd w:val="clear" w:color="auto" w:fill="FFFFFF"/>
            <w:tcMar>
              <w:top w:w="0" w:type="dxa"/>
              <w:left w:w="0" w:type="dxa"/>
              <w:bottom w:w="0" w:type="dxa"/>
              <w:right w:w="0" w:type="dxa"/>
            </w:tcMar>
            <w:vAlign w:val="center"/>
          </w:tcPr>
          <w:p w14:paraId="70772EEF" w14:textId="77777777" w:rsidR="00C66844" w:rsidRDefault="00E5634A">
            <w:pPr>
              <w:spacing w:before="40" w:after="40"/>
              <w:ind w:left="100" w:right="100"/>
              <w:jc w:val="center"/>
            </w:pPr>
            <w:r>
              <w:rPr>
                <w:rFonts w:ascii="Arial" w:eastAsia="Arial" w:hAnsi="Arial" w:cs="Arial"/>
                <w:color w:val="111111"/>
                <w:sz w:val="18"/>
                <w:szCs w:val="18"/>
              </w:rPr>
              <w:t>0.907</w:t>
            </w:r>
          </w:p>
        </w:tc>
      </w:tr>
      <w:tr w:rsidR="00C66844" w14:paraId="73F7BAE1" w14:textId="77777777">
        <w:trPr>
          <w:cantSplit/>
          <w:trHeight w:val="275"/>
          <w:jc w:val="center"/>
        </w:trPr>
        <w:tc>
          <w:tcPr>
            <w:tcW w:w="947" w:type="dxa"/>
            <w:tcBorders>
              <w:bottom w:val="single" w:sz="16" w:space="0" w:color="000000"/>
            </w:tcBorders>
            <w:shd w:val="clear" w:color="auto" w:fill="FFFFFF"/>
            <w:tcMar>
              <w:top w:w="0" w:type="dxa"/>
              <w:left w:w="0" w:type="dxa"/>
              <w:bottom w:w="0" w:type="dxa"/>
              <w:right w:w="0" w:type="dxa"/>
            </w:tcMar>
            <w:vAlign w:val="center"/>
          </w:tcPr>
          <w:p w14:paraId="54454CB9" w14:textId="77777777" w:rsidR="00C66844" w:rsidRDefault="00E5634A">
            <w:pPr>
              <w:spacing w:before="40" w:after="40"/>
              <w:ind w:left="100" w:right="100"/>
              <w:jc w:val="center"/>
            </w:pPr>
            <w:r>
              <w:rPr>
                <w:rFonts w:ascii="Arial" w:eastAsia="Arial" w:hAnsi="Arial" w:cs="Arial"/>
                <w:color w:val="111111"/>
                <w:sz w:val="18"/>
                <w:szCs w:val="18"/>
              </w:rPr>
              <w:t>SJ</w:t>
            </w:r>
          </w:p>
        </w:tc>
        <w:tc>
          <w:tcPr>
            <w:tcW w:w="1167" w:type="dxa"/>
            <w:tcBorders>
              <w:bottom w:val="single" w:sz="16" w:space="0" w:color="000000"/>
            </w:tcBorders>
            <w:shd w:val="clear" w:color="auto" w:fill="FFFFFF"/>
            <w:tcMar>
              <w:top w:w="0" w:type="dxa"/>
              <w:left w:w="0" w:type="dxa"/>
              <w:bottom w:w="0" w:type="dxa"/>
              <w:right w:w="0" w:type="dxa"/>
            </w:tcMar>
            <w:vAlign w:val="center"/>
          </w:tcPr>
          <w:p w14:paraId="019D4634" w14:textId="77777777" w:rsidR="00C66844" w:rsidRDefault="00E5634A">
            <w:pPr>
              <w:spacing w:before="40" w:after="40"/>
              <w:ind w:left="100" w:right="100"/>
              <w:jc w:val="center"/>
            </w:pPr>
            <w:r>
              <w:rPr>
                <w:rFonts w:ascii="Arial" w:eastAsia="Arial" w:hAnsi="Arial" w:cs="Arial"/>
                <w:color w:val="111111"/>
                <w:sz w:val="18"/>
                <w:szCs w:val="18"/>
              </w:rPr>
              <w:t>1921</w:t>
            </w:r>
          </w:p>
        </w:tc>
        <w:tc>
          <w:tcPr>
            <w:tcW w:w="1145" w:type="dxa"/>
            <w:tcBorders>
              <w:bottom w:val="single" w:sz="16" w:space="0" w:color="000000"/>
            </w:tcBorders>
            <w:shd w:val="clear" w:color="auto" w:fill="FFFFFF"/>
            <w:tcMar>
              <w:top w:w="0" w:type="dxa"/>
              <w:left w:w="0" w:type="dxa"/>
              <w:bottom w:w="0" w:type="dxa"/>
              <w:right w:w="0" w:type="dxa"/>
            </w:tcMar>
            <w:vAlign w:val="center"/>
          </w:tcPr>
          <w:p w14:paraId="099AE913" w14:textId="77777777" w:rsidR="00C66844" w:rsidRDefault="00E5634A">
            <w:pPr>
              <w:spacing w:before="40" w:after="40"/>
              <w:ind w:left="100" w:right="100"/>
              <w:jc w:val="center"/>
            </w:pPr>
            <w:r>
              <w:rPr>
                <w:rFonts w:ascii="Arial" w:eastAsia="Arial" w:hAnsi="Arial" w:cs="Arial"/>
                <w:color w:val="111111"/>
                <w:sz w:val="18"/>
                <w:szCs w:val="18"/>
              </w:rPr>
              <w:t>2016</w:t>
            </w:r>
          </w:p>
        </w:tc>
        <w:tc>
          <w:tcPr>
            <w:tcW w:w="1645" w:type="dxa"/>
            <w:tcBorders>
              <w:bottom w:val="single" w:sz="16" w:space="0" w:color="000000"/>
            </w:tcBorders>
            <w:shd w:val="clear" w:color="auto" w:fill="FFFFFF"/>
            <w:tcMar>
              <w:top w:w="0" w:type="dxa"/>
              <w:left w:w="0" w:type="dxa"/>
              <w:bottom w:w="0" w:type="dxa"/>
              <w:right w:w="0" w:type="dxa"/>
            </w:tcMar>
            <w:vAlign w:val="center"/>
          </w:tcPr>
          <w:p w14:paraId="16EC2984" w14:textId="77777777" w:rsidR="00C66844" w:rsidRDefault="00E5634A">
            <w:pPr>
              <w:spacing w:before="40" w:after="40"/>
              <w:ind w:left="100" w:right="100"/>
              <w:jc w:val="center"/>
            </w:pPr>
            <w:r>
              <w:rPr>
                <w:rFonts w:ascii="Arial" w:eastAsia="Arial" w:hAnsi="Arial" w:cs="Arial"/>
                <w:color w:val="111111"/>
                <w:sz w:val="18"/>
                <w:szCs w:val="18"/>
              </w:rPr>
              <w:t>96 (90)</w:t>
            </w:r>
          </w:p>
        </w:tc>
        <w:tc>
          <w:tcPr>
            <w:tcW w:w="912" w:type="dxa"/>
            <w:tcBorders>
              <w:bottom w:val="single" w:sz="16" w:space="0" w:color="000000"/>
            </w:tcBorders>
            <w:shd w:val="clear" w:color="auto" w:fill="FFFFFF"/>
            <w:tcMar>
              <w:top w:w="0" w:type="dxa"/>
              <w:left w:w="0" w:type="dxa"/>
              <w:bottom w:w="0" w:type="dxa"/>
              <w:right w:w="0" w:type="dxa"/>
            </w:tcMar>
            <w:vAlign w:val="center"/>
          </w:tcPr>
          <w:p w14:paraId="7D0160FD" w14:textId="77777777" w:rsidR="00C66844" w:rsidRDefault="00E5634A">
            <w:pPr>
              <w:spacing w:before="40" w:after="40"/>
              <w:ind w:left="100" w:right="100"/>
              <w:jc w:val="center"/>
            </w:pPr>
            <w:r>
              <w:rPr>
                <w:rFonts w:ascii="Arial" w:eastAsia="Arial" w:hAnsi="Arial" w:cs="Arial"/>
                <w:color w:val="111111"/>
                <w:sz w:val="18"/>
                <w:szCs w:val="18"/>
              </w:rPr>
              <w:t>20</w:t>
            </w:r>
          </w:p>
        </w:tc>
        <w:tc>
          <w:tcPr>
            <w:tcW w:w="967" w:type="dxa"/>
            <w:tcBorders>
              <w:bottom w:val="single" w:sz="16" w:space="0" w:color="000000"/>
            </w:tcBorders>
            <w:shd w:val="clear" w:color="auto" w:fill="FFFFFF"/>
            <w:tcMar>
              <w:top w:w="0" w:type="dxa"/>
              <w:left w:w="0" w:type="dxa"/>
              <w:bottom w:w="0" w:type="dxa"/>
              <w:right w:w="0" w:type="dxa"/>
            </w:tcMar>
            <w:vAlign w:val="center"/>
          </w:tcPr>
          <w:p w14:paraId="38F2BCAA" w14:textId="77777777" w:rsidR="00C66844" w:rsidRDefault="00E5634A">
            <w:pPr>
              <w:spacing w:before="40" w:after="40"/>
              <w:ind w:left="100" w:right="100"/>
              <w:jc w:val="center"/>
            </w:pPr>
            <w:r>
              <w:rPr>
                <w:rFonts w:ascii="Arial" w:eastAsia="Arial" w:hAnsi="Arial" w:cs="Arial"/>
                <w:color w:val="111111"/>
                <w:sz w:val="18"/>
                <w:szCs w:val="18"/>
              </w:rPr>
              <w:t>48</w:t>
            </w:r>
          </w:p>
        </w:tc>
        <w:tc>
          <w:tcPr>
            <w:tcW w:w="1337" w:type="dxa"/>
            <w:tcBorders>
              <w:bottom w:val="single" w:sz="16" w:space="0" w:color="000000"/>
            </w:tcBorders>
            <w:shd w:val="clear" w:color="auto" w:fill="FFFFFF"/>
            <w:tcMar>
              <w:top w:w="0" w:type="dxa"/>
              <w:left w:w="0" w:type="dxa"/>
              <w:bottom w:w="0" w:type="dxa"/>
              <w:right w:w="0" w:type="dxa"/>
            </w:tcMar>
            <w:vAlign w:val="center"/>
          </w:tcPr>
          <w:p w14:paraId="533C9375" w14:textId="77777777" w:rsidR="00C66844" w:rsidRDefault="00E5634A">
            <w:pPr>
              <w:spacing w:before="40" w:after="40"/>
              <w:ind w:left="100" w:right="100"/>
              <w:jc w:val="center"/>
            </w:pPr>
            <w:r>
              <w:rPr>
                <w:rFonts w:ascii="Arial" w:eastAsia="Arial" w:hAnsi="Arial" w:cs="Arial"/>
                <w:color w:val="111111"/>
                <w:sz w:val="18"/>
                <w:szCs w:val="18"/>
              </w:rPr>
              <w:t>1.725 (1.207)</w:t>
            </w:r>
          </w:p>
        </w:tc>
        <w:tc>
          <w:tcPr>
            <w:tcW w:w="717" w:type="dxa"/>
            <w:tcBorders>
              <w:bottom w:val="single" w:sz="16" w:space="0" w:color="000000"/>
            </w:tcBorders>
            <w:shd w:val="clear" w:color="auto" w:fill="FFFFFF"/>
            <w:tcMar>
              <w:top w:w="0" w:type="dxa"/>
              <w:left w:w="0" w:type="dxa"/>
              <w:bottom w:w="0" w:type="dxa"/>
              <w:right w:w="0" w:type="dxa"/>
            </w:tcMar>
            <w:vAlign w:val="center"/>
          </w:tcPr>
          <w:p w14:paraId="55F1D734" w14:textId="77777777" w:rsidR="00C66844" w:rsidRDefault="00E5634A">
            <w:pPr>
              <w:spacing w:before="40" w:after="40"/>
              <w:ind w:left="100" w:right="100"/>
              <w:jc w:val="center"/>
            </w:pPr>
            <w:r>
              <w:rPr>
                <w:rFonts w:ascii="Arial" w:eastAsia="Arial" w:hAnsi="Arial" w:cs="Arial"/>
                <w:color w:val="111111"/>
                <w:sz w:val="18"/>
                <w:szCs w:val="18"/>
              </w:rPr>
              <w:t>0.319</w:t>
            </w:r>
          </w:p>
        </w:tc>
        <w:tc>
          <w:tcPr>
            <w:tcW w:w="800" w:type="dxa"/>
            <w:tcBorders>
              <w:bottom w:val="single" w:sz="16" w:space="0" w:color="000000"/>
            </w:tcBorders>
            <w:shd w:val="clear" w:color="auto" w:fill="FFFFFF"/>
            <w:tcMar>
              <w:top w:w="0" w:type="dxa"/>
              <w:left w:w="0" w:type="dxa"/>
              <w:bottom w:w="0" w:type="dxa"/>
              <w:right w:w="0" w:type="dxa"/>
            </w:tcMar>
            <w:vAlign w:val="center"/>
          </w:tcPr>
          <w:p w14:paraId="39D9CEB7" w14:textId="77777777" w:rsidR="00C66844" w:rsidRDefault="00E5634A">
            <w:pPr>
              <w:spacing w:before="40" w:after="40"/>
              <w:ind w:left="100" w:right="100"/>
              <w:jc w:val="center"/>
            </w:pPr>
            <w:r>
              <w:rPr>
                <w:rFonts w:ascii="Arial" w:eastAsia="Arial" w:hAnsi="Arial" w:cs="Arial"/>
                <w:color w:val="111111"/>
                <w:sz w:val="18"/>
                <w:szCs w:val="18"/>
              </w:rPr>
              <w:t>0.692</w:t>
            </w:r>
          </w:p>
        </w:tc>
        <w:tc>
          <w:tcPr>
            <w:tcW w:w="717" w:type="dxa"/>
            <w:tcBorders>
              <w:bottom w:val="single" w:sz="16" w:space="0" w:color="000000"/>
            </w:tcBorders>
            <w:shd w:val="clear" w:color="auto" w:fill="FFFFFF"/>
            <w:tcMar>
              <w:top w:w="0" w:type="dxa"/>
              <w:left w:w="0" w:type="dxa"/>
              <w:bottom w:w="0" w:type="dxa"/>
              <w:right w:w="0" w:type="dxa"/>
            </w:tcMar>
            <w:vAlign w:val="center"/>
          </w:tcPr>
          <w:p w14:paraId="73DC20BD" w14:textId="77777777" w:rsidR="00C66844" w:rsidRDefault="00E5634A">
            <w:pPr>
              <w:spacing w:before="40" w:after="40"/>
              <w:ind w:left="100" w:right="100"/>
              <w:jc w:val="center"/>
            </w:pPr>
            <w:commentRangeStart w:id="14"/>
            <w:r>
              <w:rPr>
                <w:rFonts w:ascii="Arial" w:eastAsia="Arial" w:hAnsi="Arial" w:cs="Arial"/>
                <w:color w:val="111111"/>
                <w:sz w:val="18"/>
                <w:szCs w:val="18"/>
              </w:rPr>
              <w:t>0.797</w:t>
            </w:r>
            <w:commentRangeEnd w:id="14"/>
            <w:r w:rsidR="002011FA">
              <w:rPr>
                <w:rStyle w:val="Refdecomentario"/>
              </w:rPr>
              <w:commentReference w:id="14"/>
            </w:r>
          </w:p>
        </w:tc>
        <w:tc>
          <w:tcPr>
            <w:tcW w:w="717" w:type="dxa"/>
            <w:tcBorders>
              <w:bottom w:val="single" w:sz="16" w:space="0" w:color="000000"/>
            </w:tcBorders>
            <w:shd w:val="clear" w:color="auto" w:fill="FFFFFF"/>
            <w:tcMar>
              <w:top w:w="0" w:type="dxa"/>
              <w:left w:w="0" w:type="dxa"/>
              <w:bottom w:w="0" w:type="dxa"/>
              <w:right w:w="0" w:type="dxa"/>
            </w:tcMar>
            <w:vAlign w:val="center"/>
          </w:tcPr>
          <w:p w14:paraId="5EE0DFD4" w14:textId="77777777" w:rsidR="00C66844" w:rsidRDefault="00E5634A">
            <w:pPr>
              <w:spacing w:before="40" w:after="40"/>
              <w:ind w:left="100" w:right="100"/>
              <w:jc w:val="center"/>
            </w:pPr>
            <w:r>
              <w:rPr>
                <w:rFonts w:ascii="Arial" w:eastAsia="Arial" w:hAnsi="Arial" w:cs="Arial"/>
                <w:color w:val="111111"/>
                <w:sz w:val="18"/>
                <w:szCs w:val="18"/>
              </w:rPr>
              <w:t>0.959</w:t>
            </w:r>
          </w:p>
        </w:tc>
      </w:tr>
    </w:tbl>
    <w:p w14:paraId="01C9350A" w14:textId="77777777" w:rsidR="00C66844" w:rsidRDefault="00C66844">
      <w:pPr>
        <w:pStyle w:val="Ttulo5"/>
      </w:pPr>
      <w:bookmarkStart w:id="15" w:name="section"/>
      <w:bookmarkEnd w:id="15"/>
    </w:p>
    <w:p w14:paraId="1F04784F" w14:textId="77777777" w:rsidR="00C66844" w:rsidRDefault="00E5634A">
      <w:r>
        <w:rPr>
          <w:b/>
        </w:rPr>
        <w:t>Table 3</w:t>
      </w:r>
      <w:commentRangeStart w:id="16"/>
      <w:r>
        <w:rPr>
          <w:b/>
        </w:rPr>
        <w:t>.</w:t>
      </w:r>
      <w:r>
        <w:t xml:space="preserve"> Robust two-way ANOVAs </w:t>
      </w:r>
      <w:commentRangeEnd w:id="16"/>
      <w:r w:rsidR="0012235E">
        <w:rPr>
          <w:rStyle w:val="Refdecomentario"/>
        </w:rPr>
        <w:commentReference w:id="16"/>
      </w:r>
      <w:r>
        <w:t>of the resilience metrics of greenness (EVI) and tree-growth (BAI) for the two drought events (in 2005 and 2012) and site.</w:t>
      </w:r>
    </w:p>
    <w:tbl>
      <w:tblPr>
        <w:tblW w:w="0" w:type="auto"/>
        <w:jc w:val="center"/>
        <w:tblLayout w:type="fixed"/>
        <w:tblLook w:val="04A0" w:firstRow="1" w:lastRow="0" w:firstColumn="1" w:lastColumn="0" w:noHBand="0" w:noVBand="1"/>
      </w:tblPr>
      <w:tblGrid>
        <w:gridCol w:w="1181"/>
        <w:gridCol w:w="2880"/>
        <w:gridCol w:w="411"/>
        <w:gridCol w:w="1206"/>
        <w:gridCol w:w="961"/>
        <w:gridCol w:w="411"/>
        <w:gridCol w:w="1206"/>
        <w:gridCol w:w="961"/>
        <w:gridCol w:w="411"/>
        <w:gridCol w:w="1206"/>
        <w:gridCol w:w="961"/>
      </w:tblGrid>
      <w:tr w:rsidR="00C66844" w14:paraId="2250C05E" w14:textId="77777777">
        <w:trPr>
          <w:cantSplit/>
          <w:trHeight w:val="452"/>
          <w:tblHeader/>
          <w:jc w:val="center"/>
        </w:trPr>
        <w:tc>
          <w:tcPr>
            <w:tcW w:w="118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988209C" w14:textId="77777777" w:rsidR="00C66844" w:rsidRDefault="00C66844">
            <w:pPr>
              <w:spacing w:before="40" w:after="40"/>
              <w:ind w:left="100" w:right="100"/>
            </w:pPr>
          </w:p>
        </w:tc>
        <w:tc>
          <w:tcPr>
            <w:tcW w:w="28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657A3BD" w14:textId="77777777" w:rsidR="00C66844" w:rsidRDefault="00C66844">
            <w:pPr>
              <w:spacing w:before="40" w:after="40"/>
              <w:ind w:left="100" w:right="100"/>
            </w:pPr>
          </w:p>
        </w:tc>
        <w:tc>
          <w:tcPr>
            <w:tcW w:w="411" w:type="dxa"/>
            <w:shd w:val="clear" w:color="auto" w:fill="FFFFFF"/>
            <w:tcMar>
              <w:top w:w="0" w:type="dxa"/>
              <w:left w:w="0" w:type="dxa"/>
              <w:bottom w:w="0" w:type="dxa"/>
              <w:right w:w="0" w:type="dxa"/>
            </w:tcMar>
            <w:vAlign w:val="center"/>
          </w:tcPr>
          <w:p w14:paraId="2B3163CD" w14:textId="77777777" w:rsidR="00C66844" w:rsidRDefault="00C66844">
            <w:pPr>
              <w:spacing w:before="40" w:after="40"/>
              <w:ind w:left="100" w:right="100"/>
            </w:pPr>
          </w:p>
        </w:tc>
        <w:tc>
          <w:tcPr>
            <w:tcW w:w="2167" w:type="dxa"/>
            <w:gridSpan w:val="2"/>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0CE76A8" w14:textId="77777777" w:rsidR="00C66844" w:rsidRDefault="00E5634A">
            <w:pPr>
              <w:spacing w:before="40" w:after="40"/>
              <w:ind w:left="100" w:right="100"/>
              <w:jc w:val="right"/>
            </w:pPr>
            <w:r>
              <w:rPr>
                <w:rFonts w:ascii="Arial" w:eastAsia="Arial" w:hAnsi="Arial" w:cs="Arial"/>
                <w:b/>
                <w:color w:val="111111"/>
                <w:sz w:val="20"/>
                <w:szCs w:val="20"/>
              </w:rPr>
              <w:t>Resistance</w:t>
            </w:r>
          </w:p>
        </w:tc>
        <w:tc>
          <w:tcPr>
            <w:tcW w:w="411" w:type="dxa"/>
            <w:shd w:val="clear" w:color="auto" w:fill="FFFFFF"/>
            <w:tcMar>
              <w:top w:w="0" w:type="dxa"/>
              <w:left w:w="0" w:type="dxa"/>
              <w:bottom w:w="0" w:type="dxa"/>
              <w:right w:w="0" w:type="dxa"/>
            </w:tcMar>
            <w:vAlign w:val="center"/>
          </w:tcPr>
          <w:p w14:paraId="2BAAD3F0" w14:textId="77777777" w:rsidR="00C66844" w:rsidRDefault="00C66844">
            <w:pPr>
              <w:spacing w:before="40" w:after="40"/>
              <w:ind w:left="100" w:right="100"/>
            </w:pPr>
          </w:p>
        </w:tc>
        <w:tc>
          <w:tcPr>
            <w:tcW w:w="2167" w:type="dxa"/>
            <w:gridSpan w:val="2"/>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3916DE9" w14:textId="77777777" w:rsidR="00C66844" w:rsidRDefault="00E5634A">
            <w:pPr>
              <w:spacing w:before="40" w:after="40"/>
              <w:ind w:left="100" w:right="100"/>
              <w:jc w:val="right"/>
            </w:pPr>
            <w:r>
              <w:rPr>
                <w:rFonts w:ascii="Arial" w:eastAsia="Arial" w:hAnsi="Arial" w:cs="Arial"/>
                <w:b/>
                <w:color w:val="111111"/>
                <w:sz w:val="20"/>
                <w:szCs w:val="20"/>
              </w:rPr>
              <w:t>Recovery</w:t>
            </w:r>
          </w:p>
        </w:tc>
        <w:tc>
          <w:tcPr>
            <w:tcW w:w="411" w:type="dxa"/>
            <w:shd w:val="clear" w:color="auto" w:fill="FFFFFF"/>
            <w:tcMar>
              <w:top w:w="0" w:type="dxa"/>
              <w:left w:w="0" w:type="dxa"/>
              <w:bottom w:w="0" w:type="dxa"/>
              <w:right w:w="0" w:type="dxa"/>
            </w:tcMar>
            <w:vAlign w:val="center"/>
          </w:tcPr>
          <w:p w14:paraId="0D3267AD" w14:textId="77777777" w:rsidR="00C66844" w:rsidRDefault="00C66844">
            <w:pPr>
              <w:spacing w:before="40" w:after="40"/>
              <w:ind w:left="100" w:right="100"/>
            </w:pPr>
          </w:p>
        </w:tc>
        <w:tc>
          <w:tcPr>
            <w:tcW w:w="2167" w:type="dxa"/>
            <w:gridSpan w:val="2"/>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1C01E21" w14:textId="77777777" w:rsidR="00C66844" w:rsidRDefault="00E5634A">
            <w:pPr>
              <w:spacing w:before="40" w:after="40"/>
              <w:ind w:left="100" w:right="100"/>
              <w:jc w:val="right"/>
            </w:pPr>
            <w:r>
              <w:rPr>
                <w:rFonts w:ascii="Arial" w:eastAsia="Arial" w:hAnsi="Arial" w:cs="Arial"/>
                <w:b/>
                <w:color w:val="111111"/>
                <w:sz w:val="20"/>
                <w:szCs w:val="20"/>
              </w:rPr>
              <w:t>Resilience</w:t>
            </w:r>
          </w:p>
        </w:tc>
      </w:tr>
      <w:tr w:rsidR="00C66844" w14:paraId="6AC23B81" w14:textId="77777777">
        <w:trPr>
          <w:cantSplit/>
          <w:trHeight w:val="452"/>
          <w:tblHeader/>
          <w:jc w:val="center"/>
        </w:trPr>
        <w:tc>
          <w:tcPr>
            <w:tcW w:w="1181" w:type="dxa"/>
            <w:shd w:val="clear" w:color="auto" w:fill="FFFFFF"/>
            <w:tcMar>
              <w:top w:w="0" w:type="dxa"/>
              <w:left w:w="0" w:type="dxa"/>
              <w:bottom w:w="0" w:type="dxa"/>
              <w:right w:w="0" w:type="dxa"/>
            </w:tcMar>
            <w:vAlign w:val="center"/>
          </w:tcPr>
          <w:p w14:paraId="0EF08A9A" w14:textId="77777777" w:rsidR="00C66844" w:rsidRDefault="00E5634A">
            <w:pPr>
              <w:spacing w:before="0" w:after="0"/>
            </w:pPr>
            <w:r>
              <w:rPr>
                <w:rFonts w:ascii="Arial" w:eastAsia="Arial" w:hAnsi="Arial" w:cs="Arial"/>
                <w:b/>
                <w:color w:val="000000"/>
                <w:sz w:val="20"/>
                <w:szCs w:val="20"/>
              </w:rPr>
              <w:t>Variable</w:t>
            </w:r>
          </w:p>
        </w:tc>
        <w:tc>
          <w:tcPr>
            <w:tcW w:w="2880" w:type="dxa"/>
            <w:shd w:val="clear" w:color="auto" w:fill="FFFFFF"/>
            <w:tcMar>
              <w:top w:w="0" w:type="dxa"/>
              <w:left w:w="0" w:type="dxa"/>
              <w:bottom w:w="0" w:type="dxa"/>
              <w:right w:w="0" w:type="dxa"/>
            </w:tcMar>
            <w:vAlign w:val="center"/>
          </w:tcPr>
          <w:p w14:paraId="3D01EF1E" w14:textId="77777777" w:rsidR="00C66844" w:rsidRDefault="00E5634A">
            <w:pPr>
              <w:spacing w:before="0" w:after="0"/>
            </w:pPr>
            <w:r>
              <w:rPr>
                <w:rFonts w:ascii="Arial" w:eastAsia="Arial" w:hAnsi="Arial" w:cs="Arial"/>
                <w:b/>
                <w:color w:val="000000"/>
                <w:sz w:val="20"/>
                <w:szCs w:val="20"/>
              </w:rPr>
              <w:t>Factor</w:t>
            </w:r>
          </w:p>
        </w:tc>
        <w:tc>
          <w:tcPr>
            <w:tcW w:w="411" w:type="dxa"/>
            <w:shd w:val="clear" w:color="auto" w:fill="FFFFFF"/>
            <w:tcMar>
              <w:top w:w="0" w:type="dxa"/>
              <w:left w:w="0" w:type="dxa"/>
              <w:bottom w:w="0" w:type="dxa"/>
              <w:right w:w="0" w:type="dxa"/>
            </w:tcMar>
            <w:vAlign w:val="center"/>
          </w:tcPr>
          <w:p w14:paraId="0E3F1C15" w14:textId="77777777" w:rsidR="00C66844" w:rsidRDefault="00C66844">
            <w:pPr>
              <w:spacing w:before="0" w:after="0"/>
            </w:pPr>
          </w:p>
        </w:tc>
        <w:tc>
          <w:tcPr>
            <w:tcW w:w="1206" w:type="dxa"/>
            <w:shd w:val="clear" w:color="auto" w:fill="FFFFFF"/>
            <w:tcMar>
              <w:top w:w="0" w:type="dxa"/>
              <w:left w:w="0" w:type="dxa"/>
              <w:bottom w:w="0" w:type="dxa"/>
              <w:right w:w="0" w:type="dxa"/>
            </w:tcMar>
            <w:vAlign w:val="center"/>
          </w:tcPr>
          <w:p w14:paraId="2624FE5D" w14:textId="77777777" w:rsidR="00C66844" w:rsidRDefault="00E5634A">
            <w:pPr>
              <w:spacing w:before="0" w:after="0"/>
            </w:pPr>
            <w:r>
              <w:rPr>
                <w:rFonts w:ascii="Arial" w:eastAsia="Arial" w:hAnsi="Arial" w:cs="Arial"/>
                <w:b/>
                <w:color w:val="000000"/>
                <w:sz w:val="20"/>
                <w:szCs w:val="20"/>
              </w:rPr>
              <w:t>F</w:t>
            </w:r>
          </w:p>
        </w:tc>
        <w:tc>
          <w:tcPr>
            <w:tcW w:w="961" w:type="dxa"/>
            <w:shd w:val="clear" w:color="auto" w:fill="FFFFFF"/>
            <w:tcMar>
              <w:top w:w="0" w:type="dxa"/>
              <w:left w:w="0" w:type="dxa"/>
              <w:bottom w:w="0" w:type="dxa"/>
              <w:right w:w="0" w:type="dxa"/>
            </w:tcMar>
            <w:vAlign w:val="center"/>
          </w:tcPr>
          <w:p w14:paraId="743EFA1E" w14:textId="77777777" w:rsidR="00C66844" w:rsidRDefault="00E5634A">
            <w:pPr>
              <w:spacing w:before="0" w:after="0"/>
            </w:pPr>
            <w:r>
              <w:rPr>
                <w:rFonts w:ascii="Arial" w:eastAsia="Arial" w:hAnsi="Arial" w:cs="Arial"/>
                <w:b/>
                <w:color w:val="000000"/>
                <w:sz w:val="20"/>
                <w:szCs w:val="20"/>
              </w:rPr>
              <w:t>p</w:t>
            </w:r>
          </w:p>
        </w:tc>
        <w:tc>
          <w:tcPr>
            <w:tcW w:w="411" w:type="dxa"/>
            <w:shd w:val="clear" w:color="auto" w:fill="FFFFFF"/>
            <w:tcMar>
              <w:top w:w="0" w:type="dxa"/>
              <w:left w:w="0" w:type="dxa"/>
              <w:bottom w:w="0" w:type="dxa"/>
              <w:right w:w="0" w:type="dxa"/>
            </w:tcMar>
            <w:vAlign w:val="center"/>
          </w:tcPr>
          <w:p w14:paraId="2F0E43EA" w14:textId="77777777" w:rsidR="00C66844" w:rsidRDefault="00C66844">
            <w:pPr>
              <w:spacing w:before="0" w:after="0"/>
            </w:pPr>
          </w:p>
        </w:tc>
        <w:tc>
          <w:tcPr>
            <w:tcW w:w="1206" w:type="dxa"/>
            <w:shd w:val="clear" w:color="auto" w:fill="FFFFFF"/>
            <w:tcMar>
              <w:top w:w="0" w:type="dxa"/>
              <w:left w:w="0" w:type="dxa"/>
              <w:bottom w:w="0" w:type="dxa"/>
              <w:right w:w="0" w:type="dxa"/>
            </w:tcMar>
            <w:vAlign w:val="center"/>
          </w:tcPr>
          <w:p w14:paraId="51503AF4" w14:textId="77777777" w:rsidR="00C66844" w:rsidRDefault="00E5634A">
            <w:pPr>
              <w:spacing w:before="0" w:after="0"/>
            </w:pPr>
            <w:r>
              <w:rPr>
                <w:rFonts w:ascii="Arial" w:eastAsia="Arial" w:hAnsi="Arial" w:cs="Arial"/>
                <w:b/>
                <w:color w:val="000000"/>
                <w:sz w:val="20"/>
                <w:szCs w:val="20"/>
              </w:rPr>
              <w:t>F</w:t>
            </w:r>
          </w:p>
        </w:tc>
        <w:tc>
          <w:tcPr>
            <w:tcW w:w="961" w:type="dxa"/>
            <w:shd w:val="clear" w:color="auto" w:fill="FFFFFF"/>
            <w:tcMar>
              <w:top w:w="0" w:type="dxa"/>
              <w:left w:w="0" w:type="dxa"/>
              <w:bottom w:w="0" w:type="dxa"/>
              <w:right w:w="0" w:type="dxa"/>
            </w:tcMar>
            <w:vAlign w:val="center"/>
          </w:tcPr>
          <w:p w14:paraId="0DF27F68" w14:textId="77777777" w:rsidR="00C66844" w:rsidRDefault="00E5634A">
            <w:pPr>
              <w:spacing w:before="0" w:after="0"/>
            </w:pPr>
            <w:r>
              <w:rPr>
                <w:rFonts w:ascii="Arial" w:eastAsia="Arial" w:hAnsi="Arial" w:cs="Arial"/>
                <w:b/>
                <w:color w:val="000000"/>
                <w:sz w:val="20"/>
                <w:szCs w:val="20"/>
              </w:rPr>
              <w:t>p</w:t>
            </w:r>
          </w:p>
        </w:tc>
        <w:tc>
          <w:tcPr>
            <w:tcW w:w="411" w:type="dxa"/>
            <w:shd w:val="clear" w:color="auto" w:fill="FFFFFF"/>
            <w:tcMar>
              <w:top w:w="0" w:type="dxa"/>
              <w:left w:w="0" w:type="dxa"/>
              <w:bottom w:w="0" w:type="dxa"/>
              <w:right w:w="0" w:type="dxa"/>
            </w:tcMar>
            <w:vAlign w:val="center"/>
          </w:tcPr>
          <w:p w14:paraId="2B0E6750" w14:textId="77777777" w:rsidR="00C66844" w:rsidRDefault="00C66844">
            <w:pPr>
              <w:spacing w:before="0" w:after="0"/>
            </w:pPr>
          </w:p>
        </w:tc>
        <w:tc>
          <w:tcPr>
            <w:tcW w:w="1206" w:type="dxa"/>
            <w:shd w:val="clear" w:color="auto" w:fill="FFFFFF"/>
            <w:tcMar>
              <w:top w:w="0" w:type="dxa"/>
              <w:left w:w="0" w:type="dxa"/>
              <w:bottom w:w="0" w:type="dxa"/>
              <w:right w:w="0" w:type="dxa"/>
            </w:tcMar>
            <w:vAlign w:val="center"/>
          </w:tcPr>
          <w:p w14:paraId="629E3A2F" w14:textId="77777777" w:rsidR="00C66844" w:rsidRDefault="00E5634A">
            <w:pPr>
              <w:spacing w:before="0" w:after="0"/>
            </w:pPr>
            <w:r>
              <w:rPr>
                <w:rFonts w:ascii="Arial" w:eastAsia="Arial" w:hAnsi="Arial" w:cs="Arial"/>
                <w:b/>
                <w:color w:val="000000"/>
                <w:sz w:val="20"/>
                <w:szCs w:val="20"/>
              </w:rPr>
              <w:t>F</w:t>
            </w:r>
          </w:p>
        </w:tc>
        <w:tc>
          <w:tcPr>
            <w:tcW w:w="961" w:type="dxa"/>
            <w:shd w:val="clear" w:color="auto" w:fill="FFFFFF"/>
            <w:tcMar>
              <w:top w:w="0" w:type="dxa"/>
              <w:left w:w="0" w:type="dxa"/>
              <w:bottom w:w="0" w:type="dxa"/>
              <w:right w:w="0" w:type="dxa"/>
            </w:tcMar>
            <w:vAlign w:val="center"/>
          </w:tcPr>
          <w:p w14:paraId="6B2AF9E8" w14:textId="77777777" w:rsidR="00C66844" w:rsidRDefault="00E5634A">
            <w:pPr>
              <w:spacing w:before="0" w:after="0"/>
            </w:pPr>
            <w:r>
              <w:rPr>
                <w:rFonts w:ascii="Arial" w:eastAsia="Arial" w:hAnsi="Arial" w:cs="Arial"/>
                <w:b/>
                <w:color w:val="000000"/>
                <w:sz w:val="20"/>
                <w:szCs w:val="20"/>
              </w:rPr>
              <w:t>p</w:t>
            </w:r>
          </w:p>
        </w:tc>
      </w:tr>
      <w:tr w:rsidR="00C66844" w14:paraId="1862B51D" w14:textId="77777777">
        <w:trPr>
          <w:cantSplit/>
          <w:trHeight w:val="454"/>
          <w:jc w:val="center"/>
        </w:trPr>
        <w:tc>
          <w:tcPr>
            <w:tcW w:w="1181" w:type="dxa"/>
            <w:vMerge w:val="restart"/>
            <w:shd w:val="clear" w:color="auto" w:fill="FFFFFF"/>
            <w:tcMar>
              <w:top w:w="0" w:type="dxa"/>
              <w:left w:w="0" w:type="dxa"/>
              <w:bottom w:w="0" w:type="dxa"/>
              <w:right w:w="0" w:type="dxa"/>
            </w:tcMar>
            <w:vAlign w:val="center"/>
          </w:tcPr>
          <w:p w14:paraId="3871B861" w14:textId="77777777" w:rsidR="00C66844" w:rsidRDefault="00E5634A">
            <w:pPr>
              <w:spacing w:before="40" w:after="40"/>
              <w:ind w:left="100" w:right="100"/>
              <w:jc w:val="center"/>
            </w:pPr>
            <w:r>
              <w:rPr>
                <w:rFonts w:ascii="Arial" w:eastAsia="Arial" w:hAnsi="Arial" w:cs="Arial"/>
                <w:color w:val="111111"/>
                <w:sz w:val="18"/>
                <w:szCs w:val="18"/>
              </w:rPr>
              <w:t>EVI</w:t>
            </w:r>
          </w:p>
        </w:tc>
        <w:tc>
          <w:tcPr>
            <w:tcW w:w="2880" w:type="dxa"/>
            <w:shd w:val="clear" w:color="auto" w:fill="FFFFFF"/>
            <w:tcMar>
              <w:top w:w="0" w:type="dxa"/>
              <w:left w:w="0" w:type="dxa"/>
              <w:bottom w:w="0" w:type="dxa"/>
              <w:right w:w="0" w:type="dxa"/>
            </w:tcMar>
            <w:vAlign w:val="center"/>
          </w:tcPr>
          <w:p w14:paraId="7DBB2605" w14:textId="77777777" w:rsidR="00C66844" w:rsidRDefault="00E5634A">
            <w:pPr>
              <w:spacing w:before="40" w:after="40"/>
              <w:ind w:left="100" w:right="100"/>
            </w:pPr>
            <w:r>
              <w:rPr>
                <w:rFonts w:ascii="Arial" w:eastAsia="Arial" w:hAnsi="Arial" w:cs="Arial"/>
                <w:color w:val="111111"/>
                <w:sz w:val="18"/>
                <w:szCs w:val="18"/>
              </w:rPr>
              <w:t>Drought event</w:t>
            </w:r>
          </w:p>
        </w:tc>
        <w:tc>
          <w:tcPr>
            <w:tcW w:w="411" w:type="dxa"/>
            <w:shd w:val="clear" w:color="auto" w:fill="FFFFFF"/>
            <w:tcMar>
              <w:top w:w="0" w:type="dxa"/>
              <w:left w:w="0" w:type="dxa"/>
              <w:bottom w:w="0" w:type="dxa"/>
              <w:right w:w="0" w:type="dxa"/>
            </w:tcMar>
            <w:vAlign w:val="center"/>
          </w:tcPr>
          <w:p w14:paraId="0FAE8448" w14:textId="77777777" w:rsidR="00C66844" w:rsidRDefault="00C66844">
            <w:pPr>
              <w:spacing w:before="40" w:after="40"/>
              <w:ind w:left="100" w:right="100"/>
            </w:pPr>
          </w:p>
        </w:tc>
        <w:tc>
          <w:tcPr>
            <w:tcW w:w="1206" w:type="dxa"/>
            <w:shd w:val="clear" w:color="auto" w:fill="FFFFFF"/>
            <w:tcMar>
              <w:top w:w="0" w:type="dxa"/>
              <w:left w:w="0" w:type="dxa"/>
              <w:bottom w:w="0" w:type="dxa"/>
              <w:right w:w="0" w:type="dxa"/>
            </w:tcMar>
            <w:vAlign w:val="center"/>
          </w:tcPr>
          <w:p w14:paraId="35157860" w14:textId="77777777" w:rsidR="00C66844" w:rsidRDefault="00E5634A">
            <w:pPr>
              <w:spacing w:before="40" w:after="40"/>
              <w:ind w:left="100" w:right="100"/>
              <w:jc w:val="right"/>
            </w:pPr>
            <w:r>
              <w:rPr>
                <w:rFonts w:ascii="Arial" w:eastAsia="Arial" w:hAnsi="Arial" w:cs="Arial"/>
                <w:color w:val="111111"/>
                <w:sz w:val="18"/>
                <w:szCs w:val="18"/>
              </w:rPr>
              <w:t>799.900</w:t>
            </w:r>
          </w:p>
        </w:tc>
        <w:tc>
          <w:tcPr>
            <w:tcW w:w="961" w:type="dxa"/>
            <w:shd w:val="clear" w:color="auto" w:fill="FFFFFF"/>
            <w:tcMar>
              <w:top w:w="0" w:type="dxa"/>
              <w:left w:w="0" w:type="dxa"/>
              <w:bottom w:w="0" w:type="dxa"/>
              <w:right w:w="0" w:type="dxa"/>
            </w:tcMar>
            <w:vAlign w:val="center"/>
          </w:tcPr>
          <w:p w14:paraId="13B7D9E3" w14:textId="77777777" w:rsidR="00C66844" w:rsidRDefault="00E5634A">
            <w:pPr>
              <w:spacing w:before="40" w:after="40"/>
              <w:ind w:left="100" w:right="100"/>
              <w:jc w:val="right"/>
            </w:pPr>
            <w:r>
              <w:rPr>
                <w:rFonts w:ascii="Arial" w:eastAsia="Arial" w:hAnsi="Arial" w:cs="Arial"/>
                <w:i/>
                <w:color w:val="111111"/>
                <w:sz w:val="18"/>
                <w:szCs w:val="18"/>
              </w:rPr>
              <w:t>0.001</w:t>
            </w:r>
          </w:p>
        </w:tc>
        <w:tc>
          <w:tcPr>
            <w:tcW w:w="411" w:type="dxa"/>
            <w:shd w:val="clear" w:color="auto" w:fill="FFFFFF"/>
            <w:tcMar>
              <w:top w:w="0" w:type="dxa"/>
              <w:left w:w="0" w:type="dxa"/>
              <w:bottom w:w="0" w:type="dxa"/>
              <w:right w:w="0" w:type="dxa"/>
            </w:tcMar>
            <w:vAlign w:val="center"/>
          </w:tcPr>
          <w:p w14:paraId="0F2E993B" w14:textId="77777777" w:rsidR="00C66844" w:rsidRDefault="00C66844">
            <w:pPr>
              <w:spacing w:before="40" w:after="40"/>
              <w:ind w:left="100" w:right="100"/>
            </w:pPr>
          </w:p>
        </w:tc>
        <w:tc>
          <w:tcPr>
            <w:tcW w:w="1206" w:type="dxa"/>
            <w:shd w:val="clear" w:color="auto" w:fill="FFFFFF"/>
            <w:tcMar>
              <w:top w:w="0" w:type="dxa"/>
              <w:left w:w="0" w:type="dxa"/>
              <w:bottom w:w="0" w:type="dxa"/>
              <w:right w:w="0" w:type="dxa"/>
            </w:tcMar>
            <w:vAlign w:val="center"/>
          </w:tcPr>
          <w:p w14:paraId="09B93604" w14:textId="77777777" w:rsidR="00C66844" w:rsidRDefault="00E5634A">
            <w:pPr>
              <w:spacing w:before="40" w:after="40"/>
              <w:ind w:left="100" w:right="100"/>
              <w:jc w:val="right"/>
            </w:pPr>
            <w:r>
              <w:rPr>
                <w:rFonts w:ascii="Arial" w:eastAsia="Arial" w:hAnsi="Arial" w:cs="Arial"/>
                <w:color w:val="111111"/>
                <w:sz w:val="18"/>
                <w:szCs w:val="18"/>
              </w:rPr>
              <w:t>312.000</w:t>
            </w:r>
          </w:p>
        </w:tc>
        <w:tc>
          <w:tcPr>
            <w:tcW w:w="961" w:type="dxa"/>
            <w:shd w:val="clear" w:color="auto" w:fill="FFFFFF"/>
            <w:tcMar>
              <w:top w:w="0" w:type="dxa"/>
              <w:left w:w="0" w:type="dxa"/>
              <w:bottom w:w="0" w:type="dxa"/>
              <w:right w:w="0" w:type="dxa"/>
            </w:tcMar>
            <w:vAlign w:val="center"/>
          </w:tcPr>
          <w:p w14:paraId="2159F92B" w14:textId="77777777" w:rsidR="00C66844" w:rsidRDefault="00E5634A">
            <w:pPr>
              <w:spacing w:before="40" w:after="40"/>
              <w:ind w:left="100" w:right="100"/>
              <w:jc w:val="right"/>
            </w:pPr>
            <w:r>
              <w:rPr>
                <w:rFonts w:ascii="Arial" w:eastAsia="Arial" w:hAnsi="Arial" w:cs="Arial"/>
                <w:i/>
                <w:color w:val="111111"/>
                <w:sz w:val="18"/>
                <w:szCs w:val="18"/>
              </w:rPr>
              <w:t>0.001</w:t>
            </w:r>
          </w:p>
        </w:tc>
        <w:tc>
          <w:tcPr>
            <w:tcW w:w="411" w:type="dxa"/>
            <w:shd w:val="clear" w:color="auto" w:fill="FFFFFF"/>
            <w:tcMar>
              <w:top w:w="0" w:type="dxa"/>
              <w:left w:w="0" w:type="dxa"/>
              <w:bottom w:w="0" w:type="dxa"/>
              <w:right w:w="0" w:type="dxa"/>
            </w:tcMar>
            <w:vAlign w:val="center"/>
          </w:tcPr>
          <w:p w14:paraId="13B8A590" w14:textId="77777777" w:rsidR="00C66844" w:rsidRDefault="00C66844">
            <w:pPr>
              <w:spacing w:before="40" w:after="40"/>
              <w:ind w:left="100" w:right="100"/>
            </w:pPr>
          </w:p>
        </w:tc>
        <w:tc>
          <w:tcPr>
            <w:tcW w:w="1206" w:type="dxa"/>
            <w:shd w:val="clear" w:color="auto" w:fill="FFFFFF"/>
            <w:tcMar>
              <w:top w:w="0" w:type="dxa"/>
              <w:left w:w="0" w:type="dxa"/>
              <w:bottom w:w="0" w:type="dxa"/>
              <w:right w:w="0" w:type="dxa"/>
            </w:tcMar>
            <w:vAlign w:val="center"/>
          </w:tcPr>
          <w:p w14:paraId="2DB44EF8" w14:textId="77777777" w:rsidR="00C66844" w:rsidRDefault="00E5634A">
            <w:pPr>
              <w:spacing w:before="40" w:after="40"/>
              <w:ind w:left="100" w:right="100"/>
              <w:jc w:val="right"/>
            </w:pPr>
            <w:r>
              <w:rPr>
                <w:rFonts w:ascii="Arial" w:eastAsia="Arial" w:hAnsi="Arial" w:cs="Arial"/>
                <w:color w:val="111111"/>
                <w:sz w:val="18"/>
                <w:szCs w:val="18"/>
              </w:rPr>
              <w:t>207.200</w:t>
            </w:r>
          </w:p>
        </w:tc>
        <w:tc>
          <w:tcPr>
            <w:tcW w:w="961" w:type="dxa"/>
            <w:shd w:val="clear" w:color="auto" w:fill="FFFFFF"/>
            <w:tcMar>
              <w:top w:w="0" w:type="dxa"/>
              <w:left w:w="0" w:type="dxa"/>
              <w:bottom w:w="0" w:type="dxa"/>
              <w:right w:w="0" w:type="dxa"/>
            </w:tcMar>
            <w:vAlign w:val="center"/>
          </w:tcPr>
          <w:p w14:paraId="794648C5" w14:textId="77777777" w:rsidR="00C66844" w:rsidRDefault="00E5634A">
            <w:pPr>
              <w:spacing w:before="40" w:after="40"/>
              <w:ind w:left="100" w:right="100"/>
              <w:jc w:val="right"/>
            </w:pPr>
            <w:r>
              <w:rPr>
                <w:rFonts w:ascii="Arial" w:eastAsia="Arial" w:hAnsi="Arial" w:cs="Arial"/>
                <w:i/>
                <w:color w:val="111111"/>
                <w:sz w:val="18"/>
                <w:szCs w:val="18"/>
              </w:rPr>
              <w:t>0.001</w:t>
            </w:r>
          </w:p>
        </w:tc>
      </w:tr>
      <w:tr w:rsidR="00C66844" w14:paraId="00418C02" w14:textId="77777777">
        <w:trPr>
          <w:cantSplit/>
          <w:trHeight w:val="414"/>
          <w:jc w:val="center"/>
        </w:trPr>
        <w:tc>
          <w:tcPr>
            <w:tcW w:w="1181" w:type="dxa"/>
            <w:vMerge/>
            <w:shd w:val="clear" w:color="auto" w:fill="FFFFFF"/>
            <w:tcMar>
              <w:top w:w="0" w:type="dxa"/>
              <w:left w:w="0" w:type="dxa"/>
              <w:bottom w:w="0" w:type="dxa"/>
              <w:right w:w="0" w:type="dxa"/>
            </w:tcMar>
            <w:vAlign w:val="center"/>
          </w:tcPr>
          <w:p w14:paraId="1DCAE3A4" w14:textId="77777777" w:rsidR="00C66844" w:rsidRDefault="00C66844">
            <w:pPr>
              <w:spacing w:before="40" w:after="40"/>
              <w:ind w:left="100" w:right="100"/>
              <w:jc w:val="center"/>
            </w:pPr>
          </w:p>
        </w:tc>
        <w:tc>
          <w:tcPr>
            <w:tcW w:w="2880" w:type="dxa"/>
            <w:shd w:val="clear" w:color="auto" w:fill="FFFFFF"/>
            <w:tcMar>
              <w:top w:w="0" w:type="dxa"/>
              <w:left w:w="0" w:type="dxa"/>
              <w:bottom w:w="0" w:type="dxa"/>
              <w:right w:w="0" w:type="dxa"/>
            </w:tcMar>
            <w:vAlign w:val="center"/>
          </w:tcPr>
          <w:p w14:paraId="0B8BD6B5" w14:textId="77777777" w:rsidR="00C66844" w:rsidRDefault="00E5634A">
            <w:pPr>
              <w:spacing w:before="40" w:after="40"/>
              <w:ind w:left="100" w:right="100"/>
            </w:pPr>
            <w:r>
              <w:rPr>
                <w:rFonts w:ascii="Arial" w:eastAsia="Arial" w:hAnsi="Arial" w:cs="Arial"/>
                <w:color w:val="111111"/>
                <w:sz w:val="18"/>
                <w:szCs w:val="18"/>
              </w:rPr>
              <w:t>Site</w:t>
            </w:r>
          </w:p>
        </w:tc>
        <w:tc>
          <w:tcPr>
            <w:tcW w:w="411" w:type="dxa"/>
            <w:shd w:val="clear" w:color="auto" w:fill="FFFFFF"/>
            <w:tcMar>
              <w:top w:w="0" w:type="dxa"/>
              <w:left w:w="0" w:type="dxa"/>
              <w:bottom w:w="0" w:type="dxa"/>
              <w:right w:w="0" w:type="dxa"/>
            </w:tcMar>
            <w:vAlign w:val="center"/>
          </w:tcPr>
          <w:p w14:paraId="0EB8A637" w14:textId="77777777" w:rsidR="00C66844" w:rsidRDefault="00C66844">
            <w:pPr>
              <w:spacing w:before="40" w:after="40"/>
              <w:ind w:left="100" w:right="100"/>
            </w:pPr>
          </w:p>
        </w:tc>
        <w:tc>
          <w:tcPr>
            <w:tcW w:w="1206" w:type="dxa"/>
            <w:shd w:val="clear" w:color="auto" w:fill="FFFFFF"/>
            <w:tcMar>
              <w:top w:w="0" w:type="dxa"/>
              <w:left w:w="0" w:type="dxa"/>
              <w:bottom w:w="0" w:type="dxa"/>
              <w:right w:w="0" w:type="dxa"/>
            </w:tcMar>
            <w:vAlign w:val="center"/>
          </w:tcPr>
          <w:p w14:paraId="5CCD31E5" w14:textId="77777777" w:rsidR="00C66844" w:rsidRDefault="00E5634A">
            <w:pPr>
              <w:spacing w:before="40" w:after="40"/>
              <w:ind w:left="100" w:right="100"/>
              <w:jc w:val="right"/>
            </w:pPr>
            <w:r>
              <w:rPr>
                <w:rFonts w:ascii="Arial" w:eastAsia="Arial" w:hAnsi="Arial" w:cs="Arial"/>
                <w:color w:val="111111"/>
                <w:sz w:val="18"/>
                <w:szCs w:val="18"/>
              </w:rPr>
              <w:t>153.200</w:t>
            </w:r>
          </w:p>
        </w:tc>
        <w:tc>
          <w:tcPr>
            <w:tcW w:w="961" w:type="dxa"/>
            <w:shd w:val="clear" w:color="auto" w:fill="FFFFFF"/>
            <w:tcMar>
              <w:top w:w="0" w:type="dxa"/>
              <w:left w:w="0" w:type="dxa"/>
              <w:bottom w:w="0" w:type="dxa"/>
              <w:right w:w="0" w:type="dxa"/>
            </w:tcMar>
            <w:vAlign w:val="center"/>
          </w:tcPr>
          <w:p w14:paraId="46FFF495" w14:textId="77777777" w:rsidR="00C66844" w:rsidRDefault="00E5634A">
            <w:pPr>
              <w:spacing w:before="40" w:after="40"/>
              <w:ind w:left="100" w:right="100"/>
              <w:jc w:val="right"/>
            </w:pPr>
            <w:r>
              <w:rPr>
                <w:rFonts w:ascii="Arial" w:eastAsia="Arial" w:hAnsi="Arial" w:cs="Arial"/>
                <w:i/>
                <w:color w:val="111111"/>
                <w:sz w:val="18"/>
                <w:szCs w:val="18"/>
              </w:rPr>
              <w:t>0.001</w:t>
            </w:r>
          </w:p>
        </w:tc>
        <w:tc>
          <w:tcPr>
            <w:tcW w:w="411" w:type="dxa"/>
            <w:shd w:val="clear" w:color="auto" w:fill="FFFFFF"/>
            <w:tcMar>
              <w:top w:w="0" w:type="dxa"/>
              <w:left w:w="0" w:type="dxa"/>
              <w:bottom w:w="0" w:type="dxa"/>
              <w:right w:w="0" w:type="dxa"/>
            </w:tcMar>
            <w:vAlign w:val="center"/>
          </w:tcPr>
          <w:p w14:paraId="6456E286" w14:textId="77777777" w:rsidR="00C66844" w:rsidRDefault="00C66844">
            <w:pPr>
              <w:spacing w:before="40" w:after="40"/>
              <w:ind w:left="100" w:right="100"/>
            </w:pPr>
          </w:p>
        </w:tc>
        <w:tc>
          <w:tcPr>
            <w:tcW w:w="1206" w:type="dxa"/>
            <w:shd w:val="clear" w:color="auto" w:fill="FFFFFF"/>
            <w:tcMar>
              <w:top w:w="0" w:type="dxa"/>
              <w:left w:w="0" w:type="dxa"/>
              <w:bottom w:w="0" w:type="dxa"/>
              <w:right w:w="0" w:type="dxa"/>
            </w:tcMar>
            <w:vAlign w:val="center"/>
          </w:tcPr>
          <w:p w14:paraId="743D2C2F" w14:textId="77777777" w:rsidR="00C66844" w:rsidRDefault="00E5634A">
            <w:pPr>
              <w:spacing w:before="40" w:after="40"/>
              <w:ind w:left="100" w:right="100"/>
              <w:jc w:val="right"/>
            </w:pPr>
            <w:r>
              <w:rPr>
                <w:rFonts w:ascii="Arial" w:eastAsia="Arial" w:hAnsi="Arial" w:cs="Arial"/>
                <w:color w:val="111111"/>
                <w:sz w:val="18"/>
                <w:szCs w:val="18"/>
              </w:rPr>
              <w:t>105.400</w:t>
            </w:r>
          </w:p>
        </w:tc>
        <w:tc>
          <w:tcPr>
            <w:tcW w:w="961" w:type="dxa"/>
            <w:shd w:val="clear" w:color="auto" w:fill="FFFFFF"/>
            <w:tcMar>
              <w:top w:w="0" w:type="dxa"/>
              <w:left w:w="0" w:type="dxa"/>
              <w:bottom w:w="0" w:type="dxa"/>
              <w:right w:w="0" w:type="dxa"/>
            </w:tcMar>
            <w:vAlign w:val="center"/>
          </w:tcPr>
          <w:p w14:paraId="69D4EA6D" w14:textId="77777777" w:rsidR="00C66844" w:rsidRDefault="00E5634A">
            <w:pPr>
              <w:spacing w:before="40" w:after="40"/>
              <w:ind w:left="100" w:right="100"/>
              <w:jc w:val="right"/>
            </w:pPr>
            <w:r>
              <w:rPr>
                <w:rFonts w:ascii="Arial" w:eastAsia="Arial" w:hAnsi="Arial" w:cs="Arial"/>
                <w:i/>
                <w:color w:val="111111"/>
                <w:sz w:val="18"/>
                <w:szCs w:val="18"/>
              </w:rPr>
              <w:t>0.001</w:t>
            </w:r>
          </w:p>
        </w:tc>
        <w:tc>
          <w:tcPr>
            <w:tcW w:w="411" w:type="dxa"/>
            <w:shd w:val="clear" w:color="auto" w:fill="FFFFFF"/>
            <w:tcMar>
              <w:top w:w="0" w:type="dxa"/>
              <w:left w:w="0" w:type="dxa"/>
              <w:bottom w:w="0" w:type="dxa"/>
              <w:right w:w="0" w:type="dxa"/>
            </w:tcMar>
            <w:vAlign w:val="center"/>
          </w:tcPr>
          <w:p w14:paraId="28325268" w14:textId="77777777" w:rsidR="00C66844" w:rsidRDefault="00C66844">
            <w:pPr>
              <w:spacing w:before="40" w:after="40"/>
              <w:ind w:left="100" w:right="100"/>
            </w:pPr>
          </w:p>
        </w:tc>
        <w:tc>
          <w:tcPr>
            <w:tcW w:w="1206" w:type="dxa"/>
            <w:shd w:val="clear" w:color="auto" w:fill="FFFFFF"/>
            <w:tcMar>
              <w:top w:w="0" w:type="dxa"/>
              <w:left w:w="0" w:type="dxa"/>
              <w:bottom w:w="0" w:type="dxa"/>
              <w:right w:w="0" w:type="dxa"/>
            </w:tcMar>
            <w:vAlign w:val="center"/>
          </w:tcPr>
          <w:p w14:paraId="2D902E75" w14:textId="77777777" w:rsidR="00C66844" w:rsidRDefault="00E5634A">
            <w:pPr>
              <w:spacing w:before="40" w:after="40"/>
              <w:ind w:left="100" w:right="100"/>
              <w:jc w:val="right"/>
            </w:pPr>
            <w:r>
              <w:rPr>
                <w:rFonts w:ascii="Arial" w:eastAsia="Arial" w:hAnsi="Arial" w:cs="Arial"/>
                <w:color w:val="111111"/>
                <w:sz w:val="18"/>
                <w:szCs w:val="18"/>
              </w:rPr>
              <w:t>29.800</w:t>
            </w:r>
          </w:p>
        </w:tc>
        <w:tc>
          <w:tcPr>
            <w:tcW w:w="961" w:type="dxa"/>
            <w:shd w:val="clear" w:color="auto" w:fill="FFFFFF"/>
            <w:tcMar>
              <w:top w:w="0" w:type="dxa"/>
              <w:left w:w="0" w:type="dxa"/>
              <w:bottom w:w="0" w:type="dxa"/>
              <w:right w:w="0" w:type="dxa"/>
            </w:tcMar>
            <w:vAlign w:val="center"/>
          </w:tcPr>
          <w:p w14:paraId="0F530DB5" w14:textId="77777777" w:rsidR="00C66844" w:rsidRDefault="00E5634A">
            <w:pPr>
              <w:spacing w:before="40" w:after="40"/>
              <w:ind w:left="100" w:right="100"/>
              <w:jc w:val="right"/>
            </w:pPr>
            <w:r>
              <w:rPr>
                <w:rFonts w:ascii="Arial" w:eastAsia="Arial" w:hAnsi="Arial" w:cs="Arial"/>
                <w:i/>
                <w:color w:val="111111"/>
                <w:sz w:val="18"/>
                <w:szCs w:val="18"/>
              </w:rPr>
              <w:t>0.001</w:t>
            </w:r>
          </w:p>
        </w:tc>
      </w:tr>
      <w:tr w:rsidR="00C66844" w14:paraId="7B3CC14D" w14:textId="77777777">
        <w:trPr>
          <w:cantSplit/>
          <w:trHeight w:val="457"/>
          <w:jc w:val="center"/>
        </w:trPr>
        <w:tc>
          <w:tcPr>
            <w:tcW w:w="1181" w:type="dxa"/>
            <w:vMerge/>
            <w:shd w:val="clear" w:color="auto" w:fill="FFFFFF"/>
            <w:tcMar>
              <w:top w:w="0" w:type="dxa"/>
              <w:left w:w="0" w:type="dxa"/>
              <w:bottom w:w="0" w:type="dxa"/>
              <w:right w:w="0" w:type="dxa"/>
            </w:tcMar>
            <w:vAlign w:val="center"/>
          </w:tcPr>
          <w:p w14:paraId="6DA4E57E" w14:textId="77777777" w:rsidR="00C66844" w:rsidRDefault="00C66844">
            <w:pPr>
              <w:spacing w:before="40" w:after="40"/>
              <w:ind w:left="100" w:right="100"/>
              <w:jc w:val="center"/>
            </w:pPr>
          </w:p>
        </w:tc>
        <w:tc>
          <w:tcPr>
            <w:tcW w:w="2880" w:type="dxa"/>
            <w:shd w:val="clear" w:color="auto" w:fill="FFFFFF"/>
            <w:tcMar>
              <w:top w:w="0" w:type="dxa"/>
              <w:left w:w="0" w:type="dxa"/>
              <w:bottom w:w="0" w:type="dxa"/>
              <w:right w:w="0" w:type="dxa"/>
            </w:tcMar>
            <w:vAlign w:val="center"/>
          </w:tcPr>
          <w:p w14:paraId="6A04F886" w14:textId="77777777" w:rsidR="00C66844" w:rsidRDefault="00E5634A">
            <w:pPr>
              <w:spacing w:before="40" w:after="40"/>
              <w:ind w:left="100" w:right="100"/>
            </w:pPr>
            <w:r>
              <w:rPr>
                <w:rFonts w:ascii="Arial" w:eastAsia="Arial" w:hAnsi="Arial" w:cs="Arial"/>
                <w:color w:val="111111"/>
                <w:sz w:val="18"/>
                <w:szCs w:val="18"/>
              </w:rPr>
              <w:t>Drought event:Site</w:t>
            </w:r>
          </w:p>
        </w:tc>
        <w:tc>
          <w:tcPr>
            <w:tcW w:w="411" w:type="dxa"/>
            <w:shd w:val="clear" w:color="auto" w:fill="FFFFFF"/>
            <w:tcMar>
              <w:top w:w="0" w:type="dxa"/>
              <w:left w:w="0" w:type="dxa"/>
              <w:bottom w:w="0" w:type="dxa"/>
              <w:right w:w="0" w:type="dxa"/>
            </w:tcMar>
            <w:vAlign w:val="center"/>
          </w:tcPr>
          <w:p w14:paraId="5BBF2E87" w14:textId="77777777" w:rsidR="00C66844" w:rsidRDefault="00C66844">
            <w:pPr>
              <w:spacing w:before="40" w:after="40"/>
              <w:ind w:left="100" w:right="100"/>
            </w:pPr>
          </w:p>
        </w:tc>
        <w:tc>
          <w:tcPr>
            <w:tcW w:w="1206" w:type="dxa"/>
            <w:shd w:val="clear" w:color="auto" w:fill="FFFFFF"/>
            <w:tcMar>
              <w:top w:w="0" w:type="dxa"/>
              <w:left w:w="0" w:type="dxa"/>
              <w:bottom w:w="0" w:type="dxa"/>
              <w:right w:w="0" w:type="dxa"/>
            </w:tcMar>
            <w:vAlign w:val="center"/>
          </w:tcPr>
          <w:p w14:paraId="5068E8ED" w14:textId="77777777" w:rsidR="00C66844" w:rsidRDefault="00E5634A">
            <w:pPr>
              <w:spacing w:before="40" w:after="40"/>
              <w:ind w:left="100" w:right="100"/>
              <w:jc w:val="right"/>
            </w:pPr>
            <w:r>
              <w:rPr>
                <w:rFonts w:ascii="Arial" w:eastAsia="Arial" w:hAnsi="Arial" w:cs="Arial"/>
                <w:color w:val="111111"/>
                <w:sz w:val="18"/>
                <w:szCs w:val="18"/>
              </w:rPr>
              <w:t>234.700</w:t>
            </w:r>
          </w:p>
        </w:tc>
        <w:tc>
          <w:tcPr>
            <w:tcW w:w="961" w:type="dxa"/>
            <w:shd w:val="clear" w:color="auto" w:fill="FFFFFF"/>
            <w:tcMar>
              <w:top w:w="0" w:type="dxa"/>
              <w:left w:w="0" w:type="dxa"/>
              <w:bottom w:w="0" w:type="dxa"/>
              <w:right w:w="0" w:type="dxa"/>
            </w:tcMar>
            <w:vAlign w:val="center"/>
          </w:tcPr>
          <w:p w14:paraId="63BCBDE9" w14:textId="77777777" w:rsidR="00C66844" w:rsidRDefault="00E5634A">
            <w:pPr>
              <w:spacing w:before="40" w:after="40"/>
              <w:ind w:left="100" w:right="100"/>
              <w:jc w:val="right"/>
            </w:pPr>
            <w:r>
              <w:rPr>
                <w:rFonts w:ascii="Arial" w:eastAsia="Arial" w:hAnsi="Arial" w:cs="Arial"/>
                <w:i/>
                <w:color w:val="111111"/>
                <w:sz w:val="18"/>
                <w:szCs w:val="18"/>
              </w:rPr>
              <w:t>0.001</w:t>
            </w:r>
          </w:p>
        </w:tc>
        <w:tc>
          <w:tcPr>
            <w:tcW w:w="411" w:type="dxa"/>
            <w:shd w:val="clear" w:color="auto" w:fill="FFFFFF"/>
            <w:tcMar>
              <w:top w:w="0" w:type="dxa"/>
              <w:left w:w="0" w:type="dxa"/>
              <w:bottom w:w="0" w:type="dxa"/>
              <w:right w:w="0" w:type="dxa"/>
            </w:tcMar>
            <w:vAlign w:val="center"/>
          </w:tcPr>
          <w:p w14:paraId="5ACE9079" w14:textId="77777777" w:rsidR="00C66844" w:rsidRDefault="00C66844">
            <w:pPr>
              <w:spacing w:before="40" w:after="40"/>
              <w:ind w:left="100" w:right="100"/>
            </w:pPr>
          </w:p>
        </w:tc>
        <w:tc>
          <w:tcPr>
            <w:tcW w:w="1206" w:type="dxa"/>
            <w:shd w:val="clear" w:color="auto" w:fill="FFFFFF"/>
            <w:tcMar>
              <w:top w:w="0" w:type="dxa"/>
              <w:left w:w="0" w:type="dxa"/>
              <w:bottom w:w="0" w:type="dxa"/>
              <w:right w:w="0" w:type="dxa"/>
            </w:tcMar>
            <w:vAlign w:val="center"/>
          </w:tcPr>
          <w:p w14:paraId="41896353" w14:textId="77777777" w:rsidR="00C66844" w:rsidRDefault="00E5634A">
            <w:pPr>
              <w:spacing w:before="40" w:after="40"/>
              <w:ind w:left="100" w:right="100"/>
              <w:jc w:val="right"/>
            </w:pPr>
            <w:r>
              <w:rPr>
                <w:rFonts w:ascii="Arial" w:eastAsia="Arial" w:hAnsi="Arial" w:cs="Arial"/>
                <w:color w:val="111111"/>
                <w:sz w:val="18"/>
                <w:szCs w:val="18"/>
              </w:rPr>
              <w:t>364.300</w:t>
            </w:r>
          </w:p>
        </w:tc>
        <w:tc>
          <w:tcPr>
            <w:tcW w:w="961" w:type="dxa"/>
            <w:shd w:val="clear" w:color="auto" w:fill="FFFFFF"/>
            <w:tcMar>
              <w:top w:w="0" w:type="dxa"/>
              <w:left w:w="0" w:type="dxa"/>
              <w:bottom w:w="0" w:type="dxa"/>
              <w:right w:w="0" w:type="dxa"/>
            </w:tcMar>
            <w:vAlign w:val="center"/>
          </w:tcPr>
          <w:p w14:paraId="4EB43A2C" w14:textId="77777777" w:rsidR="00C66844" w:rsidRDefault="00E5634A">
            <w:pPr>
              <w:spacing w:before="40" w:after="40"/>
              <w:ind w:left="100" w:right="100"/>
              <w:jc w:val="right"/>
            </w:pPr>
            <w:r>
              <w:rPr>
                <w:rFonts w:ascii="Arial" w:eastAsia="Arial" w:hAnsi="Arial" w:cs="Arial"/>
                <w:i/>
                <w:color w:val="111111"/>
                <w:sz w:val="18"/>
                <w:szCs w:val="18"/>
              </w:rPr>
              <w:t>0.001</w:t>
            </w:r>
          </w:p>
        </w:tc>
        <w:tc>
          <w:tcPr>
            <w:tcW w:w="411" w:type="dxa"/>
            <w:shd w:val="clear" w:color="auto" w:fill="FFFFFF"/>
            <w:tcMar>
              <w:top w:w="0" w:type="dxa"/>
              <w:left w:w="0" w:type="dxa"/>
              <w:bottom w:w="0" w:type="dxa"/>
              <w:right w:w="0" w:type="dxa"/>
            </w:tcMar>
            <w:vAlign w:val="center"/>
          </w:tcPr>
          <w:p w14:paraId="73288DB6" w14:textId="77777777" w:rsidR="00C66844" w:rsidRDefault="00C66844">
            <w:pPr>
              <w:spacing w:before="40" w:after="40"/>
              <w:ind w:left="100" w:right="100"/>
            </w:pPr>
          </w:p>
        </w:tc>
        <w:tc>
          <w:tcPr>
            <w:tcW w:w="1206" w:type="dxa"/>
            <w:shd w:val="clear" w:color="auto" w:fill="FFFFFF"/>
            <w:tcMar>
              <w:top w:w="0" w:type="dxa"/>
              <w:left w:w="0" w:type="dxa"/>
              <w:bottom w:w="0" w:type="dxa"/>
              <w:right w:w="0" w:type="dxa"/>
            </w:tcMar>
            <w:vAlign w:val="center"/>
          </w:tcPr>
          <w:p w14:paraId="75D17640" w14:textId="77777777" w:rsidR="00C66844" w:rsidRDefault="00E5634A">
            <w:pPr>
              <w:spacing w:before="40" w:after="40"/>
              <w:ind w:left="100" w:right="100"/>
              <w:jc w:val="right"/>
            </w:pPr>
            <w:r>
              <w:rPr>
                <w:rFonts w:ascii="Arial" w:eastAsia="Arial" w:hAnsi="Arial" w:cs="Arial"/>
                <w:color w:val="111111"/>
                <w:sz w:val="18"/>
                <w:szCs w:val="18"/>
              </w:rPr>
              <w:t>6.100</w:t>
            </w:r>
          </w:p>
        </w:tc>
        <w:tc>
          <w:tcPr>
            <w:tcW w:w="961" w:type="dxa"/>
            <w:shd w:val="clear" w:color="auto" w:fill="FFFFFF"/>
            <w:tcMar>
              <w:top w:w="0" w:type="dxa"/>
              <w:left w:w="0" w:type="dxa"/>
              <w:bottom w:w="0" w:type="dxa"/>
              <w:right w:w="0" w:type="dxa"/>
            </w:tcMar>
            <w:vAlign w:val="center"/>
          </w:tcPr>
          <w:p w14:paraId="7FB26E41" w14:textId="77777777" w:rsidR="00C66844" w:rsidRDefault="00E5634A">
            <w:pPr>
              <w:spacing w:before="40" w:after="40"/>
              <w:ind w:left="100" w:right="100"/>
              <w:jc w:val="right"/>
            </w:pPr>
            <w:r>
              <w:rPr>
                <w:rFonts w:ascii="Arial" w:eastAsia="Arial" w:hAnsi="Arial" w:cs="Arial"/>
                <w:color w:val="111111"/>
                <w:sz w:val="18"/>
                <w:szCs w:val="18"/>
              </w:rPr>
              <w:t>0.014</w:t>
            </w:r>
          </w:p>
        </w:tc>
      </w:tr>
      <w:tr w:rsidR="00C66844" w14:paraId="5CA7AE06" w14:textId="77777777">
        <w:trPr>
          <w:cantSplit/>
          <w:trHeight w:val="454"/>
          <w:jc w:val="center"/>
        </w:trPr>
        <w:tc>
          <w:tcPr>
            <w:tcW w:w="1181" w:type="dxa"/>
            <w:vMerge w:val="restart"/>
            <w:shd w:val="clear" w:color="auto" w:fill="FFFFFF"/>
            <w:tcMar>
              <w:top w:w="0" w:type="dxa"/>
              <w:left w:w="0" w:type="dxa"/>
              <w:bottom w:w="0" w:type="dxa"/>
              <w:right w:w="0" w:type="dxa"/>
            </w:tcMar>
            <w:vAlign w:val="center"/>
          </w:tcPr>
          <w:p w14:paraId="64D09364" w14:textId="77777777" w:rsidR="00C66844" w:rsidRDefault="00E5634A">
            <w:pPr>
              <w:spacing w:before="40" w:after="40"/>
              <w:ind w:left="100" w:right="100"/>
              <w:jc w:val="center"/>
            </w:pPr>
            <w:r>
              <w:rPr>
                <w:rFonts w:ascii="Arial" w:eastAsia="Arial" w:hAnsi="Arial" w:cs="Arial"/>
                <w:color w:val="111111"/>
                <w:sz w:val="18"/>
                <w:szCs w:val="18"/>
              </w:rPr>
              <w:t>BAI</w:t>
            </w:r>
          </w:p>
        </w:tc>
        <w:tc>
          <w:tcPr>
            <w:tcW w:w="2880" w:type="dxa"/>
            <w:shd w:val="clear" w:color="auto" w:fill="FFFFFF"/>
            <w:tcMar>
              <w:top w:w="0" w:type="dxa"/>
              <w:left w:w="0" w:type="dxa"/>
              <w:bottom w:w="0" w:type="dxa"/>
              <w:right w:w="0" w:type="dxa"/>
            </w:tcMar>
            <w:vAlign w:val="center"/>
          </w:tcPr>
          <w:p w14:paraId="30B35D3D" w14:textId="77777777" w:rsidR="00C66844" w:rsidRDefault="00E5634A">
            <w:pPr>
              <w:spacing w:before="40" w:after="40"/>
              <w:ind w:left="100" w:right="100"/>
            </w:pPr>
            <w:r>
              <w:rPr>
                <w:rFonts w:ascii="Arial" w:eastAsia="Arial" w:hAnsi="Arial" w:cs="Arial"/>
                <w:color w:val="111111"/>
                <w:sz w:val="18"/>
                <w:szCs w:val="18"/>
              </w:rPr>
              <w:t>Drought event</w:t>
            </w:r>
          </w:p>
        </w:tc>
        <w:tc>
          <w:tcPr>
            <w:tcW w:w="411" w:type="dxa"/>
            <w:shd w:val="clear" w:color="auto" w:fill="FFFFFF"/>
            <w:tcMar>
              <w:top w:w="0" w:type="dxa"/>
              <w:left w:w="0" w:type="dxa"/>
              <w:bottom w:w="0" w:type="dxa"/>
              <w:right w:w="0" w:type="dxa"/>
            </w:tcMar>
            <w:vAlign w:val="center"/>
          </w:tcPr>
          <w:p w14:paraId="6C0CB4F0" w14:textId="77777777" w:rsidR="00C66844" w:rsidRDefault="00C66844">
            <w:pPr>
              <w:spacing w:before="40" w:after="40"/>
              <w:ind w:left="100" w:right="100"/>
            </w:pPr>
          </w:p>
        </w:tc>
        <w:tc>
          <w:tcPr>
            <w:tcW w:w="1206" w:type="dxa"/>
            <w:shd w:val="clear" w:color="auto" w:fill="FFFFFF"/>
            <w:tcMar>
              <w:top w:w="0" w:type="dxa"/>
              <w:left w:w="0" w:type="dxa"/>
              <w:bottom w:w="0" w:type="dxa"/>
              <w:right w:w="0" w:type="dxa"/>
            </w:tcMar>
            <w:vAlign w:val="center"/>
          </w:tcPr>
          <w:p w14:paraId="3E865BD7" w14:textId="77777777" w:rsidR="00C66844" w:rsidRDefault="00E5634A">
            <w:pPr>
              <w:spacing w:before="40" w:after="40"/>
              <w:ind w:left="100" w:right="100"/>
              <w:jc w:val="right"/>
            </w:pPr>
            <w:r>
              <w:rPr>
                <w:rFonts w:ascii="Arial" w:eastAsia="Arial" w:hAnsi="Arial" w:cs="Arial"/>
                <w:color w:val="111111"/>
                <w:sz w:val="18"/>
                <w:szCs w:val="18"/>
              </w:rPr>
              <w:t>6.000</w:t>
            </w:r>
          </w:p>
        </w:tc>
        <w:tc>
          <w:tcPr>
            <w:tcW w:w="961" w:type="dxa"/>
            <w:shd w:val="clear" w:color="auto" w:fill="FFFFFF"/>
            <w:tcMar>
              <w:top w:w="0" w:type="dxa"/>
              <w:left w:w="0" w:type="dxa"/>
              <w:bottom w:w="0" w:type="dxa"/>
              <w:right w:w="0" w:type="dxa"/>
            </w:tcMar>
            <w:vAlign w:val="center"/>
          </w:tcPr>
          <w:p w14:paraId="437E1C4D" w14:textId="77777777" w:rsidR="00C66844" w:rsidRDefault="00E5634A">
            <w:pPr>
              <w:spacing w:before="40" w:after="40"/>
              <w:ind w:left="100" w:right="100"/>
              <w:jc w:val="right"/>
            </w:pPr>
            <w:r>
              <w:rPr>
                <w:rFonts w:ascii="Arial" w:eastAsia="Arial" w:hAnsi="Arial" w:cs="Arial"/>
                <w:color w:val="111111"/>
                <w:sz w:val="18"/>
                <w:szCs w:val="18"/>
              </w:rPr>
              <w:t>0.019</w:t>
            </w:r>
          </w:p>
        </w:tc>
        <w:tc>
          <w:tcPr>
            <w:tcW w:w="411" w:type="dxa"/>
            <w:shd w:val="clear" w:color="auto" w:fill="FFFFFF"/>
            <w:tcMar>
              <w:top w:w="0" w:type="dxa"/>
              <w:left w:w="0" w:type="dxa"/>
              <w:bottom w:w="0" w:type="dxa"/>
              <w:right w:w="0" w:type="dxa"/>
            </w:tcMar>
            <w:vAlign w:val="center"/>
          </w:tcPr>
          <w:p w14:paraId="58107D9A" w14:textId="77777777" w:rsidR="00C66844" w:rsidRDefault="00C66844">
            <w:pPr>
              <w:spacing w:before="40" w:after="40"/>
              <w:ind w:left="100" w:right="100"/>
            </w:pPr>
          </w:p>
        </w:tc>
        <w:tc>
          <w:tcPr>
            <w:tcW w:w="1206" w:type="dxa"/>
            <w:shd w:val="clear" w:color="auto" w:fill="FFFFFF"/>
            <w:tcMar>
              <w:top w:w="0" w:type="dxa"/>
              <w:left w:w="0" w:type="dxa"/>
              <w:bottom w:w="0" w:type="dxa"/>
              <w:right w:w="0" w:type="dxa"/>
            </w:tcMar>
            <w:vAlign w:val="center"/>
          </w:tcPr>
          <w:p w14:paraId="0BAF6FAA" w14:textId="77777777" w:rsidR="00C66844" w:rsidRDefault="00E5634A">
            <w:pPr>
              <w:spacing w:before="40" w:after="40"/>
              <w:ind w:left="100" w:right="100"/>
              <w:jc w:val="right"/>
            </w:pPr>
            <w:r>
              <w:rPr>
                <w:rFonts w:ascii="Arial" w:eastAsia="Arial" w:hAnsi="Arial" w:cs="Arial"/>
                <w:color w:val="111111"/>
                <w:sz w:val="18"/>
                <w:szCs w:val="18"/>
              </w:rPr>
              <w:t>29.500</w:t>
            </w:r>
          </w:p>
        </w:tc>
        <w:tc>
          <w:tcPr>
            <w:tcW w:w="961" w:type="dxa"/>
            <w:shd w:val="clear" w:color="auto" w:fill="FFFFFF"/>
            <w:tcMar>
              <w:top w:w="0" w:type="dxa"/>
              <w:left w:w="0" w:type="dxa"/>
              <w:bottom w:w="0" w:type="dxa"/>
              <w:right w:w="0" w:type="dxa"/>
            </w:tcMar>
            <w:vAlign w:val="center"/>
          </w:tcPr>
          <w:p w14:paraId="645B83C1" w14:textId="77777777" w:rsidR="00C66844" w:rsidRDefault="00E5634A">
            <w:pPr>
              <w:spacing w:before="40" w:after="40"/>
              <w:ind w:left="100" w:right="100"/>
              <w:jc w:val="right"/>
            </w:pPr>
            <w:r>
              <w:rPr>
                <w:rFonts w:ascii="Arial" w:eastAsia="Arial" w:hAnsi="Arial" w:cs="Arial"/>
                <w:i/>
                <w:color w:val="111111"/>
                <w:sz w:val="18"/>
                <w:szCs w:val="18"/>
              </w:rPr>
              <w:t>0.001</w:t>
            </w:r>
          </w:p>
        </w:tc>
        <w:tc>
          <w:tcPr>
            <w:tcW w:w="411" w:type="dxa"/>
            <w:shd w:val="clear" w:color="auto" w:fill="FFFFFF"/>
            <w:tcMar>
              <w:top w:w="0" w:type="dxa"/>
              <w:left w:w="0" w:type="dxa"/>
              <w:bottom w:w="0" w:type="dxa"/>
              <w:right w:w="0" w:type="dxa"/>
            </w:tcMar>
            <w:vAlign w:val="center"/>
          </w:tcPr>
          <w:p w14:paraId="25DA6964" w14:textId="77777777" w:rsidR="00C66844" w:rsidRDefault="00C66844">
            <w:pPr>
              <w:spacing w:before="40" w:after="40"/>
              <w:ind w:left="100" w:right="100"/>
            </w:pPr>
          </w:p>
        </w:tc>
        <w:tc>
          <w:tcPr>
            <w:tcW w:w="1206" w:type="dxa"/>
            <w:shd w:val="clear" w:color="auto" w:fill="FFFFFF"/>
            <w:tcMar>
              <w:top w:w="0" w:type="dxa"/>
              <w:left w:w="0" w:type="dxa"/>
              <w:bottom w:w="0" w:type="dxa"/>
              <w:right w:w="0" w:type="dxa"/>
            </w:tcMar>
            <w:vAlign w:val="center"/>
          </w:tcPr>
          <w:p w14:paraId="4709F8D8" w14:textId="77777777" w:rsidR="00C66844" w:rsidRDefault="00E5634A">
            <w:pPr>
              <w:spacing w:before="40" w:after="40"/>
              <w:ind w:left="100" w:right="100"/>
              <w:jc w:val="right"/>
            </w:pPr>
            <w:r>
              <w:rPr>
                <w:rFonts w:ascii="Arial" w:eastAsia="Arial" w:hAnsi="Arial" w:cs="Arial"/>
                <w:color w:val="111111"/>
                <w:sz w:val="18"/>
                <w:szCs w:val="18"/>
              </w:rPr>
              <w:t>44.300</w:t>
            </w:r>
          </w:p>
        </w:tc>
        <w:tc>
          <w:tcPr>
            <w:tcW w:w="961" w:type="dxa"/>
            <w:shd w:val="clear" w:color="auto" w:fill="FFFFFF"/>
            <w:tcMar>
              <w:top w:w="0" w:type="dxa"/>
              <w:left w:w="0" w:type="dxa"/>
              <w:bottom w:w="0" w:type="dxa"/>
              <w:right w:w="0" w:type="dxa"/>
            </w:tcMar>
            <w:vAlign w:val="center"/>
          </w:tcPr>
          <w:p w14:paraId="649C564D" w14:textId="77777777" w:rsidR="00C66844" w:rsidRDefault="00E5634A">
            <w:pPr>
              <w:spacing w:before="40" w:after="40"/>
              <w:ind w:left="100" w:right="100"/>
              <w:jc w:val="right"/>
            </w:pPr>
            <w:r>
              <w:rPr>
                <w:rFonts w:ascii="Arial" w:eastAsia="Arial" w:hAnsi="Arial" w:cs="Arial"/>
                <w:i/>
                <w:color w:val="111111"/>
                <w:sz w:val="18"/>
                <w:szCs w:val="18"/>
              </w:rPr>
              <w:t>0.001</w:t>
            </w:r>
          </w:p>
        </w:tc>
      </w:tr>
      <w:tr w:rsidR="00C66844" w14:paraId="78261B29" w14:textId="77777777">
        <w:trPr>
          <w:cantSplit/>
          <w:trHeight w:val="414"/>
          <w:jc w:val="center"/>
        </w:trPr>
        <w:tc>
          <w:tcPr>
            <w:tcW w:w="1181" w:type="dxa"/>
            <w:vMerge/>
            <w:shd w:val="clear" w:color="auto" w:fill="FFFFFF"/>
            <w:tcMar>
              <w:top w:w="0" w:type="dxa"/>
              <w:left w:w="0" w:type="dxa"/>
              <w:bottom w:w="0" w:type="dxa"/>
              <w:right w:w="0" w:type="dxa"/>
            </w:tcMar>
            <w:vAlign w:val="center"/>
          </w:tcPr>
          <w:p w14:paraId="27CC0528" w14:textId="77777777" w:rsidR="00C66844" w:rsidRDefault="00C66844">
            <w:pPr>
              <w:spacing w:before="40" w:after="40"/>
              <w:ind w:left="100" w:right="100"/>
              <w:jc w:val="center"/>
            </w:pPr>
          </w:p>
        </w:tc>
        <w:tc>
          <w:tcPr>
            <w:tcW w:w="2880" w:type="dxa"/>
            <w:shd w:val="clear" w:color="auto" w:fill="FFFFFF"/>
            <w:tcMar>
              <w:top w:w="0" w:type="dxa"/>
              <w:left w:w="0" w:type="dxa"/>
              <w:bottom w:w="0" w:type="dxa"/>
              <w:right w:w="0" w:type="dxa"/>
            </w:tcMar>
            <w:vAlign w:val="center"/>
          </w:tcPr>
          <w:p w14:paraId="58EE955D" w14:textId="77777777" w:rsidR="00C66844" w:rsidRDefault="00E5634A">
            <w:pPr>
              <w:spacing w:before="40" w:after="40"/>
              <w:ind w:left="100" w:right="100"/>
            </w:pPr>
            <w:r>
              <w:rPr>
                <w:rFonts w:ascii="Arial" w:eastAsia="Arial" w:hAnsi="Arial" w:cs="Arial"/>
                <w:color w:val="111111"/>
                <w:sz w:val="18"/>
                <w:szCs w:val="18"/>
              </w:rPr>
              <w:t>Site</w:t>
            </w:r>
          </w:p>
        </w:tc>
        <w:tc>
          <w:tcPr>
            <w:tcW w:w="411" w:type="dxa"/>
            <w:shd w:val="clear" w:color="auto" w:fill="FFFFFF"/>
            <w:tcMar>
              <w:top w:w="0" w:type="dxa"/>
              <w:left w:w="0" w:type="dxa"/>
              <w:bottom w:w="0" w:type="dxa"/>
              <w:right w:w="0" w:type="dxa"/>
            </w:tcMar>
            <w:vAlign w:val="center"/>
          </w:tcPr>
          <w:p w14:paraId="53E4F5B6" w14:textId="77777777" w:rsidR="00C66844" w:rsidRDefault="00C66844">
            <w:pPr>
              <w:spacing w:before="40" w:after="40"/>
              <w:ind w:left="100" w:right="100"/>
            </w:pPr>
          </w:p>
        </w:tc>
        <w:tc>
          <w:tcPr>
            <w:tcW w:w="1206" w:type="dxa"/>
            <w:shd w:val="clear" w:color="auto" w:fill="FFFFFF"/>
            <w:tcMar>
              <w:top w:w="0" w:type="dxa"/>
              <w:left w:w="0" w:type="dxa"/>
              <w:bottom w:w="0" w:type="dxa"/>
              <w:right w:w="0" w:type="dxa"/>
            </w:tcMar>
            <w:vAlign w:val="center"/>
          </w:tcPr>
          <w:p w14:paraId="11B33AA9" w14:textId="77777777" w:rsidR="00C66844" w:rsidRDefault="00E5634A">
            <w:pPr>
              <w:spacing w:before="40" w:after="40"/>
              <w:ind w:left="100" w:right="100"/>
              <w:jc w:val="right"/>
            </w:pPr>
            <w:r>
              <w:rPr>
                <w:rFonts w:ascii="Arial" w:eastAsia="Arial" w:hAnsi="Arial" w:cs="Arial"/>
                <w:color w:val="111111"/>
                <w:sz w:val="18"/>
                <w:szCs w:val="18"/>
              </w:rPr>
              <w:t>59.300</w:t>
            </w:r>
          </w:p>
        </w:tc>
        <w:tc>
          <w:tcPr>
            <w:tcW w:w="961" w:type="dxa"/>
            <w:shd w:val="clear" w:color="auto" w:fill="FFFFFF"/>
            <w:tcMar>
              <w:top w:w="0" w:type="dxa"/>
              <w:left w:w="0" w:type="dxa"/>
              <w:bottom w:w="0" w:type="dxa"/>
              <w:right w:w="0" w:type="dxa"/>
            </w:tcMar>
            <w:vAlign w:val="center"/>
          </w:tcPr>
          <w:p w14:paraId="23DE1C52" w14:textId="77777777" w:rsidR="00C66844" w:rsidRDefault="00E5634A">
            <w:pPr>
              <w:spacing w:before="40" w:after="40"/>
              <w:ind w:left="100" w:right="100"/>
              <w:jc w:val="right"/>
            </w:pPr>
            <w:r>
              <w:rPr>
                <w:rFonts w:ascii="Arial" w:eastAsia="Arial" w:hAnsi="Arial" w:cs="Arial"/>
                <w:i/>
                <w:color w:val="111111"/>
                <w:sz w:val="18"/>
                <w:szCs w:val="18"/>
              </w:rPr>
              <w:t>0.001</w:t>
            </w:r>
          </w:p>
        </w:tc>
        <w:tc>
          <w:tcPr>
            <w:tcW w:w="411" w:type="dxa"/>
            <w:shd w:val="clear" w:color="auto" w:fill="FFFFFF"/>
            <w:tcMar>
              <w:top w:w="0" w:type="dxa"/>
              <w:left w:w="0" w:type="dxa"/>
              <w:bottom w:w="0" w:type="dxa"/>
              <w:right w:w="0" w:type="dxa"/>
            </w:tcMar>
            <w:vAlign w:val="center"/>
          </w:tcPr>
          <w:p w14:paraId="1AF12EBD" w14:textId="77777777" w:rsidR="00C66844" w:rsidRDefault="00C66844">
            <w:pPr>
              <w:spacing w:before="40" w:after="40"/>
              <w:ind w:left="100" w:right="100"/>
            </w:pPr>
          </w:p>
        </w:tc>
        <w:tc>
          <w:tcPr>
            <w:tcW w:w="1206" w:type="dxa"/>
            <w:shd w:val="clear" w:color="auto" w:fill="FFFFFF"/>
            <w:tcMar>
              <w:top w:w="0" w:type="dxa"/>
              <w:left w:w="0" w:type="dxa"/>
              <w:bottom w:w="0" w:type="dxa"/>
              <w:right w:w="0" w:type="dxa"/>
            </w:tcMar>
            <w:vAlign w:val="center"/>
          </w:tcPr>
          <w:p w14:paraId="319ABDEF" w14:textId="77777777" w:rsidR="00C66844" w:rsidRDefault="00E5634A">
            <w:pPr>
              <w:spacing w:before="40" w:after="40"/>
              <w:ind w:left="100" w:right="100"/>
              <w:jc w:val="right"/>
            </w:pPr>
            <w:r>
              <w:rPr>
                <w:rFonts w:ascii="Arial" w:eastAsia="Arial" w:hAnsi="Arial" w:cs="Arial"/>
                <w:color w:val="111111"/>
                <w:sz w:val="18"/>
                <w:szCs w:val="18"/>
              </w:rPr>
              <w:t>53.100</w:t>
            </w:r>
          </w:p>
        </w:tc>
        <w:tc>
          <w:tcPr>
            <w:tcW w:w="961" w:type="dxa"/>
            <w:shd w:val="clear" w:color="auto" w:fill="FFFFFF"/>
            <w:tcMar>
              <w:top w:w="0" w:type="dxa"/>
              <w:left w:w="0" w:type="dxa"/>
              <w:bottom w:w="0" w:type="dxa"/>
              <w:right w:w="0" w:type="dxa"/>
            </w:tcMar>
            <w:vAlign w:val="center"/>
          </w:tcPr>
          <w:p w14:paraId="18755949" w14:textId="77777777" w:rsidR="00C66844" w:rsidRDefault="00E5634A">
            <w:pPr>
              <w:spacing w:before="40" w:after="40"/>
              <w:ind w:left="100" w:right="100"/>
              <w:jc w:val="right"/>
            </w:pPr>
            <w:r>
              <w:rPr>
                <w:rFonts w:ascii="Arial" w:eastAsia="Arial" w:hAnsi="Arial" w:cs="Arial"/>
                <w:i/>
                <w:color w:val="111111"/>
                <w:sz w:val="18"/>
                <w:szCs w:val="18"/>
              </w:rPr>
              <w:t>0.001</w:t>
            </w:r>
          </w:p>
        </w:tc>
        <w:tc>
          <w:tcPr>
            <w:tcW w:w="411" w:type="dxa"/>
            <w:shd w:val="clear" w:color="auto" w:fill="FFFFFF"/>
            <w:tcMar>
              <w:top w:w="0" w:type="dxa"/>
              <w:left w:w="0" w:type="dxa"/>
              <w:bottom w:w="0" w:type="dxa"/>
              <w:right w:w="0" w:type="dxa"/>
            </w:tcMar>
            <w:vAlign w:val="center"/>
          </w:tcPr>
          <w:p w14:paraId="68EF08BA" w14:textId="77777777" w:rsidR="00C66844" w:rsidRDefault="00C66844">
            <w:pPr>
              <w:spacing w:before="40" w:after="40"/>
              <w:ind w:left="100" w:right="100"/>
            </w:pPr>
          </w:p>
        </w:tc>
        <w:tc>
          <w:tcPr>
            <w:tcW w:w="1206" w:type="dxa"/>
            <w:shd w:val="clear" w:color="auto" w:fill="FFFFFF"/>
            <w:tcMar>
              <w:top w:w="0" w:type="dxa"/>
              <w:left w:w="0" w:type="dxa"/>
              <w:bottom w:w="0" w:type="dxa"/>
              <w:right w:w="0" w:type="dxa"/>
            </w:tcMar>
            <w:vAlign w:val="center"/>
          </w:tcPr>
          <w:p w14:paraId="352EC527" w14:textId="77777777" w:rsidR="00C66844" w:rsidRDefault="00E5634A">
            <w:pPr>
              <w:spacing w:before="40" w:after="40"/>
              <w:ind w:left="100" w:right="100"/>
              <w:jc w:val="right"/>
            </w:pPr>
            <w:r>
              <w:rPr>
                <w:rFonts w:ascii="Arial" w:eastAsia="Arial" w:hAnsi="Arial" w:cs="Arial"/>
                <w:color w:val="111111"/>
                <w:sz w:val="18"/>
                <w:szCs w:val="18"/>
              </w:rPr>
              <w:t>1.300</w:t>
            </w:r>
          </w:p>
        </w:tc>
        <w:tc>
          <w:tcPr>
            <w:tcW w:w="961" w:type="dxa"/>
            <w:shd w:val="clear" w:color="auto" w:fill="FFFFFF"/>
            <w:tcMar>
              <w:top w:w="0" w:type="dxa"/>
              <w:left w:w="0" w:type="dxa"/>
              <w:bottom w:w="0" w:type="dxa"/>
              <w:right w:w="0" w:type="dxa"/>
            </w:tcMar>
            <w:vAlign w:val="center"/>
          </w:tcPr>
          <w:p w14:paraId="5E4E2D20" w14:textId="77777777" w:rsidR="00C66844" w:rsidRDefault="00E5634A">
            <w:pPr>
              <w:spacing w:before="40" w:after="40"/>
              <w:ind w:left="100" w:right="100"/>
              <w:jc w:val="right"/>
            </w:pPr>
            <w:r>
              <w:rPr>
                <w:rFonts w:ascii="Arial" w:eastAsia="Arial" w:hAnsi="Arial" w:cs="Arial"/>
                <w:color w:val="111111"/>
                <w:sz w:val="18"/>
                <w:szCs w:val="18"/>
              </w:rPr>
              <w:t>0.534</w:t>
            </w:r>
          </w:p>
        </w:tc>
      </w:tr>
      <w:tr w:rsidR="00C66844" w14:paraId="6095868C" w14:textId="77777777">
        <w:trPr>
          <w:cantSplit/>
          <w:trHeight w:val="457"/>
          <w:jc w:val="center"/>
        </w:trPr>
        <w:tc>
          <w:tcPr>
            <w:tcW w:w="1181" w:type="dxa"/>
            <w:vMerge/>
            <w:tcBorders>
              <w:bottom w:val="single" w:sz="16" w:space="0" w:color="000000"/>
            </w:tcBorders>
            <w:shd w:val="clear" w:color="auto" w:fill="FFFFFF"/>
            <w:tcMar>
              <w:top w:w="0" w:type="dxa"/>
              <w:left w:w="0" w:type="dxa"/>
              <w:bottom w:w="0" w:type="dxa"/>
              <w:right w:w="0" w:type="dxa"/>
            </w:tcMar>
            <w:vAlign w:val="center"/>
          </w:tcPr>
          <w:p w14:paraId="68ECDB5E" w14:textId="77777777" w:rsidR="00C66844" w:rsidRDefault="00C66844">
            <w:pPr>
              <w:spacing w:before="40" w:after="40"/>
              <w:ind w:left="100" w:right="100"/>
              <w:jc w:val="center"/>
            </w:pPr>
          </w:p>
        </w:tc>
        <w:tc>
          <w:tcPr>
            <w:tcW w:w="2880" w:type="dxa"/>
            <w:tcBorders>
              <w:bottom w:val="single" w:sz="16" w:space="0" w:color="000000"/>
            </w:tcBorders>
            <w:shd w:val="clear" w:color="auto" w:fill="FFFFFF"/>
            <w:tcMar>
              <w:top w:w="0" w:type="dxa"/>
              <w:left w:w="0" w:type="dxa"/>
              <w:bottom w:w="0" w:type="dxa"/>
              <w:right w:w="0" w:type="dxa"/>
            </w:tcMar>
            <w:vAlign w:val="center"/>
          </w:tcPr>
          <w:p w14:paraId="61A89F81" w14:textId="77777777" w:rsidR="00C66844" w:rsidRDefault="00E5634A">
            <w:pPr>
              <w:spacing w:before="40" w:after="40"/>
              <w:ind w:left="100" w:right="100"/>
            </w:pPr>
            <w:r>
              <w:rPr>
                <w:rFonts w:ascii="Arial" w:eastAsia="Arial" w:hAnsi="Arial" w:cs="Arial"/>
                <w:color w:val="111111"/>
                <w:sz w:val="18"/>
                <w:szCs w:val="18"/>
              </w:rPr>
              <w:t>Drought event*Site</w:t>
            </w:r>
          </w:p>
        </w:tc>
        <w:tc>
          <w:tcPr>
            <w:tcW w:w="411" w:type="dxa"/>
            <w:shd w:val="clear" w:color="auto" w:fill="FFFFFF"/>
            <w:tcMar>
              <w:top w:w="0" w:type="dxa"/>
              <w:left w:w="0" w:type="dxa"/>
              <w:bottom w:w="0" w:type="dxa"/>
              <w:right w:w="0" w:type="dxa"/>
            </w:tcMar>
            <w:vAlign w:val="center"/>
          </w:tcPr>
          <w:p w14:paraId="1CFC0975" w14:textId="77777777" w:rsidR="00C66844" w:rsidRDefault="00C66844">
            <w:pPr>
              <w:spacing w:before="40" w:after="40"/>
              <w:ind w:left="100" w:right="100"/>
            </w:pPr>
          </w:p>
        </w:tc>
        <w:tc>
          <w:tcPr>
            <w:tcW w:w="1206" w:type="dxa"/>
            <w:tcBorders>
              <w:bottom w:val="single" w:sz="16" w:space="0" w:color="000000"/>
            </w:tcBorders>
            <w:shd w:val="clear" w:color="auto" w:fill="FFFFFF"/>
            <w:tcMar>
              <w:top w:w="0" w:type="dxa"/>
              <w:left w:w="0" w:type="dxa"/>
              <w:bottom w:w="0" w:type="dxa"/>
              <w:right w:w="0" w:type="dxa"/>
            </w:tcMar>
            <w:vAlign w:val="center"/>
          </w:tcPr>
          <w:p w14:paraId="0C038F12" w14:textId="77777777" w:rsidR="00C66844" w:rsidRDefault="00E5634A">
            <w:pPr>
              <w:spacing w:before="40" w:after="40"/>
              <w:ind w:left="100" w:right="100"/>
              <w:jc w:val="right"/>
            </w:pPr>
            <w:r>
              <w:rPr>
                <w:rFonts w:ascii="Arial" w:eastAsia="Arial" w:hAnsi="Arial" w:cs="Arial"/>
                <w:color w:val="111111"/>
                <w:sz w:val="18"/>
                <w:szCs w:val="18"/>
              </w:rPr>
              <w:t>32.200</w:t>
            </w:r>
          </w:p>
        </w:tc>
        <w:tc>
          <w:tcPr>
            <w:tcW w:w="961" w:type="dxa"/>
            <w:tcBorders>
              <w:bottom w:val="single" w:sz="16" w:space="0" w:color="000000"/>
            </w:tcBorders>
            <w:shd w:val="clear" w:color="auto" w:fill="FFFFFF"/>
            <w:tcMar>
              <w:top w:w="0" w:type="dxa"/>
              <w:left w:w="0" w:type="dxa"/>
              <w:bottom w:w="0" w:type="dxa"/>
              <w:right w:w="0" w:type="dxa"/>
            </w:tcMar>
            <w:vAlign w:val="center"/>
          </w:tcPr>
          <w:p w14:paraId="7F94568A" w14:textId="77777777" w:rsidR="00C66844" w:rsidRDefault="00E5634A">
            <w:pPr>
              <w:spacing w:before="40" w:after="40"/>
              <w:ind w:left="100" w:right="100"/>
              <w:jc w:val="right"/>
            </w:pPr>
            <w:r>
              <w:rPr>
                <w:rFonts w:ascii="Arial" w:eastAsia="Arial" w:hAnsi="Arial" w:cs="Arial"/>
                <w:i/>
                <w:color w:val="111111"/>
                <w:sz w:val="18"/>
                <w:szCs w:val="18"/>
              </w:rPr>
              <w:t>0.001</w:t>
            </w:r>
          </w:p>
        </w:tc>
        <w:tc>
          <w:tcPr>
            <w:tcW w:w="411" w:type="dxa"/>
            <w:shd w:val="clear" w:color="auto" w:fill="FFFFFF"/>
            <w:tcMar>
              <w:top w:w="0" w:type="dxa"/>
              <w:left w:w="0" w:type="dxa"/>
              <w:bottom w:w="0" w:type="dxa"/>
              <w:right w:w="0" w:type="dxa"/>
            </w:tcMar>
            <w:vAlign w:val="center"/>
          </w:tcPr>
          <w:p w14:paraId="78C8E464" w14:textId="77777777" w:rsidR="00C66844" w:rsidRDefault="00C66844">
            <w:pPr>
              <w:spacing w:before="40" w:after="40"/>
              <w:ind w:left="100" w:right="100"/>
            </w:pPr>
          </w:p>
        </w:tc>
        <w:tc>
          <w:tcPr>
            <w:tcW w:w="1206" w:type="dxa"/>
            <w:tcBorders>
              <w:bottom w:val="single" w:sz="16" w:space="0" w:color="000000"/>
            </w:tcBorders>
            <w:shd w:val="clear" w:color="auto" w:fill="FFFFFF"/>
            <w:tcMar>
              <w:top w:w="0" w:type="dxa"/>
              <w:left w:w="0" w:type="dxa"/>
              <w:bottom w:w="0" w:type="dxa"/>
              <w:right w:w="0" w:type="dxa"/>
            </w:tcMar>
            <w:vAlign w:val="center"/>
          </w:tcPr>
          <w:p w14:paraId="4DEEBEB2" w14:textId="77777777" w:rsidR="00C66844" w:rsidRDefault="00E5634A">
            <w:pPr>
              <w:spacing w:before="40" w:after="40"/>
              <w:ind w:left="100" w:right="100"/>
              <w:jc w:val="right"/>
            </w:pPr>
            <w:r>
              <w:rPr>
                <w:rFonts w:ascii="Arial" w:eastAsia="Arial" w:hAnsi="Arial" w:cs="Arial"/>
                <w:color w:val="111111"/>
                <w:sz w:val="18"/>
                <w:szCs w:val="18"/>
              </w:rPr>
              <w:t>4.400</w:t>
            </w:r>
          </w:p>
        </w:tc>
        <w:tc>
          <w:tcPr>
            <w:tcW w:w="961" w:type="dxa"/>
            <w:tcBorders>
              <w:bottom w:val="single" w:sz="16" w:space="0" w:color="000000"/>
            </w:tcBorders>
            <w:shd w:val="clear" w:color="auto" w:fill="FFFFFF"/>
            <w:tcMar>
              <w:top w:w="0" w:type="dxa"/>
              <w:left w:w="0" w:type="dxa"/>
              <w:bottom w:w="0" w:type="dxa"/>
              <w:right w:w="0" w:type="dxa"/>
            </w:tcMar>
            <w:vAlign w:val="center"/>
          </w:tcPr>
          <w:p w14:paraId="5B16A1EE" w14:textId="77777777" w:rsidR="00C66844" w:rsidRDefault="00E5634A">
            <w:pPr>
              <w:spacing w:before="40" w:after="40"/>
              <w:ind w:left="100" w:right="100"/>
              <w:jc w:val="right"/>
            </w:pPr>
            <w:r>
              <w:rPr>
                <w:rFonts w:ascii="Arial" w:eastAsia="Arial" w:hAnsi="Arial" w:cs="Arial"/>
                <w:color w:val="111111"/>
                <w:sz w:val="18"/>
                <w:szCs w:val="18"/>
              </w:rPr>
              <w:t>0.134</w:t>
            </w:r>
          </w:p>
        </w:tc>
        <w:tc>
          <w:tcPr>
            <w:tcW w:w="411" w:type="dxa"/>
            <w:shd w:val="clear" w:color="auto" w:fill="FFFFFF"/>
            <w:tcMar>
              <w:top w:w="0" w:type="dxa"/>
              <w:left w:w="0" w:type="dxa"/>
              <w:bottom w:w="0" w:type="dxa"/>
              <w:right w:w="0" w:type="dxa"/>
            </w:tcMar>
            <w:vAlign w:val="center"/>
          </w:tcPr>
          <w:p w14:paraId="0E4F1D8D" w14:textId="77777777" w:rsidR="00C66844" w:rsidRDefault="00C66844">
            <w:pPr>
              <w:spacing w:before="40" w:after="40"/>
              <w:ind w:left="100" w:right="100"/>
            </w:pPr>
          </w:p>
        </w:tc>
        <w:tc>
          <w:tcPr>
            <w:tcW w:w="1206" w:type="dxa"/>
            <w:tcBorders>
              <w:bottom w:val="single" w:sz="16" w:space="0" w:color="000000"/>
            </w:tcBorders>
            <w:shd w:val="clear" w:color="auto" w:fill="FFFFFF"/>
            <w:tcMar>
              <w:top w:w="0" w:type="dxa"/>
              <w:left w:w="0" w:type="dxa"/>
              <w:bottom w:w="0" w:type="dxa"/>
              <w:right w:w="0" w:type="dxa"/>
            </w:tcMar>
            <w:vAlign w:val="center"/>
          </w:tcPr>
          <w:p w14:paraId="0C2D67E4" w14:textId="77777777" w:rsidR="00C66844" w:rsidRDefault="00E5634A">
            <w:pPr>
              <w:spacing w:before="40" w:after="40"/>
              <w:ind w:left="100" w:right="100"/>
              <w:jc w:val="right"/>
            </w:pPr>
            <w:r>
              <w:rPr>
                <w:rFonts w:ascii="Arial" w:eastAsia="Arial" w:hAnsi="Arial" w:cs="Arial"/>
                <w:color w:val="111111"/>
                <w:sz w:val="18"/>
                <w:szCs w:val="18"/>
              </w:rPr>
              <w:t>30.000</w:t>
            </w:r>
          </w:p>
        </w:tc>
        <w:tc>
          <w:tcPr>
            <w:tcW w:w="961" w:type="dxa"/>
            <w:tcBorders>
              <w:bottom w:val="single" w:sz="16" w:space="0" w:color="000000"/>
            </w:tcBorders>
            <w:shd w:val="clear" w:color="auto" w:fill="FFFFFF"/>
            <w:tcMar>
              <w:top w:w="0" w:type="dxa"/>
              <w:left w:w="0" w:type="dxa"/>
              <w:bottom w:w="0" w:type="dxa"/>
              <w:right w:w="0" w:type="dxa"/>
            </w:tcMar>
            <w:vAlign w:val="center"/>
          </w:tcPr>
          <w:p w14:paraId="44F75C1C" w14:textId="77777777" w:rsidR="00C66844" w:rsidRDefault="00E5634A">
            <w:pPr>
              <w:spacing w:before="40" w:after="40"/>
              <w:ind w:left="100" w:right="100"/>
              <w:jc w:val="right"/>
            </w:pPr>
            <w:r>
              <w:rPr>
                <w:rFonts w:ascii="Arial" w:eastAsia="Arial" w:hAnsi="Arial" w:cs="Arial"/>
                <w:i/>
                <w:color w:val="111111"/>
                <w:sz w:val="18"/>
                <w:szCs w:val="18"/>
              </w:rPr>
              <w:t>0.001</w:t>
            </w:r>
          </w:p>
        </w:tc>
      </w:tr>
    </w:tbl>
    <w:p w14:paraId="635783AC" w14:textId="77777777" w:rsidR="00C66844" w:rsidRDefault="00C66844">
      <w:pPr>
        <w:pStyle w:val="Ttulo5"/>
      </w:pPr>
      <w:bookmarkStart w:id="17" w:name="section-1"/>
      <w:bookmarkEnd w:id="17"/>
    </w:p>
    <w:p w14:paraId="2F633D05" w14:textId="79287AF4" w:rsidR="00C66844" w:rsidRDefault="00E5634A">
      <w:r>
        <w:rPr>
          <w:b/>
        </w:rPr>
        <w:t>Table S1.</w:t>
      </w:r>
      <w:r>
        <w:t xml:space="preserve"> Robust measures of central tendency of resilience indices for greenness (EVI) group</w:t>
      </w:r>
      <w:del w:id="18" w:author="Guillermo Gea Izquierdo" w:date="2019-05-27T11:41:00Z">
        <w:r w:rsidDel="00DD38F2">
          <w:delText>p</w:delText>
        </w:r>
      </w:del>
      <w:r>
        <w:t>ed by drought events, site and interaction. Measures of central tendency are M-estimators based on Huber’s Psi (see material and methods). 95 % confidence intervals using 3000 bootstrap are included in parentheses.</w:t>
      </w:r>
    </w:p>
    <w:tbl>
      <w:tblPr>
        <w:tblW w:w="0" w:type="auto"/>
        <w:jc w:val="center"/>
        <w:tblLayout w:type="fixed"/>
        <w:tblLook w:val="04A0" w:firstRow="1" w:lastRow="0" w:firstColumn="1" w:lastColumn="0" w:noHBand="0" w:noVBand="1"/>
      </w:tblPr>
      <w:tblGrid>
        <w:gridCol w:w="1677"/>
        <w:gridCol w:w="267"/>
        <w:gridCol w:w="1316"/>
        <w:gridCol w:w="1316"/>
        <w:gridCol w:w="1316"/>
        <w:gridCol w:w="267"/>
        <w:gridCol w:w="1316"/>
        <w:gridCol w:w="1316"/>
        <w:gridCol w:w="1316"/>
        <w:gridCol w:w="267"/>
        <w:gridCol w:w="1316"/>
        <w:gridCol w:w="1316"/>
        <w:gridCol w:w="1316"/>
      </w:tblGrid>
      <w:tr w:rsidR="00C66844" w14:paraId="4B5F317F" w14:textId="77777777">
        <w:trPr>
          <w:cantSplit/>
          <w:trHeight w:val="132"/>
          <w:tblHeader/>
          <w:jc w:val="center"/>
        </w:trPr>
        <w:tc>
          <w:tcPr>
            <w:tcW w:w="1677" w:type="dxa"/>
            <w:tcBorders>
              <w:bottom w:val="single" w:sz="16" w:space="0" w:color="000000"/>
            </w:tcBorders>
            <w:shd w:val="clear" w:color="auto" w:fill="FFFFFF"/>
            <w:tcMar>
              <w:top w:w="0" w:type="dxa"/>
              <w:left w:w="0" w:type="dxa"/>
              <w:bottom w:w="0" w:type="dxa"/>
              <w:right w:w="0" w:type="dxa"/>
            </w:tcMar>
            <w:vAlign w:val="center"/>
          </w:tcPr>
          <w:p w14:paraId="0D28B300" w14:textId="77777777" w:rsidR="00C66844" w:rsidRDefault="00C66844">
            <w:pPr>
              <w:spacing w:before="0" w:after="0"/>
              <w:jc w:val="center"/>
            </w:pPr>
          </w:p>
        </w:tc>
        <w:tc>
          <w:tcPr>
            <w:tcW w:w="267" w:type="dxa"/>
            <w:tcBorders>
              <w:bottom w:val="single" w:sz="16" w:space="0" w:color="000000"/>
              <w:right w:val="single" w:sz="16" w:space="0" w:color="000000"/>
            </w:tcBorders>
            <w:shd w:val="clear" w:color="auto" w:fill="FFFFFF"/>
            <w:tcMar>
              <w:top w:w="0" w:type="dxa"/>
              <w:left w:w="0" w:type="dxa"/>
              <w:bottom w:w="0" w:type="dxa"/>
              <w:right w:w="0" w:type="dxa"/>
            </w:tcMar>
            <w:vAlign w:val="center"/>
          </w:tcPr>
          <w:p w14:paraId="6D67B3BB" w14:textId="77777777" w:rsidR="00C66844" w:rsidRDefault="00C66844">
            <w:pPr>
              <w:spacing w:before="0" w:after="0"/>
              <w:jc w:val="center"/>
            </w:pPr>
          </w:p>
        </w:tc>
        <w:tc>
          <w:tcPr>
            <w:tcW w:w="3948" w:type="dxa"/>
            <w:gridSpan w:val="3"/>
            <w:tcBorders>
              <w:left w:val="single" w:sz="16" w:space="0" w:color="000000"/>
              <w:bottom w:val="single" w:sz="16" w:space="0" w:color="000000"/>
            </w:tcBorders>
            <w:shd w:val="clear" w:color="auto" w:fill="FFFFFF"/>
            <w:tcMar>
              <w:top w:w="0" w:type="dxa"/>
              <w:left w:w="0" w:type="dxa"/>
              <w:bottom w:w="0" w:type="dxa"/>
              <w:right w:w="0" w:type="dxa"/>
            </w:tcMar>
            <w:vAlign w:val="center"/>
          </w:tcPr>
          <w:p w14:paraId="3E66F7A2" w14:textId="77777777" w:rsidR="00C66844" w:rsidRDefault="00E5634A">
            <w:pPr>
              <w:spacing w:before="0" w:after="0"/>
              <w:jc w:val="center"/>
            </w:pPr>
            <w:r>
              <w:rPr>
                <w:rFonts w:ascii="Arial" w:eastAsia="Arial" w:hAnsi="Arial" w:cs="Arial"/>
                <w:b/>
                <w:color w:val="000000"/>
                <w:sz w:val="18"/>
                <w:szCs w:val="18"/>
              </w:rPr>
              <w:t>2005</w:t>
            </w:r>
          </w:p>
        </w:tc>
        <w:tc>
          <w:tcPr>
            <w:tcW w:w="267" w:type="dxa"/>
            <w:tcBorders>
              <w:bottom w:val="single" w:sz="16" w:space="0" w:color="000000"/>
              <w:right w:val="single" w:sz="16" w:space="0" w:color="000000"/>
            </w:tcBorders>
            <w:shd w:val="clear" w:color="auto" w:fill="FFFFFF"/>
            <w:tcMar>
              <w:top w:w="0" w:type="dxa"/>
              <w:left w:w="0" w:type="dxa"/>
              <w:bottom w:w="0" w:type="dxa"/>
              <w:right w:w="0" w:type="dxa"/>
            </w:tcMar>
            <w:vAlign w:val="center"/>
          </w:tcPr>
          <w:p w14:paraId="0F36CE82" w14:textId="77777777" w:rsidR="00C66844" w:rsidRDefault="00C66844">
            <w:pPr>
              <w:spacing w:before="0" w:after="0"/>
              <w:jc w:val="center"/>
            </w:pPr>
          </w:p>
        </w:tc>
        <w:tc>
          <w:tcPr>
            <w:tcW w:w="3948" w:type="dxa"/>
            <w:gridSpan w:val="3"/>
            <w:tcBorders>
              <w:left w:val="single" w:sz="16" w:space="0" w:color="000000"/>
              <w:bottom w:val="single" w:sz="16" w:space="0" w:color="000000"/>
            </w:tcBorders>
            <w:shd w:val="clear" w:color="auto" w:fill="FFFFFF"/>
            <w:tcMar>
              <w:top w:w="0" w:type="dxa"/>
              <w:left w:w="0" w:type="dxa"/>
              <w:bottom w:w="0" w:type="dxa"/>
              <w:right w:w="0" w:type="dxa"/>
            </w:tcMar>
            <w:vAlign w:val="center"/>
          </w:tcPr>
          <w:p w14:paraId="449CFDBC" w14:textId="77777777" w:rsidR="00C66844" w:rsidRDefault="00E5634A">
            <w:pPr>
              <w:spacing w:before="0" w:after="0"/>
              <w:jc w:val="center"/>
            </w:pPr>
            <w:r>
              <w:rPr>
                <w:rFonts w:ascii="Arial" w:eastAsia="Arial" w:hAnsi="Arial" w:cs="Arial"/>
                <w:b/>
                <w:color w:val="000000"/>
                <w:sz w:val="18"/>
                <w:szCs w:val="18"/>
              </w:rPr>
              <w:t>2012</w:t>
            </w:r>
          </w:p>
        </w:tc>
        <w:tc>
          <w:tcPr>
            <w:tcW w:w="267" w:type="dxa"/>
            <w:tcBorders>
              <w:bottom w:val="single" w:sz="16" w:space="0" w:color="000000"/>
              <w:right w:val="single" w:sz="16" w:space="0" w:color="000000"/>
            </w:tcBorders>
            <w:shd w:val="clear" w:color="auto" w:fill="FFFFFF"/>
            <w:tcMar>
              <w:top w:w="0" w:type="dxa"/>
              <w:left w:w="0" w:type="dxa"/>
              <w:bottom w:w="0" w:type="dxa"/>
              <w:right w:w="0" w:type="dxa"/>
            </w:tcMar>
            <w:vAlign w:val="center"/>
          </w:tcPr>
          <w:p w14:paraId="55BEEB17" w14:textId="77777777" w:rsidR="00C66844" w:rsidRDefault="00C66844">
            <w:pPr>
              <w:spacing w:before="0" w:after="0"/>
              <w:jc w:val="center"/>
            </w:pPr>
          </w:p>
        </w:tc>
        <w:tc>
          <w:tcPr>
            <w:tcW w:w="1316" w:type="dxa"/>
            <w:tcBorders>
              <w:left w:val="single" w:sz="16" w:space="0" w:color="000000"/>
              <w:bottom w:val="single" w:sz="16" w:space="0" w:color="000000"/>
            </w:tcBorders>
            <w:shd w:val="clear" w:color="auto" w:fill="FFFFFF"/>
            <w:tcMar>
              <w:top w:w="0" w:type="dxa"/>
              <w:left w:w="0" w:type="dxa"/>
              <w:bottom w:w="0" w:type="dxa"/>
              <w:right w:w="0" w:type="dxa"/>
            </w:tcMar>
            <w:vAlign w:val="center"/>
          </w:tcPr>
          <w:p w14:paraId="184DAA5F" w14:textId="77777777" w:rsidR="00C66844" w:rsidRDefault="00C66844">
            <w:pPr>
              <w:spacing w:before="0" w:after="0"/>
              <w:jc w:val="center"/>
            </w:pPr>
          </w:p>
        </w:tc>
        <w:tc>
          <w:tcPr>
            <w:tcW w:w="1316" w:type="dxa"/>
            <w:tcBorders>
              <w:bottom w:val="single" w:sz="16" w:space="0" w:color="000000"/>
            </w:tcBorders>
            <w:shd w:val="clear" w:color="auto" w:fill="FFFFFF"/>
            <w:tcMar>
              <w:top w:w="0" w:type="dxa"/>
              <w:left w:w="0" w:type="dxa"/>
              <w:bottom w:w="0" w:type="dxa"/>
              <w:right w:w="0" w:type="dxa"/>
            </w:tcMar>
            <w:vAlign w:val="center"/>
          </w:tcPr>
          <w:p w14:paraId="768DD041" w14:textId="77777777" w:rsidR="00C66844" w:rsidRDefault="00C66844">
            <w:pPr>
              <w:spacing w:before="0" w:after="0"/>
              <w:jc w:val="center"/>
            </w:pPr>
          </w:p>
        </w:tc>
        <w:tc>
          <w:tcPr>
            <w:tcW w:w="1316" w:type="dxa"/>
            <w:tcBorders>
              <w:bottom w:val="single" w:sz="16" w:space="0" w:color="000000"/>
            </w:tcBorders>
            <w:shd w:val="clear" w:color="auto" w:fill="FFFFFF"/>
            <w:tcMar>
              <w:top w:w="0" w:type="dxa"/>
              <w:left w:w="0" w:type="dxa"/>
              <w:bottom w:w="0" w:type="dxa"/>
              <w:right w:w="0" w:type="dxa"/>
            </w:tcMar>
            <w:vAlign w:val="center"/>
          </w:tcPr>
          <w:p w14:paraId="397B5456" w14:textId="77777777" w:rsidR="00C66844" w:rsidRDefault="00C66844">
            <w:pPr>
              <w:spacing w:before="0" w:after="0"/>
              <w:jc w:val="center"/>
            </w:pPr>
          </w:p>
        </w:tc>
      </w:tr>
      <w:tr w:rsidR="00C66844" w14:paraId="27322318" w14:textId="77777777">
        <w:trPr>
          <w:cantSplit/>
          <w:trHeight w:val="273"/>
          <w:tblHeader/>
          <w:jc w:val="center"/>
        </w:trPr>
        <w:tc>
          <w:tcPr>
            <w:tcW w:w="167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DFAAF34" w14:textId="77777777" w:rsidR="00C66844" w:rsidRDefault="00E5634A">
            <w:pPr>
              <w:spacing w:before="40" w:after="40"/>
              <w:ind w:left="100" w:right="100"/>
              <w:jc w:val="center"/>
            </w:pPr>
            <w:r>
              <w:rPr>
                <w:rFonts w:ascii="Arial" w:eastAsia="Arial" w:hAnsi="Arial" w:cs="Arial"/>
                <w:b/>
                <w:color w:val="111111"/>
                <w:sz w:val="18"/>
                <w:szCs w:val="18"/>
              </w:rPr>
              <w:t>Oak populations</w:t>
            </w:r>
          </w:p>
        </w:tc>
        <w:tc>
          <w:tcPr>
            <w:tcW w:w="267" w:type="dxa"/>
            <w:tcBorders>
              <w:top w:val="single" w:sz="16" w:space="0" w:color="000000"/>
              <w:bottom w:val="single" w:sz="16" w:space="0" w:color="000000"/>
              <w:right w:val="single" w:sz="16" w:space="0" w:color="000000"/>
            </w:tcBorders>
            <w:shd w:val="clear" w:color="auto" w:fill="FFFFFF"/>
            <w:tcMar>
              <w:top w:w="0" w:type="dxa"/>
              <w:left w:w="0" w:type="dxa"/>
              <w:bottom w:w="0" w:type="dxa"/>
              <w:right w:w="0" w:type="dxa"/>
            </w:tcMar>
            <w:vAlign w:val="center"/>
          </w:tcPr>
          <w:p w14:paraId="35201E1B" w14:textId="77777777" w:rsidR="00C66844" w:rsidRDefault="00C66844">
            <w:pPr>
              <w:spacing w:before="40" w:after="40"/>
              <w:ind w:left="100" w:right="100"/>
              <w:jc w:val="center"/>
            </w:pPr>
          </w:p>
        </w:tc>
        <w:tc>
          <w:tcPr>
            <w:tcW w:w="1316" w:type="dxa"/>
            <w:tcBorders>
              <w:top w:val="single" w:sz="16" w:space="0" w:color="000000"/>
              <w:left w:val="single" w:sz="16" w:space="0" w:color="000000"/>
              <w:bottom w:val="single" w:sz="16" w:space="0" w:color="000000"/>
            </w:tcBorders>
            <w:shd w:val="clear" w:color="auto" w:fill="FFFFFF"/>
            <w:tcMar>
              <w:top w:w="0" w:type="dxa"/>
              <w:left w:w="0" w:type="dxa"/>
              <w:bottom w:w="0" w:type="dxa"/>
              <w:right w:w="0" w:type="dxa"/>
            </w:tcMar>
            <w:vAlign w:val="center"/>
          </w:tcPr>
          <w:p w14:paraId="2C2FBED6" w14:textId="77777777" w:rsidR="00C66844" w:rsidRDefault="00E5634A">
            <w:pPr>
              <w:spacing w:before="40" w:after="40"/>
              <w:ind w:left="100" w:right="100"/>
              <w:jc w:val="center"/>
            </w:pPr>
            <w:r>
              <w:rPr>
                <w:rFonts w:ascii="Arial" w:eastAsia="Arial" w:hAnsi="Arial" w:cs="Arial"/>
                <w:b/>
                <w:color w:val="111111"/>
                <w:sz w:val="18"/>
                <w:szCs w:val="18"/>
              </w:rPr>
              <w:t>Resistance</w:t>
            </w:r>
          </w:p>
        </w:tc>
        <w:tc>
          <w:tcPr>
            <w:tcW w:w="131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EB8E717" w14:textId="77777777" w:rsidR="00C66844" w:rsidRDefault="00E5634A">
            <w:pPr>
              <w:spacing w:before="40" w:after="40"/>
              <w:ind w:left="100" w:right="100"/>
              <w:jc w:val="center"/>
            </w:pPr>
            <w:r>
              <w:rPr>
                <w:rFonts w:ascii="Arial" w:eastAsia="Arial" w:hAnsi="Arial" w:cs="Arial"/>
                <w:b/>
                <w:color w:val="111111"/>
                <w:sz w:val="18"/>
                <w:szCs w:val="18"/>
              </w:rPr>
              <w:t>Recovery</w:t>
            </w:r>
          </w:p>
        </w:tc>
        <w:tc>
          <w:tcPr>
            <w:tcW w:w="131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68644E8" w14:textId="77777777" w:rsidR="00C66844" w:rsidRDefault="00E5634A">
            <w:pPr>
              <w:spacing w:before="40" w:after="40"/>
              <w:ind w:left="100" w:right="100"/>
              <w:jc w:val="center"/>
            </w:pPr>
            <w:r>
              <w:rPr>
                <w:rFonts w:ascii="Arial" w:eastAsia="Arial" w:hAnsi="Arial" w:cs="Arial"/>
                <w:b/>
                <w:color w:val="111111"/>
                <w:sz w:val="18"/>
                <w:szCs w:val="18"/>
              </w:rPr>
              <w:t>Resilience</w:t>
            </w:r>
          </w:p>
        </w:tc>
        <w:tc>
          <w:tcPr>
            <w:tcW w:w="267" w:type="dxa"/>
            <w:tcBorders>
              <w:top w:val="single" w:sz="16" w:space="0" w:color="000000"/>
              <w:bottom w:val="single" w:sz="16" w:space="0" w:color="000000"/>
              <w:right w:val="single" w:sz="16" w:space="0" w:color="000000"/>
            </w:tcBorders>
            <w:shd w:val="clear" w:color="auto" w:fill="FFFFFF"/>
            <w:tcMar>
              <w:top w:w="0" w:type="dxa"/>
              <w:left w:w="0" w:type="dxa"/>
              <w:bottom w:w="0" w:type="dxa"/>
              <w:right w:w="0" w:type="dxa"/>
            </w:tcMar>
            <w:vAlign w:val="center"/>
          </w:tcPr>
          <w:p w14:paraId="780E532B" w14:textId="77777777" w:rsidR="00C66844" w:rsidRDefault="00C66844">
            <w:pPr>
              <w:spacing w:before="40" w:after="40"/>
              <w:ind w:left="100" w:right="100"/>
              <w:jc w:val="center"/>
            </w:pPr>
          </w:p>
        </w:tc>
        <w:tc>
          <w:tcPr>
            <w:tcW w:w="1316" w:type="dxa"/>
            <w:tcBorders>
              <w:top w:val="single" w:sz="16" w:space="0" w:color="000000"/>
              <w:left w:val="single" w:sz="16" w:space="0" w:color="000000"/>
              <w:bottom w:val="single" w:sz="16" w:space="0" w:color="000000"/>
            </w:tcBorders>
            <w:shd w:val="clear" w:color="auto" w:fill="FFFFFF"/>
            <w:tcMar>
              <w:top w:w="0" w:type="dxa"/>
              <w:left w:w="0" w:type="dxa"/>
              <w:bottom w:w="0" w:type="dxa"/>
              <w:right w:w="0" w:type="dxa"/>
            </w:tcMar>
            <w:vAlign w:val="center"/>
          </w:tcPr>
          <w:p w14:paraId="58997F1F" w14:textId="77777777" w:rsidR="00C66844" w:rsidRDefault="00E5634A">
            <w:pPr>
              <w:spacing w:before="40" w:after="40"/>
              <w:ind w:left="100" w:right="100"/>
              <w:jc w:val="center"/>
            </w:pPr>
            <w:r>
              <w:rPr>
                <w:rFonts w:ascii="Arial" w:eastAsia="Arial" w:hAnsi="Arial" w:cs="Arial"/>
                <w:b/>
                <w:color w:val="111111"/>
                <w:sz w:val="18"/>
                <w:szCs w:val="18"/>
              </w:rPr>
              <w:t>Resistance</w:t>
            </w:r>
          </w:p>
        </w:tc>
        <w:tc>
          <w:tcPr>
            <w:tcW w:w="131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3AEB4B0" w14:textId="77777777" w:rsidR="00C66844" w:rsidRDefault="00E5634A">
            <w:pPr>
              <w:spacing w:before="40" w:after="40"/>
              <w:ind w:left="100" w:right="100"/>
              <w:jc w:val="center"/>
            </w:pPr>
            <w:r>
              <w:rPr>
                <w:rFonts w:ascii="Arial" w:eastAsia="Arial" w:hAnsi="Arial" w:cs="Arial"/>
                <w:b/>
                <w:color w:val="111111"/>
                <w:sz w:val="18"/>
                <w:szCs w:val="18"/>
              </w:rPr>
              <w:t>Recovery</w:t>
            </w:r>
          </w:p>
        </w:tc>
        <w:tc>
          <w:tcPr>
            <w:tcW w:w="131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056710C" w14:textId="77777777" w:rsidR="00C66844" w:rsidRDefault="00E5634A">
            <w:pPr>
              <w:spacing w:before="40" w:after="40"/>
              <w:ind w:left="100" w:right="100"/>
              <w:jc w:val="center"/>
            </w:pPr>
            <w:r>
              <w:rPr>
                <w:rFonts w:ascii="Arial" w:eastAsia="Arial" w:hAnsi="Arial" w:cs="Arial"/>
                <w:b/>
                <w:color w:val="111111"/>
                <w:sz w:val="18"/>
                <w:szCs w:val="18"/>
              </w:rPr>
              <w:t>Resilience</w:t>
            </w:r>
          </w:p>
        </w:tc>
        <w:tc>
          <w:tcPr>
            <w:tcW w:w="267" w:type="dxa"/>
            <w:tcBorders>
              <w:top w:val="single" w:sz="16" w:space="0" w:color="000000"/>
              <w:bottom w:val="single" w:sz="16" w:space="0" w:color="000000"/>
              <w:right w:val="single" w:sz="16" w:space="0" w:color="000000"/>
            </w:tcBorders>
            <w:shd w:val="clear" w:color="auto" w:fill="FFFFFF"/>
            <w:tcMar>
              <w:top w:w="0" w:type="dxa"/>
              <w:left w:w="0" w:type="dxa"/>
              <w:bottom w:w="0" w:type="dxa"/>
              <w:right w:w="0" w:type="dxa"/>
            </w:tcMar>
            <w:vAlign w:val="center"/>
          </w:tcPr>
          <w:p w14:paraId="7F3B9A2B" w14:textId="77777777" w:rsidR="00C66844" w:rsidRDefault="00C66844">
            <w:pPr>
              <w:spacing w:before="40" w:after="40"/>
              <w:ind w:left="100" w:right="100"/>
              <w:jc w:val="center"/>
            </w:pPr>
          </w:p>
        </w:tc>
        <w:tc>
          <w:tcPr>
            <w:tcW w:w="1316" w:type="dxa"/>
            <w:tcBorders>
              <w:top w:val="single" w:sz="16" w:space="0" w:color="000000"/>
              <w:left w:val="single" w:sz="16" w:space="0" w:color="000000"/>
              <w:bottom w:val="single" w:sz="16" w:space="0" w:color="000000"/>
            </w:tcBorders>
            <w:shd w:val="clear" w:color="auto" w:fill="FFFFFF"/>
            <w:tcMar>
              <w:top w:w="0" w:type="dxa"/>
              <w:left w:w="0" w:type="dxa"/>
              <w:bottom w:w="0" w:type="dxa"/>
              <w:right w:w="0" w:type="dxa"/>
            </w:tcMar>
            <w:vAlign w:val="center"/>
          </w:tcPr>
          <w:p w14:paraId="2C966865" w14:textId="77777777" w:rsidR="00C66844" w:rsidRDefault="00E5634A">
            <w:pPr>
              <w:spacing w:before="40" w:after="40"/>
              <w:ind w:left="100" w:right="100"/>
              <w:jc w:val="center"/>
            </w:pPr>
            <w:r>
              <w:rPr>
                <w:rFonts w:ascii="Arial" w:eastAsia="Arial" w:hAnsi="Arial" w:cs="Arial"/>
                <w:b/>
                <w:color w:val="111111"/>
                <w:sz w:val="18"/>
                <w:szCs w:val="18"/>
              </w:rPr>
              <w:t>Resistance</w:t>
            </w:r>
          </w:p>
        </w:tc>
        <w:tc>
          <w:tcPr>
            <w:tcW w:w="131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12FBF70" w14:textId="77777777" w:rsidR="00C66844" w:rsidRDefault="00E5634A">
            <w:pPr>
              <w:spacing w:before="40" w:after="40"/>
              <w:ind w:left="100" w:right="100"/>
              <w:jc w:val="center"/>
            </w:pPr>
            <w:r>
              <w:rPr>
                <w:rFonts w:ascii="Arial" w:eastAsia="Arial" w:hAnsi="Arial" w:cs="Arial"/>
                <w:b/>
                <w:color w:val="111111"/>
                <w:sz w:val="18"/>
                <w:szCs w:val="18"/>
              </w:rPr>
              <w:t>Recovery</w:t>
            </w:r>
          </w:p>
        </w:tc>
        <w:tc>
          <w:tcPr>
            <w:tcW w:w="131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FCFEFDF" w14:textId="77777777" w:rsidR="00C66844" w:rsidRDefault="00E5634A">
            <w:pPr>
              <w:spacing w:before="40" w:after="40"/>
              <w:ind w:left="100" w:right="100"/>
              <w:jc w:val="center"/>
            </w:pPr>
            <w:r>
              <w:rPr>
                <w:rFonts w:ascii="Arial" w:eastAsia="Arial" w:hAnsi="Arial" w:cs="Arial"/>
                <w:b/>
                <w:color w:val="111111"/>
                <w:sz w:val="18"/>
                <w:szCs w:val="18"/>
              </w:rPr>
              <w:t>Resilience</w:t>
            </w:r>
          </w:p>
        </w:tc>
      </w:tr>
      <w:tr w:rsidR="00C66844" w14:paraId="0DA98342" w14:textId="77777777">
        <w:trPr>
          <w:cantSplit/>
          <w:trHeight w:val="253"/>
          <w:jc w:val="center"/>
        </w:trPr>
        <w:tc>
          <w:tcPr>
            <w:tcW w:w="1677" w:type="dxa"/>
            <w:vMerge w:val="restart"/>
            <w:shd w:val="clear" w:color="auto" w:fill="FFFFFF"/>
            <w:tcMar>
              <w:top w:w="0" w:type="dxa"/>
              <w:left w:w="0" w:type="dxa"/>
              <w:bottom w:w="0" w:type="dxa"/>
              <w:right w:w="0" w:type="dxa"/>
            </w:tcMar>
            <w:vAlign w:val="center"/>
          </w:tcPr>
          <w:p w14:paraId="49790478" w14:textId="77777777" w:rsidR="00C66844" w:rsidRDefault="00E5634A">
            <w:pPr>
              <w:spacing w:before="40" w:after="40"/>
              <w:ind w:left="100" w:right="100"/>
              <w:jc w:val="center"/>
            </w:pPr>
            <w:r>
              <w:rPr>
                <w:rFonts w:ascii="Arial" w:eastAsia="Arial" w:hAnsi="Arial" w:cs="Arial"/>
                <w:i/>
                <w:color w:val="111111"/>
                <w:sz w:val="16"/>
                <w:szCs w:val="16"/>
              </w:rPr>
              <w:t>Northern slope</w:t>
            </w:r>
          </w:p>
        </w:tc>
        <w:tc>
          <w:tcPr>
            <w:tcW w:w="267" w:type="dxa"/>
            <w:tcBorders>
              <w:right w:val="single" w:sz="16" w:space="0" w:color="000000"/>
            </w:tcBorders>
            <w:shd w:val="clear" w:color="auto" w:fill="FFFFFF"/>
            <w:tcMar>
              <w:top w:w="0" w:type="dxa"/>
              <w:left w:w="0" w:type="dxa"/>
              <w:bottom w:w="0" w:type="dxa"/>
              <w:right w:w="0" w:type="dxa"/>
            </w:tcMar>
            <w:vAlign w:val="center"/>
          </w:tcPr>
          <w:p w14:paraId="42AD44A3" w14:textId="77777777" w:rsidR="00C66844" w:rsidRDefault="00C66844">
            <w:pPr>
              <w:spacing w:before="40" w:after="40"/>
              <w:ind w:left="100" w:right="100"/>
              <w:jc w:val="center"/>
            </w:pPr>
          </w:p>
        </w:tc>
        <w:tc>
          <w:tcPr>
            <w:tcW w:w="1316" w:type="dxa"/>
            <w:tcBorders>
              <w:left w:val="single" w:sz="16" w:space="0" w:color="000000"/>
            </w:tcBorders>
            <w:shd w:val="clear" w:color="auto" w:fill="FFFFFF"/>
            <w:tcMar>
              <w:top w:w="0" w:type="dxa"/>
              <w:left w:w="0" w:type="dxa"/>
              <w:bottom w:w="0" w:type="dxa"/>
              <w:right w:w="0" w:type="dxa"/>
            </w:tcMar>
            <w:vAlign w:val="center"/>
          </w:tcPr>
          <w:p w14:paraId="0C2F0147" w14:textId="77777777" w:rsidR="00C66844" w:rsidRDefault="00E5634A">
            <w:pPr>
              <w:spacing w:before="40" w:after="40"/>
              <w:ind w:left="100" w:right="100"/>
              <w:jc w:val="center"/>
            </w:pPr>
            <w:r>
              <w:rPr>
                <w:rFonts w:ascii="Arial" w:eastAsia="Arial" w:hAnsi="Arial" w:cs="Arial"/>
                <w:color w:val="111111"/>
                <w:sz w:val="16"/>
                <w:szCs w:val="16"/>
              </w:rPr>
              <w:t>0.819</w:t>
            </w:r>
          </w:p>
        </w:tc>
        <w:tc>
          <w:tcPr>
            <w:tcW w:w="1316" w:type="dxa"/>
            <w:shd w:val="clear" w:color="auto" w:fill="FFFFFF"/>
            <w:tcMar>
              <w:top w:w="0" w:type="dxa"/>
              <w:left w:w="0" w:type="dxa"/>
              <w:bottom w:w="0" w:type="dxa"/>
              <w:right w:w="0" w:type="dxa"/>
            </w:tcMar>
            <w:vAlign w:val="center"/>
          </w:tcPr>
          <w:p w14:paraId="0250AF07" w14:textId="77777777" w:rsidR="00C66844" w:rsidRDefault="00E5634A">
            <w:pPr>
              <w:spacing w:before="40" w:after="40"/>
              <w:ind w:left="100" w:right="100"/>
              <w:jc w:val="center"/>
            </w:pPr>
            <w:r>
              <w:rPr>
                <w:rFonts w:ascii="Arial" w:eastAsia="Arial" w:hAnsi="Arial" w:cs="Arial"/>
                <w:color w:val="111111"/>
                <w:sz w:val="16"/>
                <w:szCs w:val="16"/>
              </w:rPr>
              <w:t>1.169</w:t>
            </w:r>
          </w:p>
        </w:tc>
        <w:tc>
          <w:tcPr>
            <w:tcW w:w="1316" w:type="dxa"/>
            <w:shd w:val="clear" w:color="auto" w:fill="FFFFFF"/>
            <w:tcMar>
              <w:top w:w="0" w:type="dxa"/>
              <w:left w:w="0" w:type="dxa"/>
              <w:bottom w:w="0" w:type="dxa"/>
              <w:right w:w="0" w:type="dxa"/>
            </w:tcMar>
            <w:vAlign w:val="center"/>
          </w:tcPr>
          <w:p w14:paraId="6C5755CA" w14:textId="77777777" w:rsidR="00C66844" w:rsidRDefault="00E5634A">
            <w:pPr>
              <w:spacing w:before="40" w:after="40"/>
              <w:ind w:left="100" w:right="100"/>
              <w:jc w:val="center"/>
            </w:pPr>
            <w:r>
              <w:rPr>
                <w:rFonts w:ascii="Arial" w:eastAsia="Arial" w:hAnsi="Arial" w:cs="Arial"/>
                <w:color w:val="111111"/>
                <w:sz w:val="16"/>
                <w:szCs w:val="16"/>
              </w:rPr>
              <w:t>0.955</w:t>
            </w:r>
          </w:p>
        </w:tc>
        <w:tc>
          <w:tcPr>
            <w:tcW w:w="267" w:type="dxa"/>
            <w:tcBorders>
              <w:right w:val="single" w:sz="16" w:space="0" w:color="000000"/>
            </w:tcBorders>
            <w:shd w:val="clear" w:color="auto" w:fill="FFFFFF"/>
            <w:tcMar>
              <w:top w:w="0" w:type="dxa"/>
              <w:left w:w="0" w:type="dxa"/>
              <w:bottom w:w="0" w:type="dxa"/>
              <w:right w:w="0" w:type="dxa"/>
            </w:tcMar>
            <w:vAlign w:val="center"/>
          </w:tcPr>
          <w:p w14:paraId="6D8313B4" w14:textId="77777777" w:rsidR="00C66844" w:rsidRDefault="00C66844">
            <w:pPr>
              <w:spacing w:before="40" w:after="40"/>
              <w:ind w:left="100" w:right="100"/>
              <w:jc w:val="center"/>
            </w:pPr>
          </w:p>
        </w:tc>
        <w:tc>
          <w:tcPr>
            <w:tcW w:w="1316" w:type="dxa"/>
            <w:tcBorders>
              <w:left w:val="single" w:sz="16" w:space="0" w:color="000000"/>
            </w:tcBorders>
            <w:shd w:val="clear" w:color="auto" w:fill="FFFFFF"/>
            <w:tcMar>
              <w:top w:w="0" w:type="dxa"/>
              <w:left w:w="0" w:type="dxa"/>
              <w:bottom w:w="0" w:type="dxa"/>
              <w:right w:w="0" w:type="dxa"/>
            </w:tcMar>
            <w:vAlign w:val="center"/>
          </w:tcPr>
          <w:p w14:paraId="5897D1C2" w14:textId="77777777" w:rsidR="00C66844" w:rsidRDefault="00E5634A">
            <w:pPr>
              <w:spacing w:before="40" w:after="40"/>
              <w:ind w:left="100" w:right="100"/>
              <w:jc w:val="center"/>
            </w:pPr>
            <w:r>
              <w:rPr>
                <w:rFonts w:ascii="Arial" w:eastAsia="Arial" w:hAnsi="Arial" w:cs="Arial"/>
                <w:color w:val="111111"/>
                <w:sz w:val="16"/>
                <w:szCs w:val="16"/>
              </w:rPr>
              <w:t>0.947</w:t>
            </w:r>
          </w:p>
        </w:tc>
        <w:tc>
          <w:tcPr>
            <w:tcW w:w="1316" w:type="dxa"/>
            <w:shd w:val="clear" w:color="auto" w:fill="FFFFFF"/>
            <w:tcMar>
              <w:top w:w="0" w:type="dxa"/>
              <w:left w:w="0" w:type="dxa"/>
              <w:bottom w:w="0" w:type="dxa"/>
              <w:right w:w="0" w:type="dxa"/>
            </w:tcMar>
            <w:vAlign w:val="center"/>
          </w:tcPr>
          <w:p w14:paraId="5356D292" w14:textId="77777777" w:rsidR="00C66844" w:rsidRDefault="00E5634A">
            <w:pPr>
              <w:spacing w:before="40" w:after="40"/>
              <w:ind w:left="100" w:right="100"/>
              <w:jc w:val="center"/>
            </w:pPr>
            <w:r>
              <w:rPr>
                <w:rFonts w:ascii="Arial" w:eastAsia="Arial" w:hAnsi="Arial" w:cs="Arial"/>
                <w:color w:val="111111"/>
                <w:sz w:val="16"/>
                <w:szCs w:val="16"/>
              </w:rPr>
              <w:t>1.042</w:t>
            </w:r>
          </w:p>
        </w:tc>
        <w:tc>
          <w:tcPr>
            <w:tcW w:w="1316" w:type="dxa"/>
            <w:shd w:val="clear" w:color="auto" w:fill="FFFFFF"/>
            <w:tcMar>
              <w:top w:w="0" w:type="dxa"/>
              <w:left w:w="0" w:type="dxa"/>
              <w:bottom w:w="0" w:type="dxa"/>
              <w:right w:w="0" w:type="dxa"/>
            </w:tcMar>
            <w:vAlign w:val="center"/>
          </w:tcPr>
          <w:p w14:paraId="44D915BD" w14:textId="77777777" w:rsidR="00C66844" w:rsidRDefault="00E5634A">
            <w:pPr>
              <w:spacing w:before="40" w:after="40"/>
              <w:ind w:left="100" w:right="100"/>
              <w:jc w:val="center"/>
            </w:pPr>
            <w:r>
              <w:rPr>
                <w:rFonts w:ascii="Arial" w:eastAsia="Arial" w:hAnsi="Arial" w:cs="Arial"/>
                <w:color w:val="111111"/>
                <w:sz w:val="16"/>
                <w:szCs w:val="16"/>
              </w:rPr>
              <w:t>0.986</w:t>
            </w:r>
          </w:p>
        </w:tc>
        <w:tc>
          <w:tcPr>
            <w:tcW w:w="267" w:type="dxa"/>
            <w:tcBorders>
              <w:right w:val="single" w:sz="16" w:space="0" w:color="000000"/>
            </w:tcBorders>
            <w:shd w:val="clear" w:color="auto" w:fill="FFFFFF"/>
            <w:tcMar>
              <w:top w:w="0" w:type="dxa"/>
              <w:left w:w="0" w:type="dxa"/>
              <w:bottom w:w="0" w:type="dxa"/>
              <w:right w:w="0" w:type="dxa"/>
            </w:tcMar>
            <w:vAlign w:val="center"/>
          </w:tcPr>
          <w:p w14:paraId="5723C050" w14:textId="77777777" w:rsidR="00C66844" w:rsidRDefault="00C66844">
            <w:pPr>
              <w:spacing w:before="40" w:after="40"/>
              <w:ind w:left="100" w:right="100"/>
              <w:jc w:val="center"/>
            </w:pPr>
          </w:p>
        </w:tc>
        <w:tc>
          <w:tcPr>
            <w:tcW w:w="1316" w:type="dxa"/>
            <w:tcBorders>
              <w:left w:val="single" w:sz="16" w:space="0" w:color="000000"/>
            </w:tcBorders>
            <w:shd w:val="clear" w:color="auto" w:fill="FFFFFF"/>
            <w:tcMar>
              <w:top w:w="0" w:type="dxa"/>
              <w:left w:w="0" w:type="dxa"/>
              <w:bottom w:w="0" w:type="dxa"/>
              <w:right w:w="0" w:type="dxa"/>
            </w:tcMar>
            <w:vAlign w:val="center"/>
          </w:tcPr>
          <w:p w14:paraId="11958FF0" w14:textId="77777777" w:rsidR="00C66844" w:rsidRDefault="00E5634A">
            <w:pPr>
              <w:spacing w:before="40" w:after="40"/>
              <w:ind w:left="100" w:right="100"/>
              <w:jc w:val="center"/>
            </w:pPr>
            <w:r>
              <w:rPr>
                <w:rFonts w:ascii="Arial" w:eastAsia="Arial" w:hAnsi="Arial" w:cs="Arial"/>
                <w:color w:val="111111"/>
                <w:sz w:val="16"/>
                <w:szCs w:val="16"/>
              </w:rPr>
              <w:t>0.884</w:t>
            </w:r>
          </w:p>
        </w:tc>
        <w:tc>
          <w:tcPr>
            <w:tcW w:w="1316" w:type="dxa"/>
            <w:shd w:val="clear" w:color="auto" w:fill="FFFFFF"/>
            <w:tcMar>
              <w:top w:w="0" w:type="dxa"/>
              <w:left w:w="0" w:type="dxa"/>
              <w:bottom w:w="0" w:type="dxa"/>
              <w:right w:w="0" w:type="dxa"/>
            </w:tcMar>
            <w:vAlign w:val="center"/>
          </w:tcPr>
          <w:p w14:paraId="31BF999E" w14:textId="77777777" w:rsidR="00C66844" w:rsidRDefault="00E5634A">
            <w:pPr>
              <w:spacing w:before="40" w:after="40"/>
              <w:ind w:left="100" w:right="100"/>
              <w:jc w:val="center"/>
            </w:pPr>
            <w:r>
              <w:rPr>
                <w:rFonts w:ascii="Arial" w:eastAsia="Arial" w:hAnsi="Arial" w:cs="Arial"/>
                <w:color w:val="111111"/>
                <w:sz w:val="16"/>
                <w:szCs w:val="16"/>
              </w:rPr>
              <w:t>1.102</w:t>
            </w:r>
          </w:p>
        </w:tc>
        <w:tc>
          <w:tcPr>
            <w:tcW w:w="1316" w:type="dxa"/>
            <w:shd w:val="clear" w:color="auto" w:fill="FFFFFF"/>
            <w:tcMar>
              <w:top w:w="0" w:type="dxa"/>
              <w:left w:w="0" w:type="dxa"/>
              <w:bottom w:w="0" w:type="dxa"/>
              <w:right w:w="0" w:type="dxa"/>
            </w:tcMar>
            <w:vAlign w:val="center"/>
          </w:tcPr>
          <w:p w14:paraId="1E751B6A" w14:textId="77777777" w:rsidR="00C66844" w:rsidRDefault="00E5634A">
            <w:pPr>
              <w:spacing w:before="40" w:after="40"/>
              <w:ind w:left="100" w:right="100"/>
              <w:jc w:val="center"/>
            </w:pPr>
            <w:r>
              <w:rPr>
                <w:rFonts w:ascii="Arial" w:eastAsia="Arial" w:hAnsi="Arial" w:cs="Arial"/>
                <w:color w:val="111111"/>
                <w:sz w:val="16"/>
                <w:szCs w:val="16"/>
              </w:rPr>
              <w:t>0.970</w:t>
            </w:r>
          </w:p>
        </w:tc>
      </w:tr>
      <w:tr w:rsidR="00C66844" w14:paraId="1D5B7114" w14:textId="77777777">
        <w:trPr>
          <w:cantSplit/>
          <w:trHeight w:val="257"/>
          <w:jc w:val="center"/>
        </w:trPr>
        <w:tc>
          <w:tcPr>
            <w:tcW w:w="1677" w:type="dxa"/>
            <w:vMerge/>
            <w:tcBorders>
              <w:bottom w:val="single" w:sz="8" w:space="0" w:color="000000"/>
            </w:tcBorders>
            <w:shd w:val="clear" w:color="auto" w:fill="FFFFFF"/>
            <w:tcMar>
              <w:top w:w="0" w:type="dxa"/>
              <w:left w:w="0" w:type="dxa"/>
              <w:bottom w:w="0" w:type="dxa"/>
              <w:right w:w="0" w:type="dxa"/>
            </w:tcMar>
            <w:vAlign w:val="center"/>
          </w:tcPr>
          <w:p w14:paraId="3B1D34F9" w14:textId="77777777" w:rsidR="00C66844" w:rsidRDefault="00C66844">
            <w:pPr>
              <w:spacing w:before="40" w:after="40"/>
              <w:ind w:left="100" w:right="100"/>
              <w:jc w:val="center"/>
            </w:pPr>
          </w:p>
        </w:tc>
        <w:tc>
          <w:tcPr>
            <w:tcW w:w="267" w:type="dxa"/>
            <w:tcBorders>
              <w:bottom w:val="single" w:sz="8" w:space="0" w:color="000000"/>
              <w:right w:val="single" w:sz="16" w:space="0" w:color="000000"/>
            </w:tcBorders>
            <w:shd w:val="clear" w:color="auto" w:fill="FFFFFF"/>
            <w:tcMar>
              <w:top w:w="0" w:type="dxa"/>
              <w:left w:w="0" w:type="dxa"/>
              <w:bottom w:w="0" w:type="dxa"/>
              <w:right w:w="0" w:type="dxa"/>
            </w:tcMar>
            <w:vAlign w:val="center"/>
          </w:tcPr>
          <w:p w14:paraId="6A85FE8F" w14:textId="77777777" w:rsidR="00C66844" w:rsidRDefault="00C66844">
            <w:pPr>
              <w:spacing w:before="40" w:after="40"/>
              <w:ind w:left="100" w:right="100"/>
              <w:jc w:val="center"/>
            </w:pPr>
          </w:p>
        </w:tc>
        <w:tc>
          <w:tcPr>
            <w:tcW w:w="1316" w:type="dxa"/>
            <w:tcBorders>
              <w:left w:val="single" w:sz="16" w:space="0" w:color="000000"/>
              <w:bottom w:val="single" w:sz="8" w:space="0" w:color="000000"/>
            </w:tcBorders>
            <w:shd w:val="clear" w:color="auto" w:fill="FFFFFF"/>
            <w:tcMar>
              <w:top w:w="0" w:type="dxa"/>
              <w:left w:w="0" w:type="dxa"/>
              <w:bottom w:w="0" w:type="dxa"/>
              <w:right w:w="0" w:type="dxa"/>
            </w:tcMar>
            <w:vAlign w:val="center"/>
          </w:tcPr>
          <w:p w14:paraId="3183A671" w14:textId="77777777" w:rsidR="00C66844" w:rsidRDefault="00E5634A">
            <w:pPr>
              <w:spacing w:before="40" w:after="40"/>
              <w:ind w:left="100" w:right="100"/>
              <w:jc w:val="center"/>
            </w:pPr>
            <w:r>
              <w:rPr>
                <w:rFonts w:ascii="Arial" w:eastAsia="Arial" w:hAnsi="Arial" w:cs="Arial"/>
                <w:color w:val="111111"/>
                <w:sz w:val="16"/>
                <w:szCs w:val="16"/>
              </w:rPr>
              <w:t>(0.814 - 0.824)</w:t>
            </w:r>
          </w:p>
        </w:tc>
        <w:tc>
          <w:tcPr>
            <w:tcW w:w="1316" w:type="dxa"/>
            <w:tcBorders>
              <w:bottom w:val="single" w:sz="8" w:space="0" w:color="000000"/>
            </w:tcBorders>
            <w:shd w:val="clear" w:color="auto" w:fill="FFFFFF"/>
            <w:tcMar>
              <w:top w:w="0" w:type="dxa"/>
              <w:left w:w="0" w:type="dxa"/>
              <w:bottom w:w="0" w:type="dxa"/>
              <w:right w:w="0" w:type="dxa"/>
            </w:tcMar>
            <w:vAlign w:val="center"/>
          </w:tcPr>
          <w:p w14:paraId="22950582" w14:textId="77777777" w:rsidR="00C66844" w:rsidRDefault="00E5634A">
            <w:pPr>
              <w:spacing w:before="40" w:after="40"/>
              <w:ind w:left="100" w:right="100"/>
              <w:jc w:val="center"/>
            </w:pPr>
            <w:r>
              <w:rPr>
                <w:rFonts w:ascii="Arial" w:eastAsia="Arial" w:hAnsi="Arial" w:cs="Arial"/>
                <w:color w:val="111111"/>
                <w:sz w:val="16"/>
                <w:szCs w:val="16"/>
              </w:rPr>
              <w:t>(1.161 - 1.177)</w:t>
            </w:r>
          </w:p>
        </w:tc>
        <w:tc>
          <w:tcPr>
            <w:tcW w:w="1316" w:type="dxa"/>
            <w:tcBorders>
              <w:bottom w:val="single" w:sz="8" w:space="0" w:color="000000"/>
            </w:tcBorders>
            <w:shd w:val="clear" w:color="auto" w:fill="FFFFFF"/>
            <w:tcMar>
              <w:top w:w="0" w:type="dxa"/>
              <w:left w:w="0" w:type="dxa"/>
              <w:bottom w:w="0" w:type="dxa"/>
              <w:right w:w="0" w:type="dxa"/>
            </w:tcMar>
            <w:vAlign w:val="center"/>
          </w:tcPr>
          <w:p w14:paraId="4A011881" w14:textId="77777777" w:rsidR="00C66844" w:rsidRDefault="00E5634A">
            <w:pPr>
              <w:spacing w:before="40" w:after="40"/>
              <w:ind w:left="100" w:right="100"/>
              <w:jc w:val="center"/>
            </w:pPr>
            <w:r>
              <w:rPr>
                <w:rFonts w:ascii="Arial" w:eastAsia="Arial" w:hAnsi="Arial" w:cs="Arial"/>
                <w:color w:val="111111"/>
                <w:sz w:val="16"/>
                <w:szCs w:val="16"/>
              </w:rPr>
              <w:t>(0.951 - 0.960)</w:t>
            </w:r>
          </w:p>
        </w:tc>
        <w:tc>
          <w:tcPr>
            <w:tcW w:w="267" w:type="dxa"/>
            <w:tcBorders>
              <w:bottom w:val="single" w:sz="8" w:space="0" w:color="000000"/>
              <w:right w:val="single" w:sz="16" w:space="0" w:color="000000"/>
            </w:tcBorders>
            <w:shd w:val="clear" w:color="auto" w:fill="FFFFFF"/>
            <w:tcMar>
              <w:top w:w="0" w:type="dxa"/>
              <w:left w:w="0" w:type="dxa"/>
              <w:bottom w:w="0" w:type="dxa"/>
              <w:right w:w="0" w:type="dxa"/>
            </w:tcMar>
            <w:vAlign w:val="center"/>
          </w:tcPr>
          <w:p w14:paraId="2715E342" w14:textId="77777777" w:rsidR="00C66844" w:rsidRDefault="00C66844">
            <w:pPr>
              <w:spacing w:before="40" w:after="40"/>
              <w:ind w:left="100" w:right="100"/>
              <w:jc w:val="center"/>
            </w:pPr>
          </w:p>
        </w:tc>
        <w:tc>
          <w:tcPr>
            <w:tcW w:w="1316" w:type="dxa"/>
            <w:tcBorders>
              <w:left w:val="single" w:sz="16" w:space="0" w:color="000000"/>
              <w:bottom w:val="single" w:sz="8" w:space="0" w:color="000000"/>
            </w:tcBorders>
            <w:shd w:val="clear" w:color="auto" w:fill="FFFFFF"/>
            <w:tcMar>
              <w:top w:w="0" w:type="dxa"/>
              <w:left w:w="0" w:type="dxa"/>
              <w:bottom w:w="0" w:type="dxa"/>
              <w:right w:w="0" w:type="dxa"/>
            </w:tcMar>
            <w:vAlign w:val="center"/>
          </w:tcPr>
          <w:p w14:paraId="0DBC1F04" w14:textId="77777777" w:rsidR="00C66844" w:rsidRDefault="00E5634A">
            <w:pPr>
              <w:spacing w:before="40" w:after="40"/>
              <w:ind w:left="100" w:right="100"/>
              <w:jc w:val="center"/>
            </w:pPr>
            <w:r>
              <w:rPr>
                <w:rFonts w:ascii="Arial" w:eastAsia="Arial" w:hAnsi="Arial" w:cs="Arial"/>
                <w:color w:val="111111"/>
                <w:sz w:val="16"/>
                <w:szCs w:val="16"/>
              </w:rPr>
              <w:t>(0.942 - 0.952)</w:t>
            </w:r>
          </w:p>
        </w:tc>
        <w:tc>
          <w:tcPr>
            <w:tcW w:w="1316" w:type="dxa"/>
            <w:tcBorders>
              <w:bottom w:val="single" w:sz="8" w:space="0" w:color="000000"/>
            </w:tcBorders>
            <w:shd w:val="clear" w:color="auto" w:fill="FFFFFF"/>
            <w:tcMar>
              <w:top w:w="0" w:type="dxa"/>
              <w:left w:w="0" w:type="dxa"/>
              <w:bottom w:w="0" w:type="dxa"/>
              <w:right w:w="0" w:type="dxa"/>
            </w:tcMar>
            <w:vAlign w:val="center"/>
          </w:tcPr>
          <w:p w14:paraId="04FE8D3C" w14:textId="77777777" w:rsidR="00C66844" w:rsidRDefault="00E5634A">
            <w:pPr>
              <w:spacing w:before="40" w:after="40"/>
              <w:ind w:left="100" w:right="100"/>
              <w:jc w:val="center"/>
            </w:pPr>
            <w:r>
              <w:rPr>
                <w:rFonts w:ascii="Arial" w:eastAsia="Arial" w:hAnsi="Arial" w:cs="Arial"/>
                <w:color w:val="111111"/>
                <w:sz w:val="16"/>
                <w:szCs w:val="16"/>
              </w:rPr>
              <w:t>(1.036 - 1.047)</w:t>
            </w:r>
          </w:p>
        </w:tc>
        <w:tc>
          <w:tcPr>
            <w:tcW w:w="1316" w:type="dxa"/>
            <w:tcBorders>
              <w:bottom w:val="single" w:sz="8" w:space="0" w:color="000000"/>
            </w:tcBorders>
            <w:shd w:val="clear" w:color="auto" w:fill="FFFFFF"/>
            <w:tcMar>
              <w:top w:w="0" w:type="dxa"/>
              <w:left w:w="0" w:type="dxa"/>
              <w:bottom w:w="0" w:type="dxa"/>
              <w:right w:w="0" w:type="dxa"/>
            </w:tcMar>
            <w:vAlign w:val="center"/>
          </w:tcPr>
          <w:p w14:paraId="347CF3CA" w14:textId="77777777" w:rsidR="00C66844" w:rsidRDefault="00E5634A">
            <w:pPr>
              <w:spacing w:before="40" w:after="40"/>
              <w:ind w:left="100" w:right="100"/>
              <w:jc w:val="center"/>
            </w:pPr>
            <w:r>
              <w:rPr>
                <w:rFonts w:ascii="Arial" w:eastAsia="Arial" w:hAnsi="Arial" w:cs="Arial"/>
                <w:color w:val="111111"/>
                <w:sz w:val="16"/>
                <w:szCs w:val="16"/>
              </w:rPr>
              <w:t>(0.980 - 0.990)</w:t>
            </w:r>
          </w:p>
        </w:tc>
        <w:tc>
          <w:tcPr>
            <w:tcW w:w="267" w:type="dxa"/>
            <w:tcBorders>
              <w:bottom w:val="single" w:sz="8" w:space="0" w:color="000000"/>
              <w:right w:val="single" w:sz="16" w:space="0" w:color="000000"/>
            </w:tcBorders>
            <w:shd w:val="clear" w:color="auto" w:fill="FFFFFF"/>
            <w:tcMar>
              <w:top w:w="0" w:type="dxa"/>
              <w:left w:w="0" w:type="dxa"/>
              <w:bottom w:w="0" w:type="dxa"/>
              <w:right w:w="0" w:type="dxa"/>
            </w:tcMar>
            <w:vAlign w:val="center"/>
          </w:tcPr>
          <w:p w14:paraId="38A160AE" w14:textId="77777777" w:rsidR="00C66844" w:rsidRDefault="00C66844">
            <w:pPr>
              <w:spacing w:before="40" w:after="40"/>
              <w:ind w:left="100" w:right="100"/>
              <w:jc w:val="center"/>
            </w:pPr>
          </w:p>
        </w:tc>
        <w:tc>
          <w:tcPr>
            <w:tcW w:w="1316" w:type="dxa"/>
            <w:tcBorders>
              <w:left w:val="single" w:sz="16" w:space="0" w:color="000000"/>
              <w:bottom w:val="single" w:sz="8" w:space="0" w:color="000000"/>
            </w:tcBorders>
            <w:shd w:val="clear" w:color="auto" w:fill="FFFFFF"/>
            <w:tcMar>
              <w:top w:w="0" w:type="dxa"/>
              <w:left w:w="0" w:type="dxa"/>
              <w:bottom w:w="0" w:type="dxa"/>
              <w:right w:w="0" w:type="dxa"/>
            </w:tcMar>
            <w:vAlign w:val="center"/>
          </w:tcPr>
          <w:p w14:paraId="2206B3F3" w14:textId="77777777" w:rsidR="00C66844" w:rsidRDefault="00E5634A">
            <w:pPr>
              <w:spacing w:before="40" w:after="40"/>
              <w:ind w:left="100" w:right="100"/>
              <w:jc w:val="center"/>
            </w:pPr>
            <w:r>
              <w:rPr>
                <w:rFonts w:ascii="Arial" w:eastAsia="Arial" w:hAnsi="Arial" w:cs="Arial"/>
                <w:color w:val="111111"/>
                <w:sz w:val="16"/>
                <w:szCs w:val="16"/>
              </w:rPr>
              <w:t>(0.878 - 0.889)</w:t>
            </w:r>
          </w:p>
        </w:tc>
        <w:tc>
          <w:tcPr>
            <w:tcW w:w="1316" w:type="dxa"/>
            <w:tcBorders>
              <w:bottom w:val="single" w:sz="8" w:space="0" w:color="000000"/>
            </w:tcBorders>
            <w:shd w:val="clear" w:color="auto" w:fill="FFFFFF"/>
            <w:tcMar>
              <w:top w:w="0" w:type="dxa"/>
              <w:left w:w="0" w:type="dxa"/>
              <w:bottom w:w="0" w:type="dxa"/>
              <w:right w:w="0" w:type="dxa"/>
            </w:tcMar>
            <w:vAlign w:val="center"/>
          </w:tcPr>
          <w:p w14:paraId="763248B7" w14:textId="77777777" w:rsidR="00C66844" w:rsidRDefault="00E5634A">
            <w:pPr>
              <w:spacing w:before="40" w:after="40"/>
              <w:ind w:left="100" w:right="100"/>
              <w:jc w:val="center"/>
            </w:pPr>
            <w:r>
              <w:rPr>
                <w:rFonts w:ascii="Arial" w:eastAsia="Arial" w:hAnsi="Arial" w:cs="Arial"/>
                <w:color w:val="111111"/>
                <w:sz w:val="16"/>
                <w:szCs w:val="16"/>
              </w:rPr>
              <w:t>(1.096 - 1.108)</w:t>
            </w:r>
          </w:p>
        </w:tc>
        <w:tc>
          <w:tcPr>
            <w:tcW w:w="1316" w:type="dxa"/>
            <w:tcBorders>
              <w:bottom w:val="single" w:sz="8" w:space="0" w:color="000000"/>
            </w:tcBorders>
            <w:shd w:val="clear" w:color="auto" w:fill="FFFFFF"/>
            <w:tcMar>
              <w:top w:w="0" w:type="dxa"/>
              <w:left w:w="0" w:type="dxa"/>
              <w:bottom w:w="0" w:type="dxa"/>
              <w:right w:w="0" w:type="dxa"/>
            </w:tcMar>
            <w:vAlign w:val="center"/>
          </w:tcPr>
          <w:p w14:paraId="021C93B6" w14:textId="77777777" w:rsidR="00C66844" w:rsidRDefault="00E5634A">
            <w:pPr>
              <w:spacing w:before="40" w:after="40"/>
              <w:ind w:left="100" w:right="100"/>
              <w:jc w:val="center"/>
            </w:pPr>
            <w:r>
              <w:rPr>
                <w:rFonts w:ascii="Arial" w:eastAsia="Arial" w:hAnsi="Arial" w:cs="Arial"/>
                <w:color w:val="111111"/>
                <w:sz w:val="16"/>
                <w:szCs w:val="16"/>
              </w:rPr>
              <w:t>(0.967 - 0.974)</w:t>
            </w:r>
          </w:p>
        </w:tc>
      </w:tr>
      <w:tr w:rsidR="00C66844" w14:paraId="2E009907" w14:textId="77777777">
        <w:trPr>
          <w:cantSplit/>
          <w:trHeight w:val="255"/>
          <w:jc w:val="center"/>
        </w:trPr>
        <w:tc>
          <w:tcPr>
            <w:tcW w:w="1677" w:type="dxa"/>
            <w:vMerge w:val="restart"/>
            <w:tcBorders>
              <w:top w:val="single" w:sz="8" w:space="0" w:color="000000"/>
            </w:tcBorders>
            <w:shd w:val="clear" w:color="auto" w:fill="FFFFFF"/>
            <w:tcMar>
              <w:top w:w="0" w:type="dxa"/>
              <w:left w:w="0" w:type="dxa"/>
              <w:bottom w:w="0" w:type="dxa"/>
              <w:right w:w="0" w:type="dxa"/>
            </w:tcMar>
            <w:vAlign w:val="center"/>
          </w:tcPr>
          <w:p w14:paraId="580DDC71" w14:textId="77777777" w:rsidR="00C66844" w:rsidRDefault="00E5634A">
            <w:pPr>
              <w:spacing w:before="40" w:after="40"/>
              <w:ind w:left="100" w:right="100"/>
              <w:jc w:val="center"/>
            </w:pPr>
            <w:r>
              <w:rPr>
                <w:rFonts w:ascii="Arial" w:eastAsia="Arial" w:hAnsi="Arial" w:cs="Arial"/>
                <w:i/>
                <w:color w:val="111111"/>
                <w:sz w:val="16"/>
                <w:szCs w:val="16"/>
              </w:rPr>
              <w:t>Southern slope</w:t>
            </w:r>
          </w:p>
        </w:tc>
        <w:tc>
          <w:tcPr>
            <w:tcW w:w="267" w:type="dxa"/>
            <w:tcBorders>
              <w:top w:val="single" w:sz="8" w:space="0" w:color="000000"/>
              <w:right w:val="single" w:sz="16" w:space="0" w:color="000000"/>
            </w:tcBorders>
            <w:shd w:val="clear" w:color="auto" w:fill="FFFFFF"/>
            <w:tcMar>
              <w:top w:w="0" w:type="dxa"/>
              <w:left w:w="0" w:type="dxa"/>
              <w:bottom w:w="0" w:type="dxa"/>
              <w:right w:w="0" w:type="dxa"/>
            </w:tcMar>
            <w:vAlign w:val="center"/>
          </w:tcPr>
          <w:p w14:paraId="26CEB32B" w14:textId="77777777" w:rsidR="00C66844" w:rsidRDefault="00C66844">
            <w:pPr>
              <w:spacing w:before="40" w:after="40"/>
              <w:ind w:left="100" w:right="100"/>
              <w:jc w:val="center"/>
            </w:pPr>
          </w:p>
        </w:tc>
        <w:tc>
          <w:tcPr>
            <w:tcW w:w="1316" w:type="dxa"/>
            <w:tcBorders>
              <w:top w:val="single" w:sz="8" w:space="0" w:color="000000"/>
              <w:left w:val="single" w:sz="16" w:space="0" w:color="000000"/>
            </w:tcBorders>
            <w:shd w:val="clear" w:color="auto" w:fill="FFFFFF"/>
            <w:tcMar>
              <w:top w:w="0" w:type="dxa"/>
              <w:left w:w="0" w:type="dxa"/>
              <w:bottom w:w="0" w:type="dxa"/>
              <w:right w:w="0" w:type="dxa"/>
            </w:tcMar>
            <w:vAlign w:val="center"/>
          </w:tcPr>
          <w:p w14:paraId="62BC4379" w14:textId="77777777" w:rsidR="00C66844" w:rsidRDefault="00E5634A">
            <w:pPr>
              <w:spacing w:before="40" w:after="40"/>
              <w:ind w:left="100" w:right="100"/>
              <w:jc w:val="center"/>
            </w:pPr>
            <w:r>
              <w:rPr>
                <w:rFonts w:ascii="Arial" w:eastAsia="Arial" w:hAnsi="Arial" w:cs="Arial"/>
                <w:color w:val="111111"/>
                <w:sz w:val="16"/>
                <w:szCs w:val="16"/>
              </w:rPr>
              <w:t>0.902</w:t>
            </w:r>
          </w:p>
        </w:tc>
        <w:tc>
          <w:tcPr>
            <w:tcW w:w="1316" w:type="dxa"/>
            <w:tcBorders>
              <w:top w:val="single" w:sz="8" w:space="0" w:color="000000"/>
            </w:tcBorders>
            <w:shd w:val="clear" w:color="auto" w:fill="FFFFFF"/>
            <w:tcMar>
              <w:top w:w="0" w:type="dxa"/>
              <w:left w:w="0" w:type="dxa"/>
              <w:bottom w:w="0" w:type="dxa"/>
              <w:right w:w="0" w:type="dxa"/>
            </w:tcMar>
            <w:vAlign w:val="center"/>
          </w:tcPr>
          <w:p w14:paraId="6B756467" w14:textId="77777777" w:rsidR="00C66844" w:rsidRDefault="00E5634A">
            <w:pPr>
              <w:spacing w:before="40" w:after="40"/>
              <w:ind w:left="100" w:right="100"/>
              <w:jc w:val="center"/>
            </w:pPr>
            <w:r>
              <w:rPr>
                <w:rFonts w:ascii="Arial" w:eastAsia="Arial" w:hAnsi="Arial" w:cs="Arial"/>
                <w:color w:val="111111"/>
                <w:sz w:val="16"/>
                <w:szCs w:val="16"/>
              </w:rPr>
              <w:t>1.066</w:t>
            </w:r>
          </w:p>
        </w:tc>
        <w:tc>
          <w:tcPr>
            <w:tcW w:w="1316" w:type="dxa"/>
            <w:tcBorders>
              <w:top w:val="single" w:sz="8" w:space="0" w:color="000000"/>
            </w:tcBorders>
            <w:shd w:val="clear" w:color="auto" w:fill="FFFFFF"/>
            <w:tcMar>
              <w:top w:w="0" w:type="dxa"/>
              <w:left w:w="0" w:type="dxa"/>
              <w:bottom w:w="0" w:type="dxa"/>
              <w:right w:w="0" w:type="dxa"/>
            </w:tcMar>
            <w:vAlign w:val="center"/>
          </w:tcPr>
          <w:p w14:paraId="1199AF65" w14:textId="77777777" w:rsidR="00C66844" w:rsidRDefault="00E5634A">
            <w:pPr>
              <w:spacing w:before="40" w:after="40"/>
              <w:ind w:left="100" w:right="100"/>
              <w:jc w:val="center"/>
            </w:pPr>
            <w:r>
              <w:rPr>
                <w:rFonts w:ascii="Arial" w:eastAsia="Arial" w:hAnsi="Arial" w:cs="Arial"/>
                <w:color w:val="111111"/>
                <w:sz w:val="16"/>
                <w:szCs w:val="16"/>
              </w:rPr>
              <w:t>0.962</w:t>
            </w:r>
          </w:p>
        </w:tc>
        <w:tc>
          <w:tcPr>
            <w:tcW w:w="267" w:type="dxa"/>
            <w:tcBorders>
              <w:top w:val="single" w:sz="8" w:space="0" w:color="000000"/>
              <w:right w:val="single" w:sz="16" w:space="0" w:color="000000"/>
            </w:tcBorders>
            <w:shd w:val="clear" w:color="auto" w:fill="FFFFFF"/>
            <w:tcMar>
              <w:top w:w="0" w:type="dxa"/>
              <w:left w:w="0" w:type="dxa"/>
              <w:bottom w:w="0" w:type="dxa"/>
              <w:right w:w="0" w:type="dxa"/>
            </w:tcMar>
            <w:vAlign w:val="center"/>
          </w:tcPr>
          <w:p w14:paraId="4FEA5F6D" w14:textId="77777777" w:rsidR="00C66844" w:rsidRDefault="00C66844">
            <w:pPr>
              <w:spacing w:before="40" w:after="40"/>
              <w:ind w:left="100" w:right="100"/>
              <w:jc w:val="center"/>
            </w:pPr>
          </w:p>
        </w:tc>
        <w:tc>
          <w:tcPr>
            <w:tcW w:w="1316" w:type="dxa"/>
            <w:tcBorders>
              <w:top w:val="single" w:sz="8" w:space="0" w:color="000000"/>
              <w:left w:val="single" w:sz="16" w:space="0" w:color="000000"/>
            </w:tcBorders>
            <w:shd w:val="clear" w:color="auto" w:fill="FFFFFF"/>
            <w:tcMar>
              <w:top w:w="0" w:type="dxa"/>
              <w:left w:w="0" w:type="dxa"/>
              <w:bottom w:w="0" w:type="dxa"/>
              <w:right w:w="0" w:type="dxa"/>
            </w:tcMar>
            <w:vAlign w:val="center"/>
          </w:tcPr>
          <w:p w14:paraId="6D5BB91A" w14:textId="77777777" w:rsidR="00C66844" w:rsidRDefault="00E5634A">
            <w:pPr>
              <w:spacing w:before="40" w:after="40"/>
              <w:ind w:left="100" w:right="100"/>
              <w:jc w:val="center"/>
            </w:pPr>
            <w:r>
              <w:rPr>
                <w:rFonts w:ascii="Arial" w:eastAsia="Arial" w:hAnsi="Arial" w:cs="Arial"/>
                <w:color w:val="111111"/>
                <w:sz w:val="16"/>
                <w:szCs w:val="16"/>
              </w:rPr>
              <w:t>0.939</w:t>
            </w:r>
          </w:p>
        </w:tc>
        <w:tc>
          <w:tcPr>
            <w:tcW w:w="1316" w:type="dxa"/>
            <w:tcBorders>
              <w:top w:val="single" w:sz="8" w:space="0" w:color="000000"/>
            </w:tcBorders>
            <w:shd w:val="clear" w:color="auto" w:fill="FFFFFF"/>
            <w:tcMar>
              <w:top w:w="0" w:type="dxa"/>
              <w:left w:w="0" w:type="dxa"/>
              <w:bottom w:w="0" w:type="dxa"/>
              <w:right w:w="0" w:type="dxa"/>
            </w:tcMar>
            <w:vAlign w:val="center"/>
          </w:tcPr>
          <w:p w14:paraId="72D918D9" w14:textId="77777777" w:rsidR="00C66844" w:rsidRDefault="00E5634A">
            <w:pPr>
              <w:spacing w:before="40" w:after="40"/>
              <w:ind w:left="100" w:right="100"/>
              <w:jc w:val="center"/>
            </w:pPr>
            <w:r>
              <w:rPr>
                <w:rFonts w:ascii="Arial" w:eastAsia="Arial" w:hAnsi="Arial" w:cs="Arial"/>
                <w:color w:val="111111"/>
                <w:sz w:val="16"/>
                <w:szCs w:val="16"/>
              </w:rPr>
              <w:t>1.071</w:t>
            </w:r>
          </w:p>
        </w:tc>
        <w:tc>
          <w:tcPr>
            <w:tcW w:w="1316" w:type="dxa"/>
            <w:tcBorders>
              <w:top w:val="single" w:sz="8" w:space="0" w:color="000000"/>
            </w:tcBorders>
            <w:shd w:val="clear" w:color="auto" w:fill="FFFFFF"/>
            <w:tcMar>
              <w:top w:w="0" w:type="dxa"/>
              <w:left w:w="0" w:type="dxa"/>
              <w:bottom w:w="0" w:type="dxa"/>
              <w:right w:w="0" w:type="dxa"/>
            </w:tcMar>
            <w:vAlign w:val="center"/>
          </w:tcPr>
          <w:p w14:paraId="0D9B2729" w14:textId="77777777" w:rsidR="00C66844" w:rsidRDefault="00E5634A">
            <w:pPr>
              <w:spacing w:before="40" w:after="40"/>
              <w:ind w:left="100" w:right="100"/>
              <w:jc w:val="center"/>
            </w:pPr>
            <w:r>
              <w:rPr>
                <w:rFonts w:ascii="Arial" w:eastAsia="Arial" w:hAnsi="Arial" w:cs="Arial"/>
                <w:color w:val="111111"/>
                <w:sz w:val="16"/>
                <w:szCs w:val="16"/>
              </w:rPr>
              <w:t>1.004</w:t>
            </w:r>
          </w:p>
        </w:tc>
        <w:tc>
          <w:tcPr>
            <w:tcW w:w="267" w:type="dxa"/>
            <w:tcBorders>
              <w:top w:val="single" w:sz="8" w:space="0" w:color="000000"/>
              <w:right w:val="single" w:sz="16" w:space="0" w:color="000000"/>
            </w:tcBorders>
            <w:shd w:val="clear" w:color="auto" w:fill="FFFFFF"/>
            <w:tcMar>
              <w:top w:w="0" w:type="dxa"/>
              <w:left w:w="0" w:type="dxa"/>
              <w:bottom w:w="0" w:type="dxa"/>
              <w:right w:w="0" w:type="dxa"/>
            </w:tcMar>
            <w:vAlign w:val="center"/>
          </w:tcPr>
          <w:p w14:paraId="1439F9C8" w14:textId="77777777" w:rsidR="00C66844" w:rsidRDefault="00C66844">
            <w:pPr>
              <w:spacing w:before="40" w:after="40"/>
              <w:ind w:left="100" w:right="100"/>
              <w:jc w:val="center"/>
            </w:pPr>
          </w:p>
        </w:tc>
        <w:tc>
          <w:tcPr>
            <w:tcW w:w="1316" w:type="dxa"/>
            <w:tcBorders>
              <w:top w:val="single" w:sz="8" w:space="0" w:color="000000"/>
              <w:left w:val="single" w:sz="16" w:space="0" w:color="000000"/>
            </w:tcBorders>
            <w:shd w:val="clear" w:color="auto" w:fill="FFFFFF"/>
            <w:tcMar>
              <w:top w:w="0" w:type="dxa"/>
              <w:left w:w="0" w:type="dxa"/>
              <w:bottom w:w="0" w:type="dxa"/>
              <w:right w:w="0" w:type="dxa"/>
            </w:tcMar>
            <w:vAlign w:val="center"/>
          </w:tcPr>
          <w:p w14:paraId="0F3035BE" w14:textId="77777777" w:rsidR="00C66844" w:rsidRDefault="00E5634A">
            <w:pPr>
              <w:spacing w:before="40" w:after="40"/>
              <w:ind w:left="100" w:right="100"/>
              <w:jc w:val="center"/>
            </w:pPr>
            <w:r>
              <w:rPr>
                <w:rFonts w:ascii="Arial" w:eastAsia="Arial" w:hAnsi="Arial" w:cs="Arial"/>
                <w:color w:val="111111"/>
                <w:sz w:val="16"/>
                <w:szCs w:val="16"/>
              </w:rPr>
              <w:t>0.921</w:t>
            </w:r>
          </w:p>
        </w:tc>
        <w:tc>
          <w:tcPr>
            <w:tcW w:w="1316" w:type="dxa"/>
            <w:tcBorders>
              <w:top w:val="single" w:sz="8" w:space="0" w:color="000000"/>
            </w:tcBorders>
            <w:shd w:val="clear" w:color="auto" w:fill="FFFFFF"/>
            <w:tcMar>
              <w:top w:w="0" w:type="dxa"/>
              <w:left w:w="0" w:type="dxa"/>
              <w:bottom w:w="0" w:type="dxa"/>
              <w:right w:w="0" w:type="dxa"/>
            </w:tcMar>
            <w:vAlign w:val="center"/>
          </w:tcPr>
          <w:p w14:paraId="478A6375" w14:textId="77777777" w:rsidR="00C66844" w:rsidRDefault="00E5634A">
            <w:pPr>
              <w:spacing w:before="40" w:after="40"/>
              <w:ind w:left="100" w:right="100"/>
              <w:jc w:val="center"/>
            </w:pPr>
            <w:r>
              <w:rPr>
                <w:rFonts w:ascii="Arial" w:eastAsia="Arial" w:hAnsi="Arial" w:cs="Arial"/>
                <w:color w:val="111111"/>
                <w:sz w:val="16"/>
                <w:szCs w:val="16"/>
              </w:rPr>
              <w:t>1.069</w:t>
            </w:r>
          </w:p>
        </w:tc>
        <w:tc>
          <w:tcPr>
            <w:tcW w:w="1316" w:type="dxa"/>
            <w:tcBorders>
              <w:top w:val="single" w:sz="8" w:space="0" w:color="000000"/>
            </w:tcBorders>
            <w:shd w:val="clear" w:color="auto" w:fill="FFFFFF"/>
            <w:tcMar>
              <w:top w:w="0" w:type="dxa"/>
              <w:left w:w="0" w:type="dxa"/>
              <w:bottom w:w="0" w:type="dxa"/>
              <w:right w:w="0" w:type="dxa"/>
            </w:tcMar>
            <w:vAlign w:val="center"/>
          </w:tcPr>
          <w:p w14:paraId="23166A81" w14:textId="77777777" w:rsidR="00C66844" w:rsidRDefault="00E5634A">
            <w:pPr>
              <w:spacing w:before="40" w:after="40"/>
              <w:ind w:left="100" w:right="100"/>
              <w:jc w:val="center"/>
            </w:pPr>
            <w:r>
              <w:rPr>
                <w:rFonts w:ascii="Arial" w:eastAsia="Arial" w:hAnsi="Arial" w:cs="Arial"/>
                <w:color w:val="111111"/>
                <w:sz w:val="16"/>
                <w:szCs w:val="16"/>
              </w:rPr>
              <w:t>0.983</w:t>
            </w:r>
          </w:p>
        </w:tc>
      </w:tr>
      <w:tr w:rsidR="00C66844" w14:paraId="08189DB0" w14:textId="77777777">
        <w:trPr>
          <w:cantSplit/>
          <w:trHeight w:val="257"/>
          <w:jc w:val="center"/>
        </w:trPr>
        <w:tc>
          <w:tcPr>
            <w:tcW w:w="1677" w:type="dxa"/>
            <w:vMerge/>
            <w:tcBorders>
              <w:bottom w:val="single" w:sz="16" w:space="0" w:color="000000"/>
            </w:tcBorders>
            <w:shd w:val="clear" w:color="auto" w:fill="FFFFFF"/>
            <w:tcMar>
              <w:top w:w="0" w:type="dxa"/>
              <w:left w:w="0" w:type="dxa"/>
              <w:bottom w:w="0" w:type="dxa"/>
              <w:right w:w="0" w:type="dxa"/>
            </w:tcMar>
            <w:vAlign w:val="center"/>
          </w:tcPr>
          <w:p w14:paraId="67FB63ED" w14:textId="77777777" w:rsidR="00C66844" w:rsidRDefault="00C66844">
            <w:pPr>
              <w:spacing w:before="40" w:after="40"/>
              <w:ind w:left="100" w:right="100"/>
              <w:jc w:val="center"/>
            </w:pPr>
          </w:p>
        </w:tc>
        <w:tc>
          <w:tcPr>
            <w:tcW w:w="267" w:type="dxa"/>
            <w:tcBorders>
              <w:bottom w:val="single" w:sz="16" w:space="0" w:color="000000"/>
              <w:right w:val="single" w:sz="16" w:space="0" w:color="000000"/>
            </w:tcBorders>
            <w:shd w:val="clear" w:color="auto" w:fill="FFFFFF"/>
            <w:tcMar>
              <w:top w:w="0" w:type="dxa"/>
              <w:left w:w="0" w:type="dxa"/>
              <w:bottom w:w="0" w:type="dxa"/>
              <w:right w:w="0" w:type="dxa"/>
            </w:tcMar>
            <w:vAlign w:val="center"/>
          </w:tcPr>
          <w:p w14:paraId="323578C1" w14:textId="77777777" w:rsidR="00C66844" w:rsidRDefault="00C66844">
            <w:pPr>
              <w:spacing w:before="40" w:after="40"/>
              <w:ind w:left="100" w:right="100"/>
              <w:jc w:val="center"/>
            </w:pPr>
          </w:p>
        </w:tc>
        <w:tc>
          <w:tcPr>
            <w:tcW w:w="1316" w:type="dxa"/>
            <w:tcBorders>
              <w:left w:val="single" w:sz="16" w:space="0" w:color="000000"/>
              <w:bottom w:val="single" w:sz="16" w:space="0" w:color="000000"/>
            </w:tcBorders>
            <w:shd w:val="clear" w:color="auto" w:fill="FFFFFF"/>
            <w:tcMar>
              <w:top w:w="0" w:type="dxa"/>
              <w:left w:w="0" w:type="dxa"/>
              <w:bottom w:w="0" w:type="dxa"/>
              <w:right w:w="0" w:type="dxa"/>
            </w:tcMar>
            <w:vAlign w:val="center"/>
          </w:tcPr>
          <w:p w14:paraId="48664F0B" w14:textId="77777777" w:rsidR="00C66844" w:rsidRDefault="00E5634A">
            <w:pPr>
              <w:spacing w:before="40" w:after="40"/>
              <w:ind w:left="100" w:right="100"/>
              <w:jc w:val="center"/>
            </w:pPr>
            <w:r>
              <w:rPr>
                <w:rFonts w:ascii="Arial" w:eastAsia="Arial" w:hAnsi="Arial" w:cs="Arial"/>
                <w:color w:val="111111"/>
                <w:sz w:val="16"/>
                <w:szCs w:val="16"/>
              </w:rPr>
              <w:t>(0.896 - 0.907)</w:t>
            </w:r>
          </w:p>
        </w:tc>
        <w:tc>
          <w:tcPr>
            <w:tcW w:w="1316" w:type="dxa"/>
            <w:tcBorders>
              <w:bottom w:val="single" w:sz="16" w:space="0" w:color="000000"/>
            </w:tcBorders>
            <w:shd w:val="clear" w:color="auto" w:fill="FFFFFF"/>
            <w:tcMar>
              <w:top w:w="0" w:type="dxa"/>
              <w:left w:w="0" w:type="dxa"/>
              <w:bottom w:w="0" w:type="dxa"/>
              <w:right w:w="0" w:type="dxa"/>
            </w:tcMar>
            <w:vAlign w:val="center"/>
          </w:tcPr>
          <w:p w14:paraId="17F3250D" w14:textId="77777777" w:rsidR="00C66844" w:rsidRDefault="00E5634A">
            <w:pPr>
              <w:spacing w:before="40" w:after="40"/>
              <w:ind w:left="100" w:right="100"/>
              <w:jc w:val="center"/>
            </w:pPr>
            <w:r>
              <w:rPr>
                <w:rFonts w:ascii="Arial" w:eastAsia="Arial" w:hAnsi="Arial" w:cs="Arial"/>
                <w:color w:val="111111"/>
                <w:sz w:val="16"/>
                <w:szCs w:val="16"/>
              </w:rPr>
              <w:t>(1.058 - 1.074)</w:t>
            </w:r>
          </w:p>
        </w:tc>
        <w:tc>
          <w:tcPr>
            <w:tcW w:w="1316" w:type="dxa"/>
            <w:tcBorders>
              <w:bottom w:val="single" w:sz="16" w:space="0" w:color="000000"/>
            </w:tcBorders>
            <w:shd w:val="clear" w:color="auto" w:fill="FFFFFF"/>
            <w:tcMar>
              <w:top w:w="0" w:type="dxa"/>
              <w:left w:w="0" w:type="dxa"/>
              <w:bottom w:w="0" w:type="dxa"/>
              <w:right w:w="0" w:type="dxa"/>
            </w:tcMar>
            <w:vAlign w:val="center"/>
          </w:tcPr>
          <w:p w14:paraId="65E12535" w14:textId="77777777" w:rsidR="00C66844" w:rsidRDefault="00E5634A">
            <w:pPr>
              <w:spacing w:before="40" w:after="40"/>
              <w:ind w:left="100" w:right="100"/>
              <w:jc w:val="center"/>
            </w:pPr>
            <w:r>
              <w:rPr>
                <w:rFonts w:ascii="Arial" w:eastAsia="Arial" w:hAnsi="Arial" w:cs="Arial"/>
                <w:color w:val="111111"/>
                <w:sz w:val="16"/>
                <w:szCs w:val="16"/>
              </w:rPr>
              <w:t>(0.957 - 0.966)</w:t>
            </w:r>
          </w:p>
        </w:tc>
        <w:tc>
          <w:tcPr>
            <w:tcW w:w="267" w:type="dxa"/>
            <w:tcBorders>
              <w:bottom w:val="single" w:sz="16" w:space="0" w:color="000000"/>
              <w:right w:val="single" w:sz="16" w:space="0" w:color="000000"/>
            </w:tcBorders>
            <w:shd w:val="clear" w:color="auto" w:fill="FFFFFF"/>
            <w:tcMar>
              <w:top w:w="0" w:type="dxa"/>
              <w:left w:w="0" w:type="dxa"/>
              <w:bottom w:w="0" w:type="dxa"/>
              <w:right w:w="0" w:type="dxa"/>
            </w:tcMar>
            <w:vAlign w:val="center"/>
          </w:tcPr>
          <w:p w14:paraId="095D5905" w14:textId="77777777" w:rsidR="00C66844" w:rsidRDefault="00C66844">
            <w:pPr>
              <w:spacing w:before="40" w:after="40"/>
              <w:ind w:left="100" w:right="100"/>
              <w:jc w:val="center"/>
            </w:pPr>
          </w:p>
        </w:tc>
        <w:tc>
          <w:tcPr>
            <w:tcW w:w="1316" w:type="dxa"/>
            <w:tcBorders>
              <w:left w:val="single" w:sz="16" w:space="0" w:color="000000"/>
              <w:bottom w:val="single" w:sz="16" w:space="0" w:color="000000"/>
            </w:tcBorders>
            <w:shd w:val="clear" w:color="auto" w:fill="FFFFFF"/>
            <w:tcMar>
              <w:top w:w="0" w:type="dxa"/>
              <w:left w:w="0" w:type="dxa"/>
              <w:bottom w:w="0" w:type="dxa"/>
              <w:right w:w="0" w:type="dxa"/>
            </w:tcMar>
            <w:vAlign w:val="center"/>
          </w:tcPr>
          <w:p w14:paraId="5D2CC478" w14:textId="77777777" w:rsidR="00C66844" w:rsidRDefault="00E5634A">
            <w:pPr>
              <w:spacing w:before="40" w:after="40"/>
              <w:ind w:left="100" w:right="100"/>
              <w:jc w:val="center"/>
            </w:pPr>
            <w:r>
              <w:rPr>
                <w:rFonts w:ascii="Arial" w:eastAsia="Arial" w:hAnsi="Arial" w:cs="Arial"/>
                <w:color w:val="111111"/>
                <w:sz w:val="16"/>
                <w:szCs w:val="16"/>
              </w:rPr>
              <w:t>(0.934 - 0.944)</w:t>
            </w:r>
          </w:p>
        </w:tc>
        <w:tc>
          <w:tcPr>
            <w:tcW w:w="1316" w:type="dxa"/>
            <w:tcBorders>
              <w:bottom w:val="single" w:sz="16" w:space="0" w:color="000000"/>
            </w:tcBorders>
            <w:shd w:val="clear" w:color="auto" w:fill="FFFFFF"/>
            <w:tcMar>
              <w:top w:w="0" w:type="dxa"/>
              <w:left w:w="0" w:type="dxa"/>
              <w:bottom w:w="0" w:type="dxa"/>
              <w:right w:w="0" w:type="dxa"/>
            </w:tcMar>
            <w:vAlign w:val="center"/>
          </w:tcPr>
          <w:p w14:paraId="197A1D84" w14:textId="77777777" w:rsidR="00C66844" w:rsidRDefault="00E5634A">
            <w:pPr>
              <w:spacing w:before="40" w:after="40"/>
              <w:ind w:left="100" w:right="100"/>
              <w:jc w:val="center"/>
            </w:pPr>
            <w:r>
              <w:rPr>
                <w:rFonts w:ascii="Arial" w:eastAsia="Arial" w:hAnsi="Arial" w:cs="Arial"/>
                <w:color w:val="111111"/>
                <w:sz w:val="16"/>
                <w:szCs w:val="16"/>
              </w:rPr>
              <w:t>(1.067 - 1.075)</w:t>
            </w:r>
          </w:p>
        </w:tc>
        <w:tc>
          <w:tcPr>
            <w:tcW w:w="1316" w:type="dxa"/>
            <w:tcBorders>
              <w:bottom w:val="single" w:sz="16" w:space="0" w:color="000000"/>
            </w:tcBorders>
            <w:shd w:val="clear" w:color="auto" w:fill="FFFFFF"/>
            <w:tcMar>
              <w:top w:w="0" w:type="dxa"/>
              <w:left w:w="0" w:type="dxa"/>
              <w:bottom w:w="0" w:type="dxa"/>
              <w:right w:w="0" w:type="dxa"/>
            </w:tcMar>
            <w:vAlign w:val="center"/>
          </w:tcPr>
          <w:p w14:paraId="7CCB1655" w14:textId="77777777" w:rsidR="00C66844" w:rsidRDefault="00E5634A">
            <w:pPr>
              <w:spacing w:before="40" w:after="40"/>
              <w:ind w:left="100" w:right="100"/>
              <w:jc w:val="center"/>
            </w:pPr>
            <w:r>
              <w:rPr>
                <w:rFonts w:ascii="Arial" w:eastAsia="Arial" w:hAnsi="Arial" w:cs="Arial"/>
                <w:color w:val="111111"/>
                <w:sz w:val="16"/>
                <w:szCs w:val="16"/>
              </w:rPr>
              <w:t>(1.000 - 1.008)</w:t>
            </w:r>
          </w:p>
        </w:tc>
        <w:tc>
          <w:tcPr>
            <w:tcW w:w="267" w:type="dxa"/>
            <w:tcBorders>
              <w:bottom w:val="single" w:sz="16" w:space="0" w:color="000000"/>
              <w:right w:val="single" w:sz="16" w:space="0" w:color="000000"/>
            </w:tcBorders>
            <w:shd w:val="clear" w:color="auto" w:fill="FFFFFF"/>
            <w:tcMar>
              <w:top w:w="0" w:type="dxa"/>
              <w:left w:w="0" w:type="dxa"/>
              <w:bottom w:w="0" w:type="dxa"/>
              <w:right w:w="0" w:type="dxa"/>
            </w:tcMar>
            <w:vAlign w:val="center"/>
          </w:tcPr>
          <w:p w14:paraId="1624C2BA" w14:textId="77777777" w:rsidR="00C66844" w:rsidRDefault="00C66844">
            <w:pPr>
              <w:spacing w:before="40" w:after="40"/>
              <w:ind w:left="100" w:right="100"/>
              <w:jc w:val="center"/>
            </w:pPr>
          </w:p>
        </w:tc>
        <w:tc>
          <w:tcPr>
            <w:tcW w:w="1316" w:type="dxa"/>
            <w:tcBorders>
              <w:left w:val="single" w:sz="16" w:space="0" w:color="000000"/>
              <w:bottom w:val="single" w:sz="16" w:space="0" w:color="000000"/>
            </w:tcBorders>
            <w:shd w:val="clear" w:color="auto" w:fill="FFFFFF"/>
            <w:tcMar>
              <w:top w:w="0" w:type="dxa"/>
              <w:left w:w="0" w:type="dxa"/>
              <w:bottom w:w="0" w:type="dxa"/>
              <w:right w:w="0" w:type="dxa"/>
            </w:tcMar>
            <w:vAlign w:val="center"/>
          </w:tcPr>
          <w:p w14:paraId="1B4F1930" w14:textId="77777777" w:rsidR="00C66844" w:rsidRDefault="00E5634A">
            <w:pPr>
              <w:spacing w:before="40" w:after="40"/>
              <w:ind w:left="100" w:right="100"/>
              <w:jc w:val="center"/>
            </w:pPr>
            <w:r>
              <w:rPr>
                <w:rFonts w:ascii="Arial" w:eastAsia="Arial" w:hAnsi="Arial" w:cs="Arial"/>
                <w:color w:val="111111"/>
                <w:sz w:val="16"/>
                <w:szCs w:val="16"/>
              </w:rPr>
              <w:t>(0.917 - 0.925)</w:t>
            </w:r>
          </w:p>
        </w:tc>
        <w:tc>
          <w:tcPr>
            <w:tcW w:w="1316" w:type="dxa"/>
            <w:tcBorders>
              <w:bottom w:val="single" w:sz="16" w:space="0" w:color="000000"/>
            </w:tcBorders>
            <w:shd w:val="clear" w:color="auto" w:fill="FFFFFF"/>
            <w:tcMar>
              <w:top w:w="0" w:type="dxa"/>
              <w:left w:w="0" w:type="dxa"/>
              <w:bottom w:w="0" w:type="dxa"/>
              <w:right w:w="0" w:type="dxa"/>
            </w:tcMar>
            <w:vAlign w:val="center"/>
          </w:tcPr>
          <w:p w14:paraId="44860215" w14:textId="77777777" w:rsidR="00C66844" w:rsidRDefault="00E5634A">
            <w:pPr>
              <w:spacing w:before="40" w:after="40"/>
              <w:ind w:left="100" w:right="100"/>
              <w:jc w:val="center"/>
            </w:pPr>
            <w:r>
              <w:rPr>
                <w:rFonts w:ascii="Arial" w:eastAsia="Arial" w:hAnsi="Arial" w:cs="Arial"/>
                <w:color w:val="111111"/>
                <w:sz w:val="16"/>
                <w:szCs w:val="16"/>
              </w:rPr>
              <w:t>(1.065 - 1.073)</w:t>
            </w:r>
          </w:p>
        </w:tc>
        <w:tc>
          <w:tcPr>
            <w:tcW w:w="1316" w:type="dxa"/>
            <w:tcBorders>
              <w:bottom w:val="single" w:sz="16" w:space="0" w:color="000000"/>
            </w:tcBorders>
            <w:shd w:val="clear" w:color="auto" w:fill="FFFFFF"/>
            <w:tcMar>
              <w:top w:w="0" w:type="dxa"/>
              <w:left w:w="0" w:type="dxa"/>
              <w:bottom w:w="0" w:type="dxa"/>
              <w:right w:w="0" w:type="dxa"/>
            </w:tcMar>
            <w:vAlign w:val="center"/>
          </w:tcPr>
          <w:p w14:paraId="640AA995" w14:textId="77777777" w:rsidR="00C66844" w:rsidRDefault="00E5634A">
            <w:pPr>
              <w:spacing w:before="40" w:after="40"/>
              <w:ind w:left="100" w:right="100"/>
              <w:jc w:val="center"/>
            </w:pPr>
            <w:r>
              <w:rPr>
                <w:rFonts w:ascii="Arial" w:eastAsia="Arial" w:hAnsi="Arial" w:cs="Arial"/>
                <w:color w:val="111111"/>
                <w:sz w:val="16"/>
                <w:szCs w:val="16"/>
              </w:rPr>
              <w:t>(0.980 - 0.986)</w:t>
            </w:r>
          </w:p>
        </w:tc>
      </w:tr>
      <w:tr w:rsidR="00C66844" w14:paraId="0B7D412F" w14:textId="77777777">
        <w:trPr>
          <w:cantSplit/>
          <w:trHeight w:val="224"/>
          <w:jc w:val="center"/>
        </w:trPr>
        <w:tc>
          <w:tcPr>
            <w:tcW w:w="1677" w:type="dxa"/>
            <w:vMerge w:val="restart"/>
            <w:tcBorders>
              <w:top w:val="single" w:sz="16" w:space="0" w:color="000000"/>
            </w:tcBorders>
            <w:shd w:val="clear" w:color="auto" w:fill="FFFFFF"/>
            <w:tcMar>
              <w:top w:w="0" w:type="dxa"/>
              <w:left w:w="0" w:type="dxa"/>
              <w:bottom w:w="0" w:type="dxa"/>
              <w:right w:w="0" w:type="dxa"/>
            </w:tcMar>
            <w:vAlign w:val="center"/>
          </w:tcPr>
          <w:p w14:paraId="33661346" w14:textId="77777777" w:rsidR="00C66844" w:rsidRDefault="00E5634A">
            <w:pPr>
              <w:spacing w:before="40" w:after="40"/>
              <w:ind w:left="100" w:right="100"/>
              <w:jc w:val="center"/>
            </w:pPr>
            <w:r>
              <w:rPr>
                <w:rFonts w:ascii="Arial" w:eastAsia="Arial" w:hAnsi="Arial" w:cs="Arial"/>
                <w:i/>
                <w:color w:val="111111"/>
                <w:sz w:val="16"/>
                <w:szCs w:val="16"/>
              </w:rPr>
              <w:t>All</w:t>
            </w:r>
          </w:p>
        </w:tc>
        <w:tc>
          <w:tcPr>
            <w:tcW w:w="267" w:type="dxa"/>
            <w:tcBorders>
              <w:top w:val="single" w:sz="16" w:space="0" w:color="000000"/>
              <w:right w:val="single" w:sz="16" w:space="0" w:color="000000"/>
            </w:tcBorders>
            <w:shd w:val="clear" w:color="auto" w:fill="FFFFFF"/>
            <w:tcMar>
              <w:top w:w="0" w:type="dxa"/>
              <w:left w:w="0" w:type="dxa"/>
              <w:bottom w:w="0" w:type="dxa"/>
              <w:right w:w="0" w:type="dxa"/>
            </w:tcMar>
            <w:vAlign w:val="center"/>
          </w:tcPr>
          <w:p w14:paraId="6DFE2FF4" w14:textId="77777777" w:rsidR="00C66844" w:rsidRDefault="00C66844">
            <w:pPr>
              <w:spacing w:before="40" w:after="40"/>
              <w:ind w:left="100" w:right="100"/>
              <w:jc w:val="center"/>
            </w:pPr>
          </w:p>
        </w:tc>
        <w:tc>
          <w:tcPr>
            <w:tcW w:w="1316" w:type="dxa"/>
            <w:tcBorders>
              <w:top w:val="single" w:sz="16" w:space="0" w:color="000000"/>
              <w:left w:val="single" w:sz="16" w:space="0" w:color="000000"/>
            </w:tcBorders>
            <w:shd w:val="clear" w:color="auto" w:fill="FFFFFF"/>
            <w:tcMar>
              <w:top w:w="0" w:type="dxa"/>
              <w:left w:w="0" w:type="dxa"/>
              <w:bottom w:w="0" w:type="dxa"/>
              <w:right w:w="0" w:type="dxa"/>
            </w:tcMar>
            <w:vAlign w:val="center"/>
          </w:tcPr>
          <w:p w14:paraId="4B82A770" w14:textId="77777777" w:rsidR="00C66844" w:rsidRDefault="00E5634A">
            <w:pPr>
              <w:spacing w:before="40" w:after="40"/>
              <w:ind w:left="100" w:right="100"/>
              <w:jc w:val="center"/>
            </w:pPr>
            <w:r>
              <w:rPr>
                <w:rFonts w:ascii="Arial" w:eastAsia="Arial" w:hAnsi="Arial" w:cs="Arial"/>
                <w:color w:val="111111"/>
                <w:sz w:val="16"/>
                <w:szCs w:val="16"/>
              </w:rPr>
              <w:t>0.858</w:t>
            </w:r>
          </w:p>
        </w:tc>
        <w:tc>
          <w:tcPr>
            <w:tcW w:w="1316" w:type="dxa"/>
            <w:tcBorders>
              <w:top w:val="single" w:sz="16" w:space="0" w:color="000000"/>
            </w:tcBorders>
            <w:shd w:val="clear" w:color="auto" w:fill="FFFFFF"/>
            <w:tcMar>
              <w:top w:w="0" w:type="dxa"/>
              <w:left w:w="0" w:type="dxa"/>
              <w:bottom w:w="0" w:type="dxa"/>
              <w:right w:w="0" w:type="dxa"/>
            </w:tcMar>
            <w:vAlign w:val="center"/>
          </w:tcPr>
          <w:p w14:paraId="6E5E6101" w14:textId="77777777" w:rsidR="00C66844" w:rsidRDefault="00E5634A">
            <w:pPr>
              <w:spacing w:before="40" w:after="40"/>
              <w:ind w:left="100" w:right="100"/>
              <w:jc w:val="center"/>
            </w:pPr>
            <w:r>
              <w:rPr>
                <w:rFonts w:ascii="Arial" w:eastAsia="Arial" w:hAnsi="Arial" w:cs="Arial"/>
                <w:color w:val="111111"/>
                <w:sz w:val="16"/>
                <w:szCs w:val="16"/>
              </w:rPr>
              <w:t>1.120</w:t>
            </w:r>
          </w:p>
        </w:tc>
        <w:tc>
          <w:tcPr>
            <w:tcW w:w="1316" w:type="dxa"/>
            <w:tcBorders>
              <w:top w:val="single" w:sz="16" w:space="0" w:color="000000"/>
            </w:tcBorders>
            <w:shd w:val="clear" w:color="auto" w:fill="FFFFFF"/>
            <w:tcMar>
              <w:top w:w="0" w:type="dxa"/>
              <w:left w:w="0" w:type="dxa"/>
              <w:bottom w:w="0" w:type="dxa"/>
              <w:right w:w="0" w:type="dxa"/>
            </w:tcMar>
            <w:vAlign w:val="center"/>
          </w:tcPr>
          <w:p w14:paraId="35BC6417" w14:textId="77777777" w:rsidR="00C66844" w:rsidRDefault="00E5634A">
            <w:pPr>
              <w:spacing w:before="40" w:after="40"/>
              <w:ind w:left="100" w:right="100"/>
              <w:jc w:val="center"/>
            </w:pPr>
            <w:r>
              <w:rPr>
                <w:rFonts w:ascii="Arial" w:eastAsia="Arial" w:hAnsi="Arial" w:cs="Arial"/>
                <w:color w:val="111111"/>
                <w:sz w:val="16"/>
                <w:szCs w:val="16"/>
              </w:rPr>
              <w:t>0.958</w:t>
            </w:r>
          </w:p>
        </w:tc>
        <w:tc>
          <w:tcPr>
            <w:tcW w:w="267" w:type="dxa"/>
            <w:tcBorders>
              <w:top w:val="single" w:sz="16" w:space="0" w:color="000000"/>
              <w:right w:val="single" w:sz="16" w:space="0" w:color="000000"/>
            </w:tcBorders>
            <w:shd w:val="clear" w:color="auto" w:fill="FFFFFF"/>
            <w:tcMar>
              <w:top w:w="0" w:type="dxa"/>
              <w:left w:w="0" w:type="dxa"/>
              <w:bottom w:w="0" w:type="dxa"/>
              <w:right w:w="0" w:type="dxa"/>
            </w:tcMar>
            <w:vAlign w:val="center"/>
          </w:tcPr>
          <w:p w14:paraId="1758A298" w14:textId="77777777" w:rsidR="00C66844" w:rsidRDefault="00C66844">
            <w:pPr>
              <w:spacing w:before="40" w:after="40"/>
              <w:ind w:left="100" w:right="100"/>
              <w:jc w:val="center"/>
            </w:pPr>
          </w:p>
        </w:tc>
        <w:tc>
          <w:tcPr>
            <w:tcW w:w="1316" w:type="dxa"/>
            <w:tcBorders>
              <w:top w:val="single" w:sz="16" w:space="0" w:color="000000"/>
              <w:left w:val="single" w:sz="16" w:space="0" w:color="000000"/>
            </w:tcBorders>
            <w:shd w:val="clear" w:color="auto" w:fill="FFFFFF"/>
            <w:tcMar>
              <w:top w:w="0" w:type="dxa"/>
              <w:left w:w="0" w:type="dxa"/>
              <w:bottom w:w="0" w:type="dxa"/>
              <w:right w:w="0" w:type="dxa"/>
            </w:tcMar>
            <w:vAlign w:val="center"/>
          </w:tcPr>
          <w:p w14:paraId="3E626BB3" w14:textId="77777777" w:rsidR="00C66844" w:rsidRDefault="00E5634A">
            <w:pPr>
              <w:spacing w:before="40" w:after="40"/>
              <w:ind w:left="100" w:right="100"/>
              <w:jc w:val="center"/>
            </w:pPr>
            <w:r>
              <w:rPr>
                <w:rFonts w:ascii="Arial" w:eastAsia="Arial" w:hAnsi="Arial" w:cs="Arial"/>
                <w:color w:val="111111"/>
                <w:sz w:val="16"/>
                <w:szCs w:val="16"/>
              </w:rPr>
              <w:t>0.943</w:t>
            </w:r>
          </w:p>
        </w:tc>
        <w:tc>
          <w:tcPr>
            <w:tcW w:w="1316" w:type="dxa"/>
            <w:tcBorders>
              <w:top w:val="single" w:sz="16" w:space="0" w:color="000000"/>
            </w:tcBorders>
            <w:shd w:val="clear" w:color="auto" w:fill="FFFFFF"/>
            <w:tcMar>
              <w:top w:w="0" w:type="dxa"/>
              <w:left w:w="0" w:type="dxa"/>
              <w:bottom w:w="0" w:type="dxa"/>
              <w:right w:w="0" w:type="dxa"/>
            </w:tcMar>
            <w:vAlign w:val="center"/>
          </w:tcPr>
          <w:p w14:paraId="60CA7AA2" w14:textId="77777777" w:rsidR="00C66844" w:rsidRDefault="00E5634A">
            <w:pPr>
              <w:spacing w:before="40" w:after="40"/>
              <w:ind w:left="100" w:right="100"/>
              <w:jc w:val="center"/>
            </w:pPr>
            <w:r>
              <w:rPr>
                <w:rFonts w:ascii="Arial" w:eastAsia="Arial" w:hAnsi="Arial" w:cs="Arial"/>
                <w:color w:val="111111"/>
                <w:sz w:val="16"/>
                <w:szCs w:val="16"/>
              </w:rPr>
              <w:t>1.057</w:t>
            </w:r>
          </w:p>
        </w:tc>
        <w:tc>
          <w:tcPr>
            <w:tcW w:w="1316" w:type="dxa"/>
            <w:tcBorders>
              <w:top w:val="single" w:sz="16" w:space="0" w:color="000000"/>
            </w:tcBorders>
            <w:shd w:val="clear" w:color="auto" w:fill="FFFFFF"/>
            <w:tcMar>
              <w:top w:w="0" w:type="dxa"/>
              <w:left w:w="0" w:type="dxa"/>
              <w:bottom w:w="0" w:type="dxa"/>
              <w:right w:w="0" w:type="dxa"/>
            </w:tcMar>
            <w:vAlign w:val="center"/>
          </w:tcPr>
          <w:p w14:paraId="52CF7310" w14:textId="77777777" w:rsidR="00C66844" w:rsidRDefault="00E5634A">
            <w:pPr>
              <w:spacing w:before="40" w:after="40"/>
              <w:ind w:left="100" w:right="100"/>
              <w:jc w:val="center"/>
            </w:pPr>
            <w:r>
              <w:rPr>
                <w:rFonts w:ascii="Arial" w:eastAsia="Arial" w:hAnsi="Arial" w:cs="Arial"/>
                <w:color w:val="111111"/>
                <w:sz w:val="16"/>
                <w:szCs w:val="16"/>
              </w:rPr>
              <w:t>0.995</w:t>
            </w:r>
          </w:p>
        </w:tc>
        <w:tc>
          <w:tcPr>
            <w:tcW w:w="267" w:type="dxa"/>
            <w:tcBorders>
              <w:top w:val="single" w:sz="16" w:space="0" w:color="000000"/>
              <w:right w:val="single" w:sz="16" w:space="0" w:color="000000"/>
            </w:tcBorders>
            <w:shd w:val="clear" w:color="auto" w:fill="FFFFFF"/>
            <w:tcMar>
              <w:top w:w="0" w:type="dxa"/>
              <w:left w:w="0" w:type="dxa"/>
              <w:bottom w:w="0" w:type="dxa"/>
              <w:right w:w="0" w:type="dxa"/>
            </w:tcMar>
            <w:vAlign w:val="center"/>
          </w:tcPr>
          <w:p w14:paraId="7B7E2153" w14:textId="77777777" w:rsidR="00C66844" w:rsidRDefault="00C66844">
            <w:pPr>
              <w:spacing w:before="40" w:after="40"/>
              <w:ind w:left="100" w:right="100"/>
              <w:jc w:val="center"/>
            </w:pPr>
          </w:p>
        </w:tc>
        <w:tc>
          <w:tcPr>
            <w:tcW w:w="1316" w:type="dxa"/>
            <w:tcBorders>
              <w:top w:val="single" w:sz="16" w:space="0" w:color="000000"/>
              <w:left w:val="single" w:sz="16" w:space="0" w:color="000000"/>
            </w:tcBorders>
            <w:shd w:val="clear" w:color="auto" w:fill="FFFFFF"/>
            <w:tcMar>
              <w:top w:w="0" w:type="dxa"/>
              <w:left w:w="0" w:type="dxa"/>
              <w:bottom w:w="0" w:type="dxa"/>
              <w:right w:w="0" w:type="dxa"/>
            </w:tcMar>
            <w:vAlign w:val="center"/>
          </w:tcPr>
          <w:p w14:paraId="30D1584D" w14:textId="77777777" w:rsidR="00C66844" w:rsidRDefault="00C66844">
            <w:pPr>
              <w:spacing w:before="40" w:after="40"/>
              <w:ind w:left="100" w:right="100"/>
              <w:jc w:val="center"/>
            </w:pPr>
          </w:p>
        </w:tc>
        <w:tc>
          <w:tcPr>
            <w:tcW w:w="1316" w:type="dxa"/>
            <w:tcBorders>
              <w:top w:val="single" w:sz="16" w:space="0" w:color="000000"/>
            </w:tcBorders>
            <w:shd w:val="clear" w:color="auto" w:fill="FFFFFF"/>
            <w:tcMar>
              <w:top w:w="0" w:type="dxa"/>
              <w:left w:w="0" w:type="dxa"/>
              <w:bottom w:w="0" w:type="dxa"/>
              <w:right w:w="0" w:type="dxa"/>
            </w:tcMar>
            <w:vAlign w:val="center"/>
          </w:tcPr>
          <w:p w14:paraId="6A355238" w14:textId="77777777" w:rsidR="00C66844" w:rsidRDefault="00C66844">
            <w:pPr>
              <w:spacing w:before="40" w:after="40"/>
              <w:ind w:left="100" w:right="100"/>
              <w:jc w:val="center"/>
            </w:pPr>
          </w:p>
        </w:tc>
        <w:tc>
          <w:tcPr>
            <w:tcW w:w="1316" w:type="dxa"/>
            <w:tcBorders>
              <w:top w:val="single" w:sz="16" w:space="0" w:color="000000"/>
            </w:tcBorders>
            <w:shd w:val="clear" w:color="auto" w:fill="FFFFFF"/>
            <w:tcMar>
              <w:top w:w="0" w:type="dxa"/>
              <w:left w:w="0" w:type="dxa"/>
              <w:bottom w:w="0" w:type="dxa"/>
              <w:right w:w="0" w:type="dxa"/>
            </w:tcMar>
            <w:vAlign w:val="center"/>
          </w:tcPr>
          <w:p w14:paraId="1AA01CCA" w14:textId="77777777" w:rsidR="00C66844" w:rsidRDefault="00C66844">
            <w:pPr>
              <w:spacing w:before="40" w:after="40"/>
              <w:ind w:left="100" w:right="100"/>
              <w:jc w:val="center"/>
            </w:pPr>
          </w:p>
        </w:tc>
      </w:tr>
      <w:tr w:rsidR="00C66844" w14:paraId="09B7DBE8" w14:textId="77777777">
        <w:trPr>
          <w:cantSplit/>
          <w:trHeight w:val="257"/>
          <w:jc w:val="center"/>
        </w:trPr>
        <w:tc>
          <w:tcPr>
            <w:tcW w:w="1677" w:type="dxa"/>
            <w:vMerge/>
            <w:shd w:val="clear" w:color="auto" w:fill="FFFFFF"/>
            <w:tcMar>
              <w:top w:w="0" w:type="dxa"/>
              <w:left w:w="0" w:type="dxa"/>
              <w:bottom w:w="0" w:type="dxa"/>
              <w:right w:w="0" w:type="dxa"/>
            </w:tcMar>
            <w:vAlign w:val="center"/>
          </w:tcPr>
          <w:p w14:paraId="5F3A6CB5" w14:textId="77777777" w:rsidR="00C66844" w:rsidRDefault="00C66844">
            <w:pPr>
              <w:spacing w:before="40" w:after="40"/>
              <w:ind w:left="100" w:right="100"/>
              <w:jc w:val="center"/>
            </w:pPr>
          </w:p>
        </w:tc>
        <w:tc>
          <w:tcPr>
            <w:tcW w:w="267" w:type="dxa"/>
            <w:tcBorders>
              <w:right w:val="single" w:sz="16" w:space="0" w:color="000000"/>
            </w:tcBorders>
            <w:shd w:val="clear" w:color="auto" w:fill="FFFFFF"/>
            <w:tcMar>
              <w:top w:w="0" w:type="dxa"/>
              <w:left w:w="0" w:type="dxa"/>
              <w:bottom w:w="0" w:type="dxa"/>
              <w:right w:w="0" w:type="dxa"/>
            </w:tcMar>
            <w:vAlign w:val="center"/>
          </w:tcPr>
          <w:p w14:paraId="5F694447" w14:textId="77777777" w:rsidR="00C66844" w:rsidRDefault="00C66844">
            <w:pPr>
              <w:spacing w:before="40" w:after="40"/>
              <w:ind w:left="100" w:right="100"/>
              <w:jc w:val="center"/>
            </w:pPr>
          </w:p>
        </w:tc>
        <w:tc>
          <w:tcPr>
            <w:tcW w:w="1316" w:type="dxa"/>
            <w:tcBorders>
              <w:left w:val="single" w:sz="16" w:space="0" w:color="000000"/>
            </w:tcBorders>
            <w:shd w:val="clear" w:color="auto" w:fill="FFFFFF"/>
            <w:tcMar>
              <w:top w:w="0" w:type="dxa"/>
              <w:left w:w="0" w:type="dxa"/>
              <w:bottom w:w="0" w:type="dxa"/>
              <w:right w:w="0" w:type="dxa"/>
            </w:tcMar>
            <w:vAlign w:val="center"/>
          </w:tcPr>
          <w:p w14:paraId="646D408A" w14:textId="77777777" w:rsidR="00C66844" w:rsidRDefault="00E5634A">
            <w:pPr>
              <w:spacing w:before="40" w:after="40"/>
              <w:ind w:left="100" w:right="100"/>
              <w:jc w:val="center"/>
            </w:pPr>
            <w:r>
              <w:rPr>
                <w:rFonts w:ascii="Arial" w:eastAsia="Arial" w:hAnsi="Arial" w:cs="Arial"/>
                <w:color w:val="111111"/>
                <w:sz w:val="16"/>
                <w:szCs w:val="16"/>
              </w:rPr>
              <w:t>(0.854 - 0.863)</w:t>
            </w:r>
          </w:p>
        </w:tc>
        <w:tc>
          <w:tcPr>
            <w:tcW w:w="1316" w:type="dxa"/>
            <w:shd w:val="clear" w:color="auto" w:fill="FFFFFF"/>
            <w:tcMar>
              <w:top w:w="0" w:type="dxa"/>
              <w:left w:w="0" w:type="dxa"/>
              <w:bottom w:w="0" w:type="dxa"/>
              <w:right w:w="0" w:type="dxa"/>
            </w:tcMar>
            <w:vAlign w:val="center"/>
          </w:tcPr>
          <w:p w14:paraId="4E51EBC9" w14:textId="77777777" w:rsidR="00C66844" w:rsidRDefault="00E5634A">
            <w:pPr>
              <w:spacing w:before="40" w:after="40"/>
              <w:ind w:left="100" w:right="100"/>
              <w:jc w:val="center"/>
            </w:pPr>
            <w:r>
              <w:rPr>
                <w:rFonts w:ascii="Arial" w:eastAsia="Arial" w:hAnsi="Arial" w:cs="Arial"/>
                <w:color w:val="111111"/>
                <w:sz w:val="16"/>
                <w:szCs w:val="16"/>
              </w:rPr>
              <w:t>(1.113 - 1.126)</w:t>
            </w:r>
          </w:p>
        </w:tc>
        <w:tc>
          <w:tcPr>
            <w:tcW w:w="1316" w:type="dxa"/>
            <w:shd w:val="clear" w:color="auto" w:fill="FFFFFF"/>
            <w:tcMar>
              <w:top w:w="0" w:type="dxa"/>
              <w:left w:w="0" w:type="dxa"/>
              <w:bottom w:w="0" w:type="dxa"/>
              <w:right w:w="0" w:type="dxa"/>
            </w:tcMar>
            <w:vAlign w:val="center"/>
          </w:tcPr>
          <w:p w14:paraId="37CF6F50" w14:textId="77777777" w:rsidR="00C66844" w:rsidRDefault="00E5634A">
            <w:pPr>
              <w:spacing w:before="40" w:after="40"/>
              <w:ind w:left="100" w:right="100"/>
              <w:jc w:val="center"/>
            </w:pPr>
            <w:r>
              <w:rPr>
                <w:rFonts w:ascii="Arial" w:eastAsia="Arial" w:hAnsi="Arial" w:cs="Arial"/>
                <w:color w:val="111111"/>
                <w:sz w:val="16"/>
                <w:szCs w:val="16"/>
              </w:rPr>
              <w:t>(0.955 - 0.962)</w:t>
            </w:r>
          </w:p>
        </w:tc>
        <w:tc>
          <w:tcPr>
            <w:tcW w:w="267" w:type="dxa"/>
            <w:tcBorders>
              <w:right w:val="single" w:sz="16" w:space="0" w:color="000000"/>
            </w:tcBorders>
            <w:shd w:val="clear" w:color="auto" w:fill="FFFFFF"/>
            <w:tcMar>
              <w:top w:w="0" w:type="dxa"/>
              <w:left w:w="0" w:type="dxa"/>
              <w:bottom w:w="0" w:type="dxa"/>
              <w:right w:w="0" w:type="dxa"/>
            </w:tcMar>
            <w:vAlign w:val="center"/>
          </w:tcPr>
          <w:p w14:paraId="2BEE1C1E" w14:textId="77777777" w:rsidR="00C66844" w:rsidRDefault="00C66844">
            <w:pPr>
              <w:spacing w:before="40" w:after="40"/>
              <w:ind w:left="100" w:right="100"/>
              <w:jc w:val="center"/>
            </w:pPr>
          </w:p>
        </w:tc>
        <w:tc>
          <w:tcPr>
            <w:tcW w:w="1316" w:type="dxa"/>
            <w:tcBorders>
              <w:left w:val="single" w:sz="16" w:space="0" w:color="000000"/>
            </w:tcBorders>
            <w:shd w:val="clear" w:color="auto" w:fill="FFFFFF"/>
            <w:tcMar>
              <w:top w:w="0" w:type="dxa"/>
              <w:left w:w="0" w:type="dxa"/>
              <w:bottom w:w="0" w:type="dxa"/>
              <w:right w:w="0" w:type="dxa"/>
            </w:tcMar>
            <w:vAlign w:val="center"/>
          </w:tcPr>
          <w:p w14:paraId="68B96C62" w14:textId="77777777" w:rsidR="00C66844" w:rsidRDefault="00E5634A">
            <w:pPr>
              <w:spacing w:before="40" w:after="40"/>
              <w:ind w:left="100" w:right="100"/>
              <w:jc w:val="center"/>
            </w:pPr>
            <w:r>
              <w:rPr>
                <w:rFonts w:ascii="Arial" w:eastAsia="Arial" w:hAnsi="Arial" w:cs="Arial"/>
                <w:color w:val="111111"/>
                <w:sz w:val="16"/>
                <w:szCs w:val="16"/>
              </w:rPr>
              <w:t>(0.940 - 0.947)</w:t>
            </w:r>
          </w:p>
        </w:tc>
        <w:tc>
          <w:tcPr>
            <w:tcW w:w="1316" w:type="dxa"/>
            <w:shd w:val="clear" w:color="auto" w:fill="FFFFFF"/>
            <w:tcMar>
              <w:top w:w="0" w:type="dxa"/>
              <w:left w:w="0" w:type="dxa"/>
              <w:bottom w:w="0" w:type="dxa"/>
              <w:right w:w="0" w:type="dxa"/>
            </w:tcMar>
            <w:vAlign w:val="center"/>
          </w:tcPr>
          <w:p w14:paraId="2C7FE25D" w14:textId="77777777" w:rsidR="00C66844" w:rsidRDefault="00E5634A">
            <w:pPr>
              <w:spacing w:before="40" w:after="40"/>
              <w:ind w:left="100" w:right="100"/>
              <w:jc w:val="center"/>
            </w:pPr>
            <w:r>
              <w:rPr>
                <w:rFonts w:ascii="Arial" w:eastAsia="Arial" w:hAnsi="Arial" w:cs="Arial"/>
                <w:color w:val="111111"/>
                <w:sz w:val="16"/>
                <w:szCs w:val="16"/>
              </w:rPr>
              <w:t>(1.054 - 1.060)</w:t>
            </w:r>
          </w:p>
        </w:tc>
        <w:tc>
          <w:tcPr>
            <w:tcW w:w="1316" w:type="dxa"/>
            <w:shd w:val="clear" w:color="auto" w:fill="FFFFFF"/>
            <w:tcMar>
              <w:top w:w="0" w:type="dxa"/>
              <w:left w:w="0" w:type="dxa"/>
              <w:bottom w:w="0" w:type="dxa"/>
              <w:right w:w="0" w:type="dxa"/>
            </w:tcMar>
            <w:vAlign w:val="center"/>
          </w:tcPr>
          <w:p w14:paraId="411BDFCE" w14:textId="77777777" w:rsidR="00C66844" w:rsidRDefault="00E5634A">
            <w:pPr>
              <w:spacing w:before="40" w:after="40"/>
              <w:ind w:left="100" w:right="100"/>
              <w:jc w:val="center"/>
            </w:pPr>
            <w:r>
              <w:rPr>
                <w:rFonts w:ascii="Arial" w:eastAsia="Arial" w:hAnsi="Arial" w:cs="Arial"/>
                <w:color w:val="111111"/>
                <w:sz w:val="16"/>
                <w:szCs w:val="16"/>
              </w:rPr>
              <w:t>(0.991 - 0.998)</w:t>
            </w:r>
          </w:p>
        </w:tc>
        <w:tc>
          <w:tcPr>
            <w:tcW w:w="267" w:type="dxa"/>
            <w:tcBorders>
              <w:right w:val="single" w:sz="16" w:space="0" w:color="000000"/>
            </w:tcBorders>
            <w:shd w:val="clear" w:color="auto" w:fill="FFFFFF"/>
            <w:tcMar>
              <w:top w:w="0" w:type="dxa"/>
              <w:left w:w="0" w:type="dxa"/>
              <w:bottom w:w="0" w:type="dxa"/>
              <w:right w:w="0" w:type="dxa"/>
            </w:tcMar>
            <w:vAlign w:val="center"/>
          </w:tcPr>
          <w:p w14:paraId="6565A964" w14:textId="77777777" w:rsidR="00C66844" w:rsidRDefault="00C66844">
            <w:pPr>
              <w:spacing w:before="40" w:after="40"/>
              <w:ind w:left="100" w:right="100"/>
              <w:jc w:val="center"/>
            </w:pPr>
          </w:p>
        </w:tc>
        <w:tc>
          <w:tcPr>
            <w:tcW w:w="1316" w:type="dxa"/>
            <w:tcBorders>
              <w:left w:val="single" w:sz="16" w:space="0" w:color="000000"/>
            </w:tcBorders>
            <w:shd w:val="clear" w:color="auto" w:fill="FFFFFF"/>
            <w:tcMar>
              <w:top w:w="0" w:type="dxa"/>
              <w:left w:w="0" w:type="dxa"/>
              <w:bottom w:w="0" w:type="dxa"/>
              <w:right w:w="0" w:type="dxa"/>
            </w:tcMar>
            <w:vAlign w:val="center"/>
          </w:tcPr>
          <w:p w14:paraId="08204D14" w14:textId="77777777" w:rsidR="00C66844" w:rsidRDefault="00C66844">
            <w:pPr>
              <w:spacing w:before="40" w:after="40"/>
              <w:ind w:left="100" w:right="100"/>
              <w:jc w:val="center"/>
            </w:pPr>
          </w:p>
        </w:tc>
        <w:tc>
          <w:tcPr>
            <w:tcW w:w="1316" w:type="dxa"/>
            <w:shd w:val="clear" w:color="auto" w:fill="FFFFFF"/>
            <w:tcMar>
              <w:top w:w="0" w:type="dxa"/>
              <w:left w:w="0" w:type="dxa"/>
              <w:bottom w:w="0" w:type="dxa"/>
              <w:right w:w="0" w:type="dxa"/>
            </w:tcMar>
            <w:vAlign w:val="center"/>
          </w:tcPr>
          <w:p w14:paraId="5A39B362" w14:textId="77777777" w:rsidR="00C66844" w:rsidRDefault="00C66844">
            <w:pPr>
              <w:spacing w:before="40" w:after="40"/>
              <w:ind w:left="100" w:right="100"/>
              <w:jc w:val="center"/>
            </w:pPr>
          </w:p>
        </w:tc>
        <w:tc>
          <w:tcPr>
            <w:tcW w:w="1316" w:type="dxa"/>
            <w:shd w:val="clear" w:color="auto" w:fill="FFFFFF"/>
            <w:tcMar>
              <w:top w:w="0" w:type="dxa"/>
              <w:left w:w="0" w:type="dxa"/>
              <w:bottom w:w="0" w:type="dxa"/>
              <w:right w:w="0" w:type="dxa"/>
            </w:tcMar>
            <w:vAlign w:val="center"/>
          </w:tcPr>
          <w:p w14:paraId="72A39C80" w14:textId="77777777" w:rsidR="00C66844" w:rsidRDefault="00C66844">
            <w:pPr>
              <w:spacing w:before="40" w:after="40"/>
              <w:ind w:left="100" w:right="100"/>
              <w:jc w:val="center"/>
            </w:pPr>
          </w:p>
        </w:tc>
      </w:tr>
    </w:tbl>
    <w:p w14:paraId="6D7BFB11" w14:textId="77777777" w:rsidR="00C66844" w:rsidRDefault="00C66844">
      <w:pPr>
        <w:pStyle w:val="Ttulo5"/>
      </w:pPr>
      <w:bookmarkStart w:id="19" w:name="section-2"/>
      <w:bookmarkEnd w:id="19"/>
    </w:p>
    <w:p w14:paraId="485BA653" w14:textId="77777777" w:rsidR="00C66844" w:rsidRDefault="00E5634A">
      <w:r>
        <w:rPr>
          <w:b/>
        </w:rPr>
        <w:t>Table S2.</w:t>
      </w:r>
      <w:r>
        <w:t xml:space="preserve"> Robust measures of central tendency of resilience indices for tree-growth (BAI) groupped by drought events, site and interaction. Measures of central tendency are M-estimators based on Huber’s Psi (see material and methods). 95 % confidence intervals using 3000 </w:t>
      </w:r>
      <w:commentRangeStart w:id="20"/>
      <w:r>
        <w:t>bootstrap are included in parentheses.</w:t>
      </w:r>
      <w:commentRangeEnd w:id="20"/>
      <w:r w:rsidR="00DD38F2">
        <w:rPr>
          <w:rStyle w:val="Refdecomentario"/>
        </w:rPr>
        <w:commentReference w:id="20"/>
      </w:r>
    </w:p>
    <w:tbl>
      <w:tblPr>
        <w:tblW w:w="0" w:type="auto"/>
        <w:jc w:val="center"/>
        <w:tblLayout w:type="fixed"/>
        <w:tblLook w:val="04A0" w:firstRow="1" w:lastRow="0" w:firstColumn="1" w:lastColumn="0" w:noHBand="0" w:noVBand="1"/>
      </w:tblPr>
      <w:tblGrid>
        <w:gridCol w:w="871"/>
        <w:gridCol w:w="267"/>
        <w:gridCol w:w="1405"/>
        <w:gridCol w:w="1405"/>
        <w:gridCol w:w="1405"/>
        <w:gridCol w:w="267"/>
        <w:gridCol w:w="1405"/>
        <w:gridCol w:w="1405"/>
        <w:gridCol w:w="1405"/>
        <w:gridCol w:w="267"/>
        <w:gridCol w:w="1405"/>
        <w:gridCol w:w="1405"/>
        <w:gridCol w:w="1405"/>
      </w:tblGrid>
      <w:tr w:rsidR="00C66844" w14:paraId="0C383870" w14:textId="77777777">
        <w:trPr>
          <w:cantSplit/>
          <w:trHeight w:val="132"/>
          <w:tblHeader/>
          <w:jc w:val="center"/>
        </w:trPr>
        <w:tc>
          <w:tcPr>
            <w:tcW w:w="871" w:type="dxa"/>
            <w:tcBorders>
              <w:bottom w:val="single" w:sz="16" w:space="0" w:color="000000"/>
            </w:tcBorders>
            <w:shd w:val="clear" w:color="auto" w:fill="FFFFFF"/>
            <w:tcMar>
              <w:top w:w="0" w:type="dxa"/>
              <w:left w:w="0" w:type="dxa"/>
              <w:bottom w:w="0" w:type="dxa"/>
              <w:right w:w="0" w:type="dxa"/>
            </w:tcMar>
            <w:vAlign w:val="center"/>
          </w:tcPr>
          <w:p w14:paraId="7F088E66" w14:textId="77777777" w:rsidR="00C66844" w:rsidRDefault="00C66844">
            <w:pPr>
              <w:spacing w:before="0" w:after="0"/>
              <w:jc w:val="center"/>
            </w:pPr>
          </w:p>
        </w:tc>
        <w:tc>
          <w:tcPr>
            <w:tcW w:w="267" w:type="dxa"/>
            <w:tcBorders>
              <w:bottom w:val="single" w:sz="16" w:space="0" w:color="000000"/>
              <w:right w:val="single" w:sz="16" w:space="0" w:color="000000"/>
            </w:tcBorders>
            <w:shd w:val="clear" w:color="auto" w:fill="FFFFFF"/>
            <w:tcMar>
              <w:top w:w="0" w:type="dxa"/>
              <w:left w:w="0" w:type="dxa"/>
              <w:bottom w:w="0" w:type="dxa"/>
              <w:right w:w="0" w:type="dxa"/>
            </w:tcMar>
            <w:vAlign w:val="center"/>
          </w:tcPr>
          <w:p w14:paraId="064BCD81" w14:textId="77777777" w:rsidR="00C66844" w:rsidRDefault="00C66844">
            <w:pPr>
              <w:spacing w:before="0" w:after="0"/>
              <w:jc w:val="center"/>
            </w:pPr>
          </w:p>
        </w:tc>
        <w:tc>
          <w:tcPr>
            <w:tcW w:w="4215" w:type="dxa"/>
            <w:gridSpan w:val="3"/>
            <w:tcBorders>
              <w:left w:val="single" w:sz="16" w:space="0" w:color="000000"/>
              <w:bottom w:val="single" w:sz="16" w:space="0" w:color="000000"/>
            </w:tcBorders>
            <w:shd w:val="clear" w:color="auto" w:fill="FFFFFF"/>
            <w:tcMar>
              <w:top w:w="0" w:type="dxa"/>
              <w:left w:w="0" w:type="dxa"/>
              <w:bottom w:w="0" w:type="dxa"/>
              <w:right w:w="0" w:type="dxa"/>
            </w:tcMar>
            <w:vAlign w:val="center"/>
          </w:tcPr>
          <w:p w14:paraId="25177773" w14:textId="77777777" w:rsidR="00C66844" w:rsidRDefault="00E5634A">
            <w:pPr>
              <w:spacing w:before="0" w:after="0"/>
              <w:jc w:val="center"/>
            </w:pPr>
            <w:r>
              <w:rPr>
                <w:rFonts w:ascii="Arial" w:eastAsia="Arial" w:hAnsi="Arial" w:cs="Arial"/>
                <w:b/>
                <w:color w:val="000000"/>
                <w:sz w:val="18"/>
                <w:szCs w:val="18"/>
              </w:rPr>
              <w:t>2005</w:t>
            </w:r>
          </w:p>
        </w:tc>
        <w:tc>
          <w:tcPr>
            <w:tcW w:w="267" w:type="dxa"/>
            <w:tcBorders>
              <w:bottom w:val="single" w:sz="16" w:space="0" w:color="000000"/>
              <w:right w:val="single" w:sz="16" w:space="0" w:color="000000"/>
            </w:tcBorders>
            <w:shd w:val="clear" w:color="auto" w:fill="FFFFFF"/>
            <w:tcMar>
              <w:top w:w="0" w:type="dxa"/>
              <w:left w:w="0" w:type="dxa"/>
              <w:bottom w:w="0" w:type="dxa"/>
              <w:right w:w="0" w:type="dxa"/>
            </w:tcMar>
            <w:vAlign w:val="center"/>
          </w:tcPr>
          <w:p w14:paraId="104E495A" w14:textId="77777777" w:rsidR="00C66844" w:rsidRDefault="00C66844">
            <w:pPr>
              <w:spacing w:before="0" w:after="0"/>
              <w:jc w:val="center"/>
            </w:pPr>
          </w:p>
        </w:tc>
        <w:tc>
          <w:tcPr>
            <w:tcW w:w="4215" w:type="dxa"/>
            <w:gridSpan w:val="3"/>
            <w:tcBorders>
              <w:left w:val="single" w:sz="16" w:space="0" w:color="000000"/>
              <w:bottom w:val="single" w:sz="16" w:space="0" w:color="000000"/>
            </w:tcBorders>
            <w:shd w:val="clear" w:color="auto" w:fill="FFFFFF"/>
            <w:tcMar>
              <w:top w:w="0" w:type="dxa"/>
              <w:left w:w="0" w:type="dxa"/>
              <w:bottom w:w="0" w:type="dxa"/>
              <w:right w:w="0" w:type="dxa"/>
            </w:tcMar>
            <w:vAlign w:val="center"/>
          </w:tcPr>
          <w:p w14:paraId="2660BB9E" w14:textId="77777777" w:rsidR="00C66844" w:rsidRDefault="00E5634A">
            <w:pPr>
              <w:spacing w:before="0" w:after="0"/>
              <w:jc w:val="center"/>
            </w:pPr>
            <w:r>
              <w:rPr>
                <w:rFonts w:ascii="Arial" w:eastAsia="Arial" w:hAnsi="Arial" w:cs="Arial"/>
                <w:b/>
                <w:color w:val="000000"/>
                <w:sz w:val="18"/>
                <w:szCs w:val="18"/>
              </w:rPr>
              <w:t>2012</w:t>
            </w:r>
          </w:p>
        </w:tc>
        <w:tc>
          <w:tcPr>
            <w:tcW w:w="267" w:type="dxa"/>
            <w:tcBorders>
              <w:bottom w:val="single" w:sz="16" w:space="0" w:color="000000"/>
              <w:right w:val="single" w:sz="16" w:space="0" w:color="000000"/>
            </w:tcBorders>
            <w:shd w:val="clear" w:color="auto" w:fill="FFFFFF"/>
            <w:tcMar>
              <w:top w:w="0" w:type="dxa"/>
              <w:left w:w="0" w:type="dxa"/>
              <w:bottom w:w="0" w:type="dxa"/>
              <w:right w:w="0" w:type="dxa"/>
            </w:tcMar>
            <w:vAlign w:val="center"/>
          </w:tcPr>
          <w:p w14:paraId="680A5F88" w14:textId="77777777" w:rsidR="00C66844" w:rsidRDefault="00C66844">
            <w:pPr>
              <w:spacing w:before="0" w:after="0"/>
              <w:jc w:val="center"/>
            </w:pPr>
          </w:p>
        </w:tc>
        <w:tc>
          <w:tcPr>
            <w:tcW w:w="1405" w:type="dxa"/>
            <w:tcBorders>
              <w:left w:val="single" w:sz="16" w:space="0" w:color="000000"/>
              <w:bottom w:val="single" w:sz="16" w:space="0" w:color="000000"/>
            </w:tcBorders>
            <w:shd w:val="clear" w:color="auto" w:fill="FFFFFF"/>
            <w:tcMar>
              <w:top w:w="0" w:type="dxa"/>
              <w:left w:w="0" w:type="dxa"/>
              <w:bottom w:w="0" w:type="dxa"/>
              <w:right w:w="0" w:type="dxa"/>
            </w:tcMar>
            <w:vAlign w:val="center"/>
          </w:tcPr>
          <w:p w14:paraId="70FFDB04" w14:textId="77777777" w:rsidR="00C66844" w:rsidRDefault="00C66844">
            <w:pPr>
              <w:spacing w:before="0" w:after="0"/>
              <w:jc w:val="center"/>
            </w:pPr>
          </w:p>
        </w:tc>
        <w:tc>
          <w:tcPr>
            <w:tcW w:w="1405" w:type="dxa"/>
            <w:tcBorders>
              <w:bottom w:val="single" w:sz="16" w:space="0" w:color="000000"/>
            </w:tcBorders>
            <w:shd w:val="clear" w:color="auto" w:fill="FFFFFF"/>
            <w:tcMar>
              <w:top w:w="0" w:type="dxa"/>
              <w:left w:w="0" w:type="dxa"/>
              <w:bottom w:w="0" w:type="dxa"/>
              <w:right w:w="0" w:type="dxa"/>
            </w:tcMar>
            <w:vAlign w:val="center"/>
          </w:tcPr>
          <w:p w14:paraId="228216E6" w14:textId="77777777" w:rsidR="00C66844" w:rsidRDefault="00C66844">
            <w:pPr>
              <w:spacing w:before="0" w:after="0"/>
              <w:jc w:val="center"/>
            </w:pPr>
          </w:p>
        </w:tc>
        <w:tc>
          <w:tcPr>
            <w:tcW w:w="1405" w:type="dxa"/>
            <w:tcBorders>
              <w:bottom w:val="single" w:sz="16" w:space="0" w:color="000000"/>
            </w:tcBorders>
            <w:shd w:val="clear" w:color="auto" w:fill="FFFFFF"/>
            <w:tcMar>
              <w:top w:w="0" w:type="dxa"/>
              <w:left w:w="0" w:type="dxa"/>
              <w:bottom w:w="0" w:type="dxa"/>
              <w:right w:w="0" w:type="dxa"/>
            </w:tcMar>
            <w:vAlign w:val="center"/>
          </w:tcPr>
          <w:p w14:paraId="73B54580" w14:textId="77777777" w:rsidR="00C66844" w:rsidRDefault="00C66844">
            <w:pPr>
              <w:spacing w:before="0" w:after="0"/>
              <w:jc w:val="center"/>
            </w:pPr>
          </w:p>
        </w:tc>
      </w:tr>
      <w:tr w:rsidR="00C66844" w14:paraId="02325DF5" w14:textId="77777777">
        <w:trPr>
          <w:cantSplit/>
          <w:trHeight w:val="273"/>
          <w:tblHeader/>
          <w:jc w:val="center"/>
        </w:trPr>
        <w:tc>
          <w:tcPr>
            <w:tcW w:w="87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3D9DAC1" w14:textId="77777777" w:rsidR="00C66844" w:rsidRDefault="00E5634A">
            <w:pPr>
              <w:spacing w:before="40" w:after="40"/>
              <w:ind w:left="100" w:right="100"/>
              <w:jc w:val="center"/>
            </w:pPr>
            <w:r>
              <w:rPr>
                <w:rFonts w:ascii="Arial" w:eastAsia="Arial" w:hAnsi="Arial" w:cs="Arial"/>
                <w:b/>
                <w:color w:val="111111"/>
                <w:sz w:val="18"/>
                <w:szCs w:val="18"/>
              </w:rPr>
              <w:t>Sites</w:t>
            </w:r>
          </w:p>
        </w:tc>
        <w:tc>
          <w:tcPr>
            <w:tcW w:w="267" w:type="dxa"/>
            <w:tcBorders>
              <w:top w:val="single" w:sz="16" w:space="0" w:color="000000"/>
              <w:bottom w:val="single" w:sz="16" w:space="0" w:color="000000"/>
              <w:right w:val="single" w:sz="16" w:space="0" w:color="000000"/>
            </w:tcBorders>
            <w:shd w:val="clear" w:color="auto" w:fill="FFFFFF"/>
            <w:tcMar>
              <w:top w:w="0" w:type="dxa"/>
              <w:left w:w="0" w:type="dxa"/>
              <w:bottom w:w="0" w:type="dxa"/>
              <w:right w:w="0" w:type="dxa"/>
            </w:tcMar>
            <w:vAlign w:val="center"/>
          </w:tcPr>
          <w:p w14:paraId="37AA158D" w14:textId="77777777" w:rsidR="00C66844" w:rsidRDefault="00C66844">
            <w:pPr>
              <w:spacing w:before="40" w:after="40"/>
              <w:ind w:left="100" w:right="100"/>
              <w:jc w:val="center"/>
            </w:pPr>
          </w:p>
        </w:tc>
        <w:tc>
          <w:tcPr>
            <w:tcW w:w="1405" w:type="dxa"/>
            <w:tcBorders>
              <w:top w:val="single" w:sz="16" w:space="0" w:color="000000"/>
              <w:left w:val="single" w:sz="16" w:space="0" w:color="000000"/>
              <w:bottom w:val="single" w:sz="16" w:space="0" w:color="000000"/>
            </w:tcBorders>
            <w:shd w:val="clear" w:color="auto" w:fill="FFFFFF"/>
            <w:tcMar>
              <w:top w:w="0" w:type="dxa"/>
              <w:left w:w="0" w:type="dxa"/>
              <w:bottom w:w="0" w:type="dxa"/>
              <w:right w:w="0" w:type="dxa"/>
            </w:tcMar>
            <w:vAlign w:val="center"/>
          </w:tcPr>
          <w:p w14:paraId="13098A3B" w14:textId="77777777" w:rsidR="00C66844" w:rsidRDefault="00E5634A">
            <w:pPr>
              <w:spacing w:before="40" w:after="40"/>
              <w:ind w:left="100" w:right="100"/>
              <w:jc w:val="center"/>
            </w:pPr>
            <w:r>
              <w:rPr>
                <w:rFonts w:ascii="Arial" w:eastAsia="Arial" w:hAnsi="Arial" w:cs="Arial"/>
                <w:b/>
                <w:color w:val="111111"/>
                <w:sz w:val="18"/>
                <w:szCs w:val="18"/>
              </w:rPr>
              <w:t>Resistance</w:t>
            </w:r>
          </w:p>
        </w:tc>
        <w:tc>
          <w:tcPr>
            <w:tcW w:w="140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008C243" w14:textId="77777777" w:rsidR="00C66844" w:rsidRDefault="00E5634A">
            <w:pPr>
              <w:spacing w:before="40" w:after="40"/>
              <w:ind w:left="100" w:right="100"/>
              <w:jc w:val="center"/>
            </w:pPr>
            <w:r>
              <w:rPr>
                <w:rFonts w:ascii="Arial" w:eastAsia="Arial" w:hAnsi="Arial" w:cs="Arial"/>
                <w:b/>
                <w:color w:val="111111"/>
                <w:sz w:val="18"/>
                <w:szCs w:val="18"/>
              </w:rPr>
              <w:t>Recovery</w:t>
            </w:r>
          </w:p>
        </w:tc>
        <w:tc>
          <w:tcPr>
            <w:tcW w:w="140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B117376" w14:textId="77777777" w:rsidR="00C66844" w:rsidRDefault="00E5634A">
            <w:pPr>
              <w:spacing w:before="40" w:after="40"/>
              <w:ind w:left="100" w:right="100"/>
              <w:jc w:val="center"/>
            </w:pPr>
            <w:r>
              <w:rPr>
                <w:rFonts w:ascii="Arial" w:eastAsia="Arial" w:hAnsi="Arial" w:cs="Arial"/>
                <w:b/>
                <w:color w:val="111111"/>
                <w:sz w:val="18"/>
                <w:szCs w:val="18"/>
              </w:rPr>
              <w:t>Resilience</w:t>
            </w:r>
          </w:p>
        </w:tc>
        <w:tc>
          <w:tcPr>
            <w:tcW w:w="267" w:type="dxa"/>
            <w:tcBorders>
              <w:top w:val="single" w:sz="16" w:space="0" w:color="000000"/>
              <w:bottom w:val="single" w:sz="16" w:space="0" w:color="000000"/>
              <w:right w:val="single" w:sz="16" w:space="0" w:color="000000"/>
            </w:tcBorders>
            <w:shd w:val="clear" w:color="auto" w:fill="FFFFFF"/>
            <w:tcMar>
              <w:top w:w="0" w:type="dxa"/>
              <w:left w:w="0" w:type="dxa"/>
              <w:bottom w:w="0" w:type="dxa"/>
              <w:right w:w="0" w:type="dxa"/>
            </w:tcMar>
            <w:vAlign w:val="center"/>
          </w:tcPr>
          <w:p w14:paraId="078737BC" w14:textId="77777777" w:rsidR="00C66844" w:rsidRDefault="00C66844">
            <w:pPr>
              <w:spacing w:before="40" w:after="40"/>
              <w:ind w:left="100" w:right="100"/>
              <w:jc w:val="center"/>
            </w:pPr>
          </w:p>
        </w:tc>
        <w:tc>
          <w:tcPr>
            <w:tcW w:w="1405" w:type="dxa"/>
            <w:tcBorders>
              <w:top w:val="single" w:sz="16" w:space="0" w:color="000000"/>
              <w:left w:val="single" w:sz="16" w:space="0" w:color="000000"/>
              <w:bottom w:val="single" w:sz="16" w:space="0" w:color="000000"/>
            </w:tcBorders>
            <w:shd w:val="clear" w:color="auto" w:fill="FFFFFF"/>
            <w:tcMar>
              <w:top w:w="0" w:type="dxa"/>
              <w:left w:w="0" w:type="dxa"/>
              <w:bottom w:w="0" w:type="dxa"/>
              <w:right w:w="0" w:type="dxa"/>
            </w:tcMar>
            <w:vAlign w:val="center"/>
          </w:tcPr>
          <w:p w14:paraId="6971CDCF" w14:textId="77777777" w:rsidR="00C66844" w:rsidRDefault="00E5634A">
            <w:pPr>
              <w:spacing w:before="40" w:after="40"/>
              <w:ind w:left="100" w:right="100"/>
              <w:jc w:val="center"/>
            </w:pPr>
            <w:r>
              <w:rPr>
                <w:rFonts w:ascii="Arial" w:eastAsia="Arial" w:hAnsi="Arial" w:cs="Arial"/>
                <w:b/>
                <w:color w:val="111111"/>
                <w:sz w:val="18"/>
                <w:szCs w:val="18"/>
              </w:rPr>
              <w:t>Resistance</w:t>
            </w:r>
          </w:p>
        </w:tc>
        <w:tc>
          <w:tcPr>
            <w:tcW w:w="140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DF165F9" w14:textId="77777777" w:rsidR="00C66844" w:rsidRDefault="00E5634A">
            <w:pPr>
              <w:spacing w:before="40" w:after="40"/>
              <w:ind w:left="100" w:right="100"/>
              <w:jc w:val="center"/>
            </w:pPr>
            <w:r>
              <w:rPr>
                <w:rFonts w:ascii="Arial" w:eastAsia="Arial" w:hAnsi="Arial" w:cs="Arial"/>
                <w:b/>
                <w:color w:val="111111"/>
                <w:sz w:val="18"/>
                <w:szCs w:val="18"/>
              </w:rPr>
              <w:t>Recovery</w:t>
            </w:r>
          </w:p>
        </w:tc>
        <w:tc>
          <w:tcPr>
            <w:tcW w:w="140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0E1F140" w14:textId="77777777" w:rsidR="00C66844" w:rsidRDefault="00E5634A">
            <w:pPr>
              <w:spacing w:before="40" w:after="40"/>
              <w:ind w:left="100" w:right="100"/>
              <w:jc w:val="center"/>
            </w:pPr>
            <w:r>
              <w:rPr>
                <w:rFonts w:ascii="Arial" w:eastAsia="Arial" w:hAnsi="Arial" w:cs="Arial"/>
                <w:b/>
                <w:color w:val="111111"/>
                <w:sz w:val="18"/>
                <w:szCs w:val="18"/>
              </w:rPr>
              <w:t>Resilience</w:t>
            </w:r>
          </w:p>
        </w:tc>
        <w:tc>
          <w:tcPr>
            <w:tcW w:w="267" w:type="dxa"/>
            <w:tcBorders>
              <w:top w:val="single" w:sz="16" w:space="0" w:color="000000"/>
              <w:bottom w:val="single" w:sz="16" w:space="0" w:color="000000"/>
              <w:right w:val="single" w:sz="16" w:space="0" w:color="000000"/>
            </w:tcBorders>
            <w:shd w:val="clear" w:color="auto" w:fill="FFFFFF"/>
            <w:tcMar>
              <w:top w:w="0" w:type="dxa"/>
              <w:left w:w="0" w:type="dxa"/>
              <w:bottom w:w="0" w:type="dxa"/>
              <w:right w:w="0" w:type="dxa"/>
            </w:tcMar>
            <w:vAlign w:val="center"/>
          </w:tcPr>
          <w:p w14:paraId="36F0FE64" w14:textId="77777777" w:rsidR="00C66844" w:rsidRDefault="00C66844">
            <w:pPr>
              <w:spacing w:before="40" w:after="40"/>
              <w:ind w:left="100" w:right="100"/>
              <w:jc w:val="center"/>
            </w:pPr>
          </w:p>
        </w:tc>
        <w:tc>
          <w:tcPr>
            <w:tcW w:w="1405" w:type="dxa"/>
            <w:tcBorders>
              <w:top w:val="single" w:sz="16" w:space="0" w:color="000000"/>
              <w:left w:val="single" w:sz="16" w:space="0" w:color="000000"/>
              <w:bottom w:val="single" w:sz="16" w:space="0" w:color="000000"/>
            </w:tcBorders>
            <w:shd w:val="clear" w:color="auto" w:fill="FFFFFF"/>
            <w:tcMar>
              <w:top w:w="0" w:type="dxa"/>
              <w:left w:w="0" w:type="dxa"/>
              <w:bottom w:w="0" w:type="dxa"/>
              <w:right w:w="0" w:type="dxa"/>
            </w:tcMar>
            <w:vAlign w:val="center"/>
          </w:tcPr>
          <w:p w14:paraId="565C0982" w14:textId="77777777" w:rsidR="00C66844" w:rsidRDefault="00E5634A">
            <w:pPr>
              <w:spacing w:before="40" w:after="40"/>
              <w:ind w:left="100" w:right="100"/>
              <w:jc w:val="center"/>
            </w:pPr>
            <w:r>
              <w:rPr>
                <w:rFonts w:ascii="Arial" w:eastAsia="Arial" w:hAnsi="Arial" w:cs="Arial"/>
                <w:b/>
                <w:color w:val="111111"/>
                <w:sz w:val="18"/>
                <w:szCs w:val="18"/>
              </w:rPr>
              <w:t>Resistance</w:t>
            </w:r>
          </w:p>
        </w:tc>
        <w:tc>
          <w:tcPr>
            <w:tcW w:w="140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3E5AF7F" w14:textId="77777777" w:rsidR="00C66844" w:rsidRDefault="00E5634A">
            <w:pPr>
              <w:spacing w:before="40" w:after="40"/>
              <w:ind w:left="100" w:right="100"/>
              <w:jc w:val="center"/>
            </w:pPr>
            <w:r>
              <w:rPr>
                <w:rFonts w:ascii="Arial" w:eastAsia="Arial" w:hAnsi="Arial" w:cs="Arial"/>
                <w:b/>
                <w:color w:val="111111"/>
                <w:sz w:val="18"/>
                <w:szCs w:val="18"/>
              </w:rPr>
              <w:t>Recovery</w:t>
            </w:r>
          </w:p>
        </w:tc>
        <w:tc>
          <w:tcPr>
            <w:tcW w:w="140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D8A6ADC" w14:textId="77777777" w:rsidR="00C66844" w:rsidRDefault="00E5634A">
            <w:pPr>
              <w:spacing w:before="40" w:after="40"/>
              <w:ind w:left="100" w:right="100"/>
              <w:jc w:val="center"/>
            </w:pPr>
            <w:r>
              <w:rPr>
                <w:rFonts w:ascii="Arial" w:eastAsia="Arial" w:hAnsi="Arial" w:cs="Arial"/>
                <w:b/>
                <w:color w:val="111111"/>
                <w:sz w:val="18"/>
                <w:szCs w:val="18"/>
              </w:rPr>
              <w:t>Resilience</w:t>
            </w:r>
          </w:p>
        </w:tc>
      </w:tr>
      <w:tr w:rsidR="00C66844" w14:paraId="08A37888" w14:textId="77777777">
        <w:trPr>
          <w:cantSplit/>
          <w:trHeight w:val="257"/>
          <w:jc w:val="center"/>
        </w:trPr>
        <w:tc>
          <w:tcPr>
            <w:tcW w:w="871" w:type="dxa"/>
            <w:vMerge w:val="restart"/>
            <w:shd w:val="clear" w:color="auto" w:fill="FFFFFF"/>
            <w:tcMar>
              <w:top w:w="0" w:type="dxa"/>
              <w:left w:w="0" w:type="dxa"/>
              <w:bottom w:w="0" w:type="dxa"/>
              <w:right w:w="0" w:type="dxa"/>
            </w:tcMar>
            <w:vAlign w:val="center"/>
          </w:tcPr>
          <w:p w14:paraId="614B1FEC" w14:textId="77777777" w:rsidR="00C66844" w:rsidRDefault="00E5634A">
            <w:pPr>
              <w:spacing w:before="40" w:after="40"/>
              <w:ind w:left="100" w:right="100"/>
              <w:jc w:val="center"/>
            </w:pPr>
            <w:r>
              <w:rPr>
                <w:rFonts w:ascii="Arial" w:eastAsia="Arial" w:hAnsi="Arial" w:cs="Arial"/>
                <w:i/>
                <w:color w:val="111111"/>
                <w:sz w:val="16"/>
                <w:szCs w:val="16"/>
              </w:rPr>
              <w:t>CA-High</w:t>
            </w:r>
          </w:p>
        </w:tc>
        <w:tc>
          <w:tcPr>
            <w:tcW w:w="267" w:type="dxa"/>
            <w:tcBorders>
              <w:right w:val="single" w:sz="16" w:space="0" w:color="000000"/>
            </w:tcBorders>
            <w:shd w:val="clear" w:color="auto" w:fill="FFFFFF"/>
            <w:tcMar>
              <w:top w:w="0" w:type="dxa"/>
              <w:left w:w="0" w:type="dxa"/>
              <w:bottom w:w="0" w:type="dxa"/>
              <w:right w:w="0" w:type="dxa"/>
            </w:tcMar>
            <w:vAlign w:val="center"/>
          </w:tcPr>
          <w:p w14:paraId="1A14891D" w14:textId="77777777" w:rsidR="00C66844" w:rsidRDefault="00C66844">
            <w:pPr>
              <w:spacing w:before="40" w:after="40"/>
              <w:ind w:left="100" w:right="100"/>
              <w:jc w:val="center"/>
            </w:pPr>
          </w:p>
        </w:tc>
        <w:tc>
          <w:tcPr>
            <w:tcW w:w="1405" w:type="dxa"/>
            <w:tcBorders>
              <w:left w:val="single" w:sz="16" w:space="0" w:color="000000"/>
            </w:tcBorders>
            <w:shd w:val="clear" w:color="auto" w:fill="FFFFFF"/>
            <w:tcMar>
              <w:top w:w="0" w:type="dxa"/>
              <w:left w:w="0" w:type="dxa"/>
              <w:bottom w:w="0" w:type="dxa"/>
              <w:right w:w="0" w:type="dxa"/>
            </w:tcMar>
            <w:vAlign w:val="center"/>
          </w:tcPr>
          <w:p w14:paraId="20DCE8FD" w14:textId="77777777" w:rsidR="00C66844" w:rsidRDefault="00E5634A">
            <w:pPr>
              <w:spacing w:before="40" w:after="40"/>
              <w:ind w:left="100" w:right="100"/>
              <w:jc w:val="center"/>
            </w:pPr>
            <w:r>
              <w:rPr>
                <w:rFonts w:ascii="Arial" w:eastAsia="Arial" w:hAnsi="Arial" w:cs="Arial"/>
                <w:color w:val="111111"/>
                <w:sz w:val="16"/>
                <w:szCs w:val="16"/>
              </w:rPr>
              <w:t xml:space="preserve"> 0.892</w:t>
            </w:r>
          </w:p>
        </w:tc>
        <w:tc>
          <w:tcPr>
            <w:tcW w:w="1405" w:type="dxa"/>
            <w:shd w:val="clear" w:color="auto" w:fill="FFFFFF"/>
            <w:tcMar>
              <w:top w:w="0" w:type="dxa"/>
              <w:left w:w="0" w:type="dxa"/>
              <w:bottom w:w="0" w:type="dxa"/>
              <w:right w:w="0" w:type="dxa"/>
            </w:tcMar>
            <w:vAlign w:val="center"/>
          </w:tcPr>
          <w:p w14:paraId="55E30860" w14:textId="77777777" w:rsidR="00C66844" w:rsidRDefault="00E5634A">
            <w:pPr>
              <w:spacing w:before="40" w:after="40"/>
              <w:ind w:left="100" w:right="100"/>
              <w:jc w:val="center"/>
            </w:pPr>
            <w:r>
              <w:rPr>
                <w:rFonts w:ascii="Arial" w:eastAsia="Arial" w:hAnsi="Arial" w:cs="Arial"/>
                <w:color w:val="111111"/>
                <w:sz w:val="16"/>
                <w:szCs w:val="16"/>
              </w:rPr>
              <w:t xml:space="preserve"> 0.887</w:t>
            </w:r>
          </w:p>
        </w:tc>
        <w:tc>
          <w:tcPr>
            <w:tcW w:w="1405" w:type="dxa"/>
            <w:shd w:val="clear" w:color="auto" w:fill="FFFFFF"/>
            <w:tcMar>
              <w:top w:w="0" w:type="dxa"/>
              <w:left w:w="0" w:type="dxa"/>
              <w:bottom w:w="0" w:type="dxa"/>
              <w:right w:w="0" w:type="dxa"/>
            </w:tcMar>
            <w:vAlign w:val="center"/>
          </w:tcPr>
          <w:p w14:paraId="01C53C3F" w14:textId="77777777" w:rsidR="00C66844" w:rsidRDefault="00E5634A">
            <w:pPr>
              <w:spacing w:before="40" w:after="40"/>
              <w:ind w:left="100" w:right="100"/>
              <w:jc w:val="center"/>
            </w:pPr>
            <w:r>
              <w:rPr>
                <w:rFonts w:ascii="Arial" w:eastAsia="Arial" w:hAnsi="Arial" w:cs="Arial"/>
                <w:color w:val="111111"/>
                <w:sz w:val="16"/>
                <w:szCs w:val="16"/>
              </w:rPr>
              <w:t xml:space="preserve"> 0.790</w:t>
            </w:r>
          </w:p>
        </w:tc>
        <w:tc>
          <w:tcPr>
            <w:tcW w:w="267" w:type="dxa"/>
            <w:tcBorders>
              <w:right w:val="single" w:sz="16" w:space="0" w:color="000000"/>
            </w:tcBorders>
            <w:shd w:val="clear" w:color="auto" w:fill="FFFFFF"/>
            <w:tcMar>
              <w:top w:w="0" w:type="dxa"/>
              <w:left w:w="0" w:type="dxa"/>
              <w:bottom w:w="0" w:type="dxa"/>
              <w:right w:w="0" w:type="dxa"/>
            </w:tcMar>
            <w:vAlign w:val="center"/>
          </w:tcPr>
          <w:p w14:paraId="06A4E98C" w14:textId="77777777" w:rsidR="00C66844" w:rsidRDefault="00C66844">
            <w:pPr>
              <w:spacing w:before="40" w:after="40"/>
              <w:ind w:left="100" w:right="100"/>
              <w:jc w:val="center"/>
            </w:pPr>
          </w:p>
        </w:tc>
        <w:tc>
          <w:tcPr>
            <w:tcW w:w="1405" w:type="dxa"/>
            <w:tcBorders>
              <w:left w:val="single" w:sz="16" w:space="0" w:color="000000"/>
            </w:tcBorders>
            <w:shd w:val="clear" w:color="auto" w:fill="FFFFFF"/>
            <w:tcMar>
              <w:top w:w="0" w:type="dxa"/>
              <w:left w:w="0" w:type="dxa"/>
              <w:bottom w:w="0" w:type="dxa"/>
              <w:right w:w="0" w:type="dxa"/>
            </w:tcMar>
            <w:vAlign w:val="center"/>
          </w:tcPr>
          <w:p w14:paraId="7FA05D39" w14:textId="77777777" w:rsidR="00C66844" w:rsidRDefault="00E5634A">
            <w:pPr>
              <w:spacing w:before="40" w:after="40"/>
              <w:ind w:left="100" w:right="100"/>
              <w:jc w:val="center"/>
            </w:pPr>
            <w:r>
              <w:rPr>
                <w:rFonts w:ascii="Arial" w:eastAsia="Arial" w:hAnsi="Arial" w:cs="Arial"/>
                <w:color w:val="111111"/>
                <w:sz w:val="16"/>
                <w:szCs w:val="16"/>
              </w:rPr>
              <w:t xml:space="preserve"> 0.753</w:t>
            </w:r>
          </w:p>
        </w:tc>
        <w:tc>
          <w:tcPr>
            <w:tcW w:w="1405" w:type="dxa"/>
            <w:shd w:val="clear" w:color="auto" w:fill="FFFFFF"/>
            <w:tcMar>
              <w:top w:w="0" w:type="dxa"/>
              <w:left w:w="0" w:type="dxa"/>
              <w:bottom w:w="0" w:type="dxa"/>
              <w:right w:w="0" w:type="dxa"/>
            </w:tcMar>
            <w:vAlign w:val="center"/>
          </w:tcPr>
          <w:p w14:paraId="462561D6" w14:textId="77777777" w:rsidR="00C66844" w:rsidRDefault="00E5634A">
            <w:pPr>
              <w:spacing w:before="40" w:after="40"/>
              <w:ind w:left="100" w:right="100"/>
              <w:jc w:val="center"/>
            </w:pPr>
            <w:r>
              <w:rPr>
                <w:rFonts w:ascii="Arial" w:eastAsia="Arial" w:hAnsi="Arial" w:cs="Arial"/>
                <w:color w:val="111111"/>
                <w:sz w:val="16"/>
                <w:szCs w:val="16"/>
              </w:rPr>
              <w:t xml:space="preserve"> 1.107</w:t>
            </w:r>
          </w:p>
        </w:tc>
        <w:tc>
          <w:tcPr>
            <w:tcW w:w="1405" w:type="dxa"/>
            <w:shd w:val="clear" w:color="auto" w:fill="FFFFFF"/>
            <w:tcMar>
              <w:top w:w="0" w:type="dxa"/>
              <w:left w:w="0" w:type="dxa"/>
              <w:bottom w:w="0" w:type="dxa"/>
              <w:right w:w="0" w:type="dxa"/>
            </w:tcMar>
            <w:vAlign w:val="center"/>
          </w:tcPr>
          <w:p w14:paraId="23272F54" w14:textId="77777777" w:rsidR="00C66844" w:rsidRDefault="00E5634A">
            <w:pPr>
              <w:spacing w:before="40" w:after="40"/>
              <w:ind w:left="100" w:right="100"/>
              <w:jc w:val="center"/>
            </w:pPr>
            <w:r>
              <w:rPr>
                <w:rFonts w:ascii="Arial" w:eastAsia="Arial" w:hAnsi="Arial" w:cs="Arial"/>
                <w:color w:val="111111"/>
                <w:sz w:val="16"/>
                <w:szCs w:val="16"/>
              </w:rPr>
              <w:t xml:space="preserve"> 0.813</w:t>
            </w:r>
          </w:p>
        </w:tc>
        <w:tc>
          <w:tcPr>
            <w:tcW w:w="267" w:type="dxa"/>
            <w:tcBorders>
              <w:right w:val="single" w:sz="16" w:space="0" w:color="000000"/>
            </w:tcBorders>
            <w:shd w:val="clear" w:color="auto" w:fill="FFFFFF"/>
            <w:tcMar>
              <w:top w:w="0" w:type="dxa"/>
              <w:left w:w="0" w:type="dxa"/>
              <w:bottom w:w="0" w:type="dxa"/>
              <w:right w:w="0" w:type="dxa"/>
            </w:tcMar>
            <w:vAlign w:val="center"/>
          </w:tcPr>
          <w:p w14:paraId="314F622A" w14:textId="77777777" w:rsidR="00C66844" w:rsidRDefault="00C66844">
            <w:pPr>
              <w:spacing w:before="40" w:after="40"/>
              <w:ind w:left="100" w:right="100"/>
              <w:jc w:val="center"/>
            </w:pPr>
          </w:p>
        </w:tc>
        <w:tc>
          <w:tcPr>
            <w:tcW w:w="1405" w:type="dxa"/>
            <w:tcBorders>
              <w:left w:val="single" w:sz="16" w:space="0" w:color="000000"/>
            </w:tcBorders>
            <w:shd w:val="clear" w:color="auto" w:fill="FFFFFF"/>
            <w:tcMar>
              <w:top w:w="0" w:type="dxa"/>
              <w:left w:w="0" w:type="dxa"/>
              <w:bottom w:w="0" w:type="dxa"/>
              <w:right w:w="0" w:type="dxa"/>
            </w:tcMar>
            <w:vAlign w:val="center"/>
          </w:tcPr>
          <w:p w14:paraId="4D75A505" w14:textId="77777777" w:rsidR="00C66844" w:rsidRDefault="00E5634A">
            <w:pPr>
              <w:spacing w:before="40" w:after="40"/>
              <w:ind w:left="100" w:right="100"/>
              <w:jc w:val="center"/>
            </w:pPr>
            <w:r>
              <w:rPr>
                <w:rFonts w:ascii="Arial" w:eastAsia="Arial" w:hAnsi="Arial" w:cs="Arial"/>
                <w:color w:val="111111"/>
                <w:sz w:val="16"/>
                <w:szCs w:val="16"/>
              </w:rPr>
              <w:t xml:space="preserve"> 0.816</w:t>
            </w:r>
          </w:p>
        </w:tc>
        <w:tc>
          <w:tcPr>
            <w:tcW w:w="1405" w:type="dxa"/>
            <w:shd w:val="clear" w:color="auto" w:fill="FFFFFF"/>
            <w:tcMar>
              <w:top w:w="0" w:type="dxa"/>
              <w:left w:w="0" w:type="dxa"/>
              <w:bottom w:w="0" w:type="dxa"/>
              <w:right w:w="0" w:type="dxa"/>
            </w:tcMar>
            <w:vAlign w:val="center"/>
          </w:tcPr>
          <w:p w14:paraId="3548A0C3" w14:textId="77777777" w:rsidR="00C66844" w:rsidRDefault="00E5634A">
            <w:pPr>
              <w:spacing w:before="40" w:after="40"/>
              <w:ind w:left="100" w:right="100"/>
              <w:jc w:val="center"/>
            </w:pPr>
            <w:r>
              <w:rPr>
                <w:rFonts w:ascii="Arial" w:eastAsia="Arial" w:hAnsi="Arial" w:cs="Arial"/>
                <w:color w:val="111111"/>
                <w:sz w:val="16"/>
                <w:szCs w:val="16"/>
              </w:rPr>
              <w:t xml:space="preserve"> 0.996</w:t>
            </w:r>
          </w:p>
        </w:tc>
        <w:tc>
          <w:tcPr>
            <w:tcW w:w="1405" w:type="dxa"/>
            <w:shd w:val="clear" w:color="auto" w:fill="FFFFFF"/>
            <w:tcMar>
              <w:top w:w="0" w:type="dxa"/>
              <w:left w:w="0" w:type="dxa"/>
              <w:bottom w:w="0" w:type="dxa"/>
              <w:right w:w="0" w:type="dxa"/>
            </w:tcMar>
            <w:vAlign w:val="center"/>
          </w:tcPr>
          <w:p w14:paraId="3E4C1A8D" w14:textId="77777777" w:rsidR="00C66844" w:rsidRDefault="00E5634A">
            <w:pPr>
              <w:spacing w:before="40" w:after="40"/>
              <w:ind w:left="100" w:right="100"/>
              <w:jc w:val="center"/>
            </w:pPr>
            <w:r>
              <w:rPr>
                <w:rFonts w:ascii="Arial" w:eastAsia="Arial" w:hAnsi="Arial" w:cs="Arial"/>
                <w:color w:val="111111"/>
                <w:sz w:val="16"/>
                <w:szCs w:val="16"/>
              </w:rPr>
              <w:t xml:space="preserve"> 0.798</w:t>
            </w:r>
          </w:p>
        </w:tc>
      </w:tr>
      <w:tr w:rsidR="00C66844" w14:paraId="51906372" w14:textId="77777777">
        <w:trPr>
          <w:cantSplit/>
          <w:trHeight w:val="257"/>
          <w:jc w:val="center"/>
        </w:trPr>
        <w:tc>
          <w:tcPr>
            <w:tcW w:w="871" w:type="dxa"/>
            <w:vMerge/>
            <w:tcBorders>
              <w:bottom w:val="single" w:sz="8" w:space="0" w:color="000000"/>
            </w:tcBorders>
            <w:shd w:val="clear" w:color="auto" w:fill="FFFFFF"/>
            <w:tcMar>
              <w:top w:w="0" w:type="dxa"/>
              <w:left w:w="0" w:type="dxa"/>
              <w:bottom w:w="0" w:type="dxa"/>
              <w:right w:w="0" w:type="dxa"/>
            </w:tcMar>
            <w:vAlign w:val="center"/>
          </w:tcPr>
          <w:p w14:paraId="02539CB4" w14:textId="77777777" w:rsidR="00C66844" w:rsidRDefault="00C66844">
            <w:pPr>
              <w:spacing w:before="40" w:after="40"/>
              <w:ind w:left="100" w:right="100"/>
              <w:jc w:val="center"/>
            </w:pPr>
          </w:p>
        </w:tc>
        <w:tc>
          <w:tcPr>
            <w:tcW w:w="267" w:type="dxa"/>
            <w:tcBorders>
              <w:bottom w:val="single" w:sz="8" w:space="0" w:color="000000"/>
              <w:right w:val="single" w:sz="16" w:space="0" w:color="000000"/>
            </w:tcBorders>
            <w:shd w:val="clear" w:color="auto" w:fill="FFFFFF"/>
            <w:tcMar>
              <w:top w:w="0" w:type="dxa"/>
              <w:left w:w="0" w:type="dxa"/>
              <w:bottom w:w="0" w:type="dxa"/>
              <w:right w:w="0" w:type="dxa"/>
            </w:tcMar>
            <w:vAlign w:val="center"/>
          </w:tcPr>
          <w:p w14:paraId="5CAF47B5" w14:textId="77777777" w:rsidR="00C66844" w:rsidRDefault="00C66844">
            <w:pPr>
              <w:spacing w:before="40" w:after="40"/>
              <w:ind w:left="100" w:right="100"/>
              <w:jc w:val="center"/>
            </w:pPr>
          </w:p>
        </w:tc>
        <w:tc>
          <w:tcPr>
            <w:tcW w:w="1405" w:type="dxa"/>
            <w:tcBorders>
              <w:left w:val="single" w:sz="16" w:space="0" w:color="000000"/>
              <w:bottom w:val="single" w:sz="8" w:space="0" w:color="000000"/>
            </w:tcBorders>
            <w:shd w:val="clear" w:color="auto" w:fill="FFFFFF"/>
            <w:tcMar>
              <w:top w:w="0" w:type="dxa"/>
              <w:left w:w="0" w:type="dxa"/>
              <w:bottom w:w="0" w:type="dxa"/>
              <w:right w:w="0" w:type="dxa"/>
            </w:tcMar>
            <w:vAlign w:val="center"/>
          </w:tcPr>
          <w:p w14:paraId="4B5ECBF0" w14:textId="77777777" w:rsidR="00C66844" w:rsidRDefault="00E5634A">
            <w:pPr>
              <w:spacing w:before="40" w:after="40"/>
              <w:ind w:left="100" w:right="100"/>
              <w:jc w:val="center"/>
            </w:pPr>
            <w:r>
              <w:rPr>
                <w:rFonts w:ascii="Arial" w:eastAsia="Arial" w:hAnsi="Arial" w:cs="Arial"/>
                <w:color w:val="111111"/>
                <w:sz w:val="16"/>
                <w:szCs w:val="16"/>
              </w:rPr>
              <w:t>( 0.809 -  0.975)</w:t>
            </w:r>
          </w:p>
        </w:tc>
        <w:tc>
          <w:tcPr>
            <w:tcW w:w="1405" w:type="dxa"/>
            <w:tcBorders>
              <w:bottom w:val="single" w:sz="8" w:space="0" w:color="000000"/>
            </w:tcBorders>
            <w:shd w:val="clear" w:color="auto" w:fill="FFFFFF"/>
            <w:tcMar>
              <w:top w:w="0" w:type="dxa"/>
              <w:left w:w="0" w:type="dxa"/>
              <w:bottom w:w="0" w:type="dxa"/>
              <w:right w:w="0" w:type="dxa"/>
            </w:tcMar>
            <w:vAlign w:val="center"/>
          </w:tcPr>
          <w:p w14:paraId="0EC29739" w14:textId="77777777" w:rsidR="00C66844" w:rsidRDefault="00E5634A">
            <w:pPr>
              <w:spacing w:before="40" w:after="40"/>
              <w:ind w:left="100" w:right="100"/>
              <w:jc w:val="center"/>
            </w:pPr>
            <w:r>
              <w:rPr>
                <w:rFonts w:ascii="Arial" w:eastAsia="Arial" w:hAnsi="Arial" w:cs="Arial"/>
                <w:color w:val="111111"/>
                <w:sz w:val="16"/>
                <w:szCs w:val="16"/>
              </w:rPr>
              <w:t>( 0.800 -  0.973)</w:t>
            </w:r>
          </w:p>
        </w:tc>
        <w:tc>
          <w:tcPr>
            <w:tcW w:w="1405" w:type="dxa"/>
            <w:tcBorders>
              <w:bottom w:val="single" w:sz="8" w:space="0" w:color="000000"/>
            </w:tcBorders>
            <w:shd w:val="clear" w:color="auto" w:fill="FFFFFF"/>
            <w:tcMar>
              <w:top w:w="0" w:type="dxa"/>
              <w:left w:w="0" w:type="dxa"/>
              <w:bottom w:w="0" w:type="dxa"/>
              <w:right w:w="0" w:type="dxa"/>
            </w:tcMar>
            <w:vAlign w:val="center"/>
          </w:tcPr>
          <w:p w14:paraId="5A3021CC" w14:textId="77777777" w:rsidR="00C66844" w:rsidRDefault="00E5634A">
            <w:pPr>
              <w:spacing w:before="40" w:after="40"/>
              <w:ind w:left="100" w:right="100"/>
              <w:jc w:val="center"/>
            </w:pPr>
            <w:r>
              <w:rPr>
                <w:rFonts w:ascii="Arial" w:eastAsia="Arial" w:hAnsi="Arial" w:cs="Arial"/>
                <w:color w:val="111111"/>
                <w:sz w:val="16"/>
                <w:szCs w:val="16"/>
              </w:rPr>
              <w:t>( 0.691 -  0.888)</w:t>
            </w:r>
          </w:p>
        </w:tc>
        <w:tc>
          <w:tcPr>
            <w:tcW w:w="267" w:type="dxa"/>
            <w:tcBorders>
              <w:bottom w:val="single" w:sz="8" w:space="0" w:color="000000"/>
              <w:right w:val="single" w:sz="16" w:space="0" w:color="000000"/>
            </w:tcBorders>
            <w:shd w:val="clear" w:color="auto" w:fill="FFFFFF"/>
            <w:tcMar>
              <w:top w:w="0" w:type="dxa"/>
              <w:left w:w="0" w:type="dxa"/>
              <w:bottom w:w="0" w:type="dxa"/>
              <w:right w:w="0" w:type="dxa"/>
            </w:tcMar>
            <w:vAlign w:val="center"/>
          </w:tcPr>
          <w:p w14:paraId="038D82E1" w14:textId="77777777" w:rsidR="00C66844" w:rsidRDefault="00C66844">
            <w:pPr>
              <w:spacing w:before="40" w:after="40"/>
              <w:ind w:left="100" w:right="100"/>
              <w:jc w:val="center"/>
            </w:pPr>
          </w:p>
        </w:tc>
        <w:tc>
          <w:tcPr>
            <w:tcW w:w="1405" w:type="dxa"/>
            <w:tcBorders>
              <w:left w:val="single" w:sz="16" w:space="0" w:color="000000"/>
              <w:bottom w:val="single" w:sz="8" w:space="0" w:color="000000"/>
            </w:tcBorders>
            <w:shd w:val="clear" w:color="auto" w:fill="FFFFFF"/>
            <w:tcMar>
              <w:top w:w="0" w:type="dxa"/>
              <w:left w:w="0" w:type="dxa"/>
              <w:bottom w:w="0" w:type="dxa"/>
              <w:right w:w="0" w:type="dxa"/>
            </w:tcMar>
            <w:vAlign w:val="center"/>
          </w:tcPr>
          <w:p w14:paraId="66E29733" w14:textId="77777777" w:rsidR="00C66844" w:rsidRDefault="00E5634A">
            <w:pPr>
              <w:spacing w:before="40" w:after="40"/>
              <w:ind w:left="100" w:right="100"/>
              <w:jc w:val="center"/>
            </w:pPr>
            <w:r>
              <w:rPr>
                <w:rFonts w:ascii="Arial" w:eastAsia="Arial" w:hAnsi="Arial" w:cs="Arial"/>
                <w:color w:val="111111"/>
                <w:sz w:val="16"/>
                <w:szCs w:val="16"/>
              </w:rPr>
              <w:t>( 0.686 -  0.820)</w:t>
            </w:r>
          </w:p>
        </w:tc>
        <w:tc>
          <w:tcPr>
            <w:tcW w:w="1405" w:type="dxa"/>
            <w:tcBorders>
              <w:bottom w:val="single" w:sz="8" w:space="0" w:color="000000"/>
            </w:tcBorders>
            <w:shd w:val="clear" w:color="auto" w:fill="FFFFFF"/>
            <w:tcMar>
              <w:top w:w="0" w:type="dxa"/>
              <w:left w:w="0" w:type="dxa"/>
              <w:bottom w:w="0" w:type="dxa"/>
              <w:right w:w="0" w:type="dxa"/>
            </w:tcMar>
            <w:vAlign w:val="center"/>
          </w:tcPr>
          <w:p w14:paraId="1DCF78D7" w14:textId="77777777" w:rsidR="00C66844" w:rsidRDefault="00E5634A">
            <w:pPr>
              <w:spacing w:before="40" w:after="40"/>
              <w:ind w:left="100" w:right="100"/>
              <w:jc w:val="center"/>
            </w:pPr>
            <w:r>
              <w:rPr>
                <w:rFonts w:ascii="Arial" w:eastAsia="Arial" w:hAnsi="Arial" w:cs="Arial"/>
                <w:color w:val="111111"/>
                <w:sz w:val="16"/>
                <w:szCs w:val="16"/>
              </w:rPr>
              <w:t>( 1.026 -  1.188)</w:t>
            </w:r>
          </w:p>
        </w:tc>
        <w:tc>
          <w:tcPr>
            <w:tcW w:w="1405" w:type="dxa"/>
            <w:tcBorders>
              <w:bottom w:val="single" w:sz="8" w:space="0" w:color="000000"/>
            </w:tcBorders>
            <w:shd w:val="clear" w:color="auto" w:fill="FFFFFF"/>
            <w:tcMar>
              <w:top w:w="0" w:type="dxa"/>
              <w:left w:w="0" w:type="dxa"/>
              <w:bottom w:w="0" w:type="dxa"/>
              <w:right w:w="0" w:type="dxa"/>
            </w:tcMar>
            <w:vAlign w:val="center"/>
          </w:tcPr>
          <w:p w14:paraId="3B5B8681" w14:textId="77777777" w:rsidR="00C66844" w:rsidRDefault="00E5634A">
            <w:pPr>
              <w:spacing w:before="40" w:after="40"/>
              <w:ind w:left="100" w:right="100"/>
              <w:jc w:val="center"/>
            </w:pPr>
            <w:r>
              <w:rPr>
                <w:rFonts w:ascii="Arial" w:eastAsia="Arial" w:hAnsi="Arial" w:cs="Arial"/>
                <w:color w:val="111111"/>
                <w:sz w:val="16"/>
                <w:szCs w:val="16"/>
              </w:rPr>
              <w:t>( 0.741 -  0.885)</w:t>
            </w:r>
          </w:p>
        </w:tc>
        <w:tc>
          <w:tcPr>
            <w:tcW w:w="267" w:type="dxa"/>
            <w:tcBorders>
              <w:bottom w:val="single" w:sz="8" w:space="0" w:color="000000"/>
              <w:right w:val="single" w:sz="16" w:space="0" w:color="000000"/>
            </w:tcBorders>
            <w:shd w:val="clear" w:color="auto" w:fill="FFFFFF"/>
            <w:tcMar>
              <w:top w:w="0" w:type="dxa"/>
              <w:left w:w="0" w:type="dxa"/>
              <w:bottom w:w="0" w:type="dxa"/>
              <w:right w:w="0" w:type="dxa"/>
            </w:tcMar>
            <w:vAlign w:val="center"/>
          </w:tcPr>
          <w:p w14:paraId="4143D7C2" w14:textId="77777777" w:rsidR="00C66844" w:rsidRDefault="00C66844">
            <w:pPr>
              <w:spacing w:before="40" w:after="40"/>
              <w:ind w:left="100" w:right="100"/>
              <w:jc w:val="center"/>
            </w:pPr>
          </w:p>
        </w:tc>
        <w:tc>
          <w:tcPr>
            <w:tcW w:w="1405" w:type="dxa"/>
            <w:tcBorders>
              <w:left w:val="single" w:sz="16" w:space="0" w:color="000000"/>
              <w:bottom w:val="single" w:sz="8" w:space="0" w:color="000000"/>
            </w:tcBorders>
            <w:shd w:val="clear" w:color="auto" w:fill="FFFFFF"/>
            <w:tcMar>
              <w:top w:w="0" w:type="dxa"/>
              <w:left w:w="0" w:type="dxa"/>
              <w:bottom w:w="0" w:type="dxa"/>
              <w:right w:w="0" w:type="dxa"/>
            </w:tcMar>
            <w:vAlign w:val="center"/>
          </w:tcPr>
          <w:p w14:paraId="62B8FF99" w14:textId="77777777" w:rsidR="00C66844" w:rsidRDefault="00E5634A">
            <w:pPr>
              <w:spacing w:before="40" w:after="40"/>
              <w:ind w:left="100" w:right="100"/>
              <w:jc w:val="center"/>
            </w:pPr>
            <w:r>
              <w:rPr>
                <w:rFonts w:ascii="Arial" w:eastAsia="Arial" w:hAnsi="Arial" w:cs="Arial"/>
                <w:color w:val="111111"/>
                <w:sz w:val="16"/>
                <w:szCs w:val="16"/>
              </w:rPr>
              <w:t>( 0.755 -  0.876)</w:t>
            </w:r>
          </w:p>
        </w:tc>
        <w:tc>
          <w:tcPr>
            <w:tcW w:w="1405" w:type="dxa"/>
            <w:tcBorders>
              <w:bottom w:val="single" w:sz="8" w:space="0" w:color="000000"/>
            </w:tcBorders>
            <w:shd w:val="clear" w:color="auto" w:fill="FFFFFF"/>
            <w:tcMar>
              <w:top w:w="0" w:type="dxa"/>
              <w:left w:w="0" w:type="dxa"/>
              <w:bottom w:w="0" w:type="dxa"/>
              <w:right w:w="0" w:type="dxa"/>
            </w:tcMar>
            <w:vAlign w:val="center"/>
          </w:tcPr>
          <w:p w14:paraId="6E326D6A" w14:textId="77777777" w:rsidR="00C66844" w:rsidRDefault="00E5634A">
            <w:pPr>
              <w:spacing w:before="40" w:after="40"/>
              <w:ind w:left="100" w:right="100"/>
              <w:jc w:val="center"/>
            </w:pPr>
            <w:r>
              <w:rPr>
                <w:rFonts w:ascii="Arial" w:eastAsia="Arial" w:hAnsi="Arial" w:cs="Arial"/>
                <w:color w:val="111111"/>
                <w:sz w:val="16"/>
                <w:szCs w:val="16"/>
              </w:rPr>
              <w:t>( 0.917 -  1.075)</w:t>
            </w:r>
          </w:p>
        </w:tc>
        <w:tc>
          <w:tcPr>
            <w:tcW w:w="1405" w:type="dxa"/>
            <w:tcBorders>
              <w:bottom w:val="single" w:sz="8" w:space="0" w:color="000000"/>
            </w:tcBorders>
            <w:shd w:val="clear" w:color="auto" w:fill="FFFFFF"/>
            <w:tcMar>
              <w:top w:w="0" w:type="dxa"/>
              <w:left w:w="0" w:type="dxa"/>
              <w:bottom w:w="0" w:type="dxa"/>
              <w:right w:w="0" w:type="dxa"/>
            </w:tcMar>
            <w:vAlign w:val="center"/>
          </w:tcPr>
          <w:p w14:paraId="1F9C7DBC" w14:textId="77777777" w:rsidR="00C66844" w:rsidRDefault="00E5634A">
            <w:pPr>
              <w:spacing w:before="40" w:after="40"/>
              <w:ind w:left="100" w:right="100"/>
              <w:jc w:val="center"/>
            </w:pPr>
            <w:r>
              <w:rPr>
                <w:rFonts w:ascii="Arial" w:eastAsia="Arial" w:hAnsi="Arial" w:cs="Arial"/>
                <w:color w:val="111111"/>
                <w:sz w:val="16"/>
                <w:szCs w:val="16"/>
              </w:rPr>
              <w:t>( 0.744 -  0.851)</w:t>
            </w:r>
          </w:p>
        </w:tc>
      </w:tr>
      <w:tr w:rsidR="00C66844" w14:paraId="4CF1849F" w14:textId="77777777">
        <w:trPr>
          <w:cantSplit/>
          <w:trHeight w:val="225"/>
          <w:jc w:val="center"/>
        </w:trPr>
        <w:tc>
          <w:tcPr>
            <w:tcW w:w="871" w:type="dxa"/>
            <w:vMerge w:val="restart"/>
            <w:tcBorders>
              <w:top w:val="single" w:sz="8" w:space="0" w:color="000000"/>
            </w:tcBorders>
            <w:shd w:val="clear" w:color="auto" w:fill="FFFFFF"/>
            <w:tcMar>
              <w:top w:w="0" w:type="dxa"/>
              <w:left w:w="0" w:type="dxa"/>
              <w:bottom w:w="0" w:type="dxa"/>
              <w:right w:w="0" w:type="dxa"/>
            </w:tcMar>
            <w:vAlign w:val="center"/>
          </w:tcPr>
          <w:p w14:paraId="2B43F790" w14:textId="77777777" w:rsidR="00C66844" w:rsidRDefault="00E5634A">
            <w:pPr>
              <w:spacing w:before="40" w:after="40"/>
              <w:ind w:left="100" w:right="100"/>
              <w:jc w:val="center"/>
            </w:pPr>
            <w:r>
              <w:rPr>
                <w:rFonts w:ascii="Arial" w:eastAsia="Arial" w:hAnsi="Arial" w:cs="Arial"/>
                <w:i/>
                <w:color w:val="111111"/>
                <w:sz w:val="16"/>
                <w:szCs w:val="16"/>
              </w:rPr>
              <w:t>CA-Low</w:t>
            </w:r>
          </w:p>
        </w:tc>
        <w:tc>
          <w:tcPr>
            <w:tcW w:w="267" w:type="dxa"/>
            <w:tcBorders>
              <w:top w:val="single" w:sz="8" w:space="0" w:color="000000"/>
              <w:right w:val="single" w:sz="16" w:space="0" w:color="000000"/>
            </w:tcBorders>
            <w:shd w:val="clear" w:color="auto" w:fill="FFFFFF"/>
            <w:tcMar>
              <w:top w:w="0" w:type="dxa"/>
              <w:left w:w="0" w:type="dxa"/>
              <w:bottom w:w="0" w:type="dxa"/>
              <w:right w:w="0" w:type="dxa"/>
            </w:tcMar>
            <w:vAlign w:val="center"/>
          </w:tcPr>
          <w:p w14:paraId="697D1F69" w14:textId="77777777" w:rsidR="00C66844" w:rsidRDefault="00C66844">
            <w:pPr>
              <w:spacing w:before="40" w:after="40"/>
              <w:ind w:left="100" w:right="100"/>
              <w:jc w:val="center"/>
            </w:pPr>
          </w:p>
        </w:tc>
        <w:tc>
          <w:tcPr>
            <w:tcW w:w="1405" w:type="dxa"/>
            <w:tcBorders>
              <w:top w:val="single" w:sz="8" w:space="0" w:color="000000"/>
              <w:left w:val="single" w:sz="16" w:space="0" w:color="000000"/>
            </w:tcBorders>
            <w:shd w:val="clear" w:color="auto" w:fill="FFFFFF"/>
            <w:tcMar>
              <w:top w:w="0" w:type="dxa"/>
              <w:left w:w="0" w:type="dxa"/>
              <w:bottom w:w="0" w:type="dxa"/>
              <w:right w:w="0" w:type="dxa"/>
            </w:tcMar>
            <w:vAlign w:val="center"/>
          </w:tcPr>
          <w:p w14:paraId="002ADFA8" w14:textId="77777777" w:rsidR="00C66844" w:rsidRDefault="00E5634A">
            <w:pPr>
              <w:spacing w:before="40" w:after="40"/>
              <w:ind w:left="100" w:right="100"/>
              <w:jc w:val="center"/>
            </w:pPr>
            <w:r>
              <w:rPr>
                <w:rFonts w:ascii="Arial" w:eastAsia="Arial" w:hAnsi="Arial" w:cs="Arial"/>
                <w:color w:val="111111"/>
                <w:sz w:val="16"/>
                <w:szCs w:val="16"/>
              </w:rPr>
              <w:t xml:space="preserve"> 0.901</w:t>
            </w:r>
          </w:p>
        </w:tc>
        <w:tc>
          <w:tcPr>
            <w:tcW w:w="1405" w:type="dxa"/>
            <w:tcBorders>
              <w:top w:val="single" w:sz="8" w:space="0" w:color="000000"/>
            </w:tcBorders>
            <w:shd w:val="clear" w:color="auto" w:fill="FFFFFF"/>
            <w:tcMar>
              <w:top w:w="0" w:type="dxa"/>
              <w:left w:w="0" w:type="dxa"/>
              <w:bottom w:w="0" w:type="dxa"/>
              <w:right w:w="0" w:type="dxa"/>
            </w:tcMar>
            <w:vAlign w:val="center"/>
          </w:tcPr>
          <w:p w14:paraId="07D2E1B6" w14:textId="77777777" w:rsidR="00C66844" w:rsidRDefault="00E5634A">
            <w:pPr>
              <w:spacing w:before="40" w:after="40"/>
              <w:ind w:left="100" w:right="100"/>
              <w:jc w:val="center"/>
            </w:pPr>
            <w:r>
              <w:rPr>
                <w:rFonts w:ascii="Arial" w:eastAsia="Arial" w:hAnsi="Arial" w:cs="Arial"/>
                <w:color w:val="111111"/>
                <w:sz w:val="16"/>
                <w:szCs w:val="16"/>
              </w:rPr>
              <w:t xml:space="preserve"> 0.832</w:t>
            </w:r>
          </w:p>
        </w:tc>
        <w:tc>
          <w:tcPr>
            <w:tcW w:w="1405" w:type="dxa"/>
            <w:tcBorders>
              <w:top w:val="single" w:sz="8" w:space="0" w:color="000000"/>
            </w:tcBorders>
            <w:shd w:val="clear" w:color="auto" w:fill="FFFFFF"/>
            <w:tcMar>
              <w:top w:w="0" w:type="dxa"/>
              <w:left w:w="0" w:type="dxa"/>
              <w:bottom w:w="0" w:type="dxa"/>
              <w:right w:w="0" w:type="dxa"/>
            </w:tcMar>
            <w:vAlign w:val="center"/>
          </w:tcPr>
          <w:p w14:paraId="4029C701" w14:textId="77777777" w:rsidR="00C66844" w:rsidRDefault="00E5634A">
            <w:pPr>
              <w:spacing w:before="40" w:after="40"/>
              <w:ind w:left="100" w:right="100"/>
              <w:jc w:val="center"/>
            </w:pPr>
            <w:r>
              <w:rPr>
                <w:rFonts w:ascii="Arial" w:eastAsia="Arial" w:hAnsi="Arial" w:cs="Arial"/>
                <w:color w:val="111111"/>
                <w:sz w:val="16"/>
                <w:szCs w:val="16"/>
              </w:rPr>
              <w:t xml:space="preserve"> 0.730</w:t>
            </w:r>
          </w:p>
        </w:tc>
        <w:tc>
          <w:tcPr>
            <w:tcW w:w="267" w:type="dxa"/>
            <w:tcBorders>
              <w:top w:val="single" w:sz="8" w:space="0" w:color="000000"/>
              <w:right w:val="single" w:sz="16" w:space="0" w:color="000000"/>
            </w:tcBorders>
            <w:shd w:val="clear" w:color="auto" w:fill="FFFFFF"/>
            <w:tcMar>
              <w:top w:w="0" w:type="dxa"/>
              <w:left w:w="0" w:type="dxa"/>
              <w:bottom w:w="0" w:type="dxa"/>
              <w:right w:w="0" w:type="dxa"/>
            </w:tcMar>
            <w:vAlign w:val="center"/>
          </w:tcPr>
          <w:p w14:paraId="1DC448F3" w14:textId="77777777" w:rsidR="00C66844" w:rsidRDefault="00C66844">
            <w:pPr>
              <w:spacing w:before="40" w:after="40"/>
              <w:ind w:left="100" w:right="100"/>
              <w:jc w:val="center"/>
            </w:pPr>
          </w:p>
        </w:tc>
        <w:tc>
          <w:tcPr>
            <w:tcW w:w="1405" w:type="dxa"/>
            <w:tcBorders>
              <w:top w:val="single" w:sz="8" w:space="0" w:color="000000"/>
              <w:left w:val="single" w:sz="16" w:space="0" w:color="000000"/>
            </w:tcBorders>
            <w:shd w:val="clear" w:color="auto" w:fill="FFFFFF"/>
            <w:tcMar>
              <w:top w:w="0" w:type="dxa"/>
              <w:left w:w="0" w:type="dxa"/>
              <w:bottom w:w="0" w:type="dxa"/>
              <w:right w:w="0" w:type="dxa"/>
            </w:tcMar>
            <w:vAlign w:val="center"/>
          </w:tcPr>
          <w:p w14:paraId="0E2F436F" w14:textId="77777777" w:rsidR="00C66844" w:rsidRDefault="00E5634A">
            <w:pPr>
              <w:spacing w:before="40" w:after="40"/>
              <w:ind w:left="100" w:right="100"/>
              <w:jc w:val="center"/>
            </w:pPr>
            <w:r>
              <w:rPr>
                <w:rFonts w:ascii="Arial" w:eastAsia="Arial" w:hAnsi="Arial" w:cs="Arial"/>
                <w:color w:val="111111"/>
                <w:sz w:val="16"/>
                <w:szCs w:val="16"/>
              </w:rPr>
              <w:t xml:space="preserve"> 0.926</w:t>
            </w:r>
          </w:p>
        </w:tc>
        <w:tc>
          <w:tcPr>
            <w:tcW w:w="1405" w:type="dxa"/>
            <w:tcBorders>
              <w:top w:val="single" w:sz="8" w:space="0" w:color="000000"/>
            </w:tcBorders>
            <w:shd w:val="clear" w:color="auto" w:fill="FFFFFF"/>
            <w:tcMar>
              <w:top w:w="0" w:type="dxa"/>
              <w:left w:w="0" w:type="dxa"/>
              <w:bottom w:w="0" w:type="dxa"/>
              <w:right w:w="0" w:type="dxa"/>
            </w:tcMar>
            <w:vAlign w:val="center"/>
          </w:tcPr>
          <w:p w14:paraId="463AB2CB" w14:textId="77777777" w:rsidR="00C66844" w:rsidRDefault="00E5634A">
            <w:pPr>
              <w:spacing w:before="40" w:after="40"/>
              <w:ind w:left="100" w:right="100"/>
              <w:jc w:val="center"/>
            </w:pPr>
            <w:r>
              <w:rPr>
                <w:rFonts w:ascii="Arial" w:eastAsia="Arial" w:hAnsi="Arial" w:cs="Arial"/>
                <w:color w:val="111111"/>
                <w:sz w:val="16"/>
                <w:szCs w:val="16"/>
              </w:rPr>
              <w:t xml:space="preserve"> 0.952</w:t>
            </w:r>
          </w:p>
        </w:tc>
        <w:tc>
          <w:tcPr>
            <w:tcW w:w="1405" w:type="dxa"/>
            <w:tcBorders>
              <w:top w:val="single" w:sz="8" w:space="0" w:color="000000"/>
            </w:tcBorders>
            <w:shd w:val="clear" w:color="auto" w:fill="FFFFFF"/>
            <w:tcMar>
              <w:top w:w="0" w:type="dxa"/>
              <w:left w:w="0" w:type="dxa"/>
              <w:bottom w:w="0" w:type="dxa"/>
              <w:right w:w="0" w:type="dxa"/>
            </w:tcMar>
            <w:vAlign w:val="center"/>
          </w:tcPr>
          <w:p w14:paraId="54E9FBCC" w14:textId="77777777" w:rsidR="00C66844" w:rsidRDefault="00E5634A">
            <w:pPr>
              <w:spacing w:before="40" w:after="40"/>
              <w:ind w:left="100" w:right="100"/>
              <w:jc w:val="center"/>
            </w:pPr>
            <w:r>
              <w:rPr>
                <w:rFonts w:ascii="Arial" w:eastAsia="Arial" w:hAnsi="Arial" w:cs="Arial"/>
                <w:color w:val="111111"/>
                <w:sz w:val="16"/>
                <w:szCs w:val="16"/>
              </w:rPr>
              <w:t xml:space="preserve"> 0.876</w:t>
            </w:r>
          </w:p>
        </w:tc>
        <w:tc>
          <w:tcPr>
            <w:tcW w:w="267" w:type="dxa"/>
            <w:tcBorders>
              <w:top w:val="single" w:sz="8" w:space="0" w:color="000000"/>
              <w:right w:val="single" w:sz="16" w:space="0" w:color="000000"/>
            </w:tcBorders>
            <w:shd w:val="clear" w:color="auto" w:fill="FFFFFF"/>
            <w:tcMar>
              <w:top w:w="0" w:type="dxa"/>
              <w:left w:w="0" w:type="dxa"/>
              <w:bottom w:w="0" w:type="dxa"/>
              <w:right w:w="0" w:type="dxa"/>
            </w:tcMar>
            <w:vAlign w:val="center"/>
          </w:tcPr>
          <w:p w14:paraId="2F6DAA16" w14:textId="77777777" w:rsidR="00C66844" w:rsidRDefault="00C66844">
            <w:pPr>
              <w:spacing w:before="40" w:after="40"/>
              <w:ind w:left="100" w:right="100"/>
              <w:jc w:val="center"/>
            </w:pPr>
          </w:p>
        </w:tc>
        <w:tc>
          <w:tcPr>
            <w:tcW w:w="1405" w:type="dxa"/>
            <w:tcBorders>
              <w:top w:val="single" w:sz="8" w:space="0" w:color="000000"/>
              <w:left w:val="single" w:sz="16" w:space="0" w:color="000000"/>
            </w:tcBorders>
            <w:shd w:val="clear" w:color="auto" w:fill="FFFFFF"/>
            <w:tcMar>
              <w:top w:w="0" w:type="dxa"/>
              <w:left w:w="0" w:type="dxa"/>
              <w:bottom w:w="0" w:type="dxa"/>
              <w:right w:w="0" w:type="dxa"/>
            </w:tcMar>
            <w:vAlign w:val="center"/>
          </w:tcPr>
          <w:p w14:paraId="1D22D3D4" w14:textId="77777777" w:rsidR="00C66844" w:rsidRDefault="00E5634A">
            <w:pPr>
              <w:spacing w:before="40" w:after="40"/>
              <w:ind w:left="100" w:right="100"/>
              <w:jc w:val="center"/>
            </w:pPr>
            <w:r>
              <w:rPr>
                <w:rFonts w:ascii="Arial" w:eastAsia="Arial" w:hAnsi="Arial" w:cs="Arial"/>
                <w:color w:val="111111"/>
                <w:sz w:val="16"/>
                <w:szCs w:val="16"/>
              </w:rPr>
              <w:t xml:space="preserve"> 0.921</w:t>
            </w:r>
          </w:p>
        </w:tc>
        <w:tc>
          <w:tcPr>
            <w:tcW w:w="1405" w:type="dxa"/>
            <w:tcBorders>
              <w:top w:val="single" w:sz="8" w:space="0" w:color="000000"/>
            </w:tcBorders>
            <w:shd w:val="clear" w:color="auto" w:fill="FFFFFF"/>
            <w:tcMar>
              <w:top w:w="0" w:type="dxa"/>
              <w:left w:w="0" w:type="dxa"/>
              <w:bottom w:w="0" w:type="dxa"/>
              <w:right w:w="0" w:type="dxa"/>
            </w:tcMar>
            <w:vAlign w:val="center"/>
          </w:tcPr>
          <w:p w14:paraId="5C252A94" w14:textId="77777777" w:rsidR="00C66844" w:rsidRDefault="00E5634A">
            <w:pPr>
              <w:spacing w:before="40" w:after="40"/>
              <w:ind w:left="100" w:right="100"/>
              <w:jc w:val="center"/>
            </w:pPr>
            <w:r>
              <w:rPr>
                <w:rFonts w:ascii="Arial" w:eastAsia="Arial" w:hAnsi="Arial" w:cs="Arial"/>
                <w:color w:val="111111"/>
                <w:sz w:val="16"/>
                <w:szCs w:val="16"/>
              </w:rPr>
              <w:t xml:space="preserve"> 0.897</w:t>
            </w:r>
          </w:p>
        </w:tc>
        <w:tc>
          <w:tcPr>
            <w:tcW w:w="1405" w:type="dxa"/>
            <w:tcBorders>
              <w:top w:val="single" w:sz="8" w:space="0" w:color="000000"/>
            </w:tcBorders>
            <w:shd w:val="clear" w:color="auto" w:fill="FFFFFF"/>
            <w:tcMar>
              <w:top w:w="0" w:type="dxa"/>
              <w:left w:w="0" w:type="dxa"/>
              <w:bottom w:w="0" w:type="dxa"/>
              <w:right w:w="0" w:type="dxa"/>
            </w:tcMar>
            <w:vAlign w:val="center"/>
          </w:tcPr>
          <w:p w14:paraId="18DF634F" w14:textId="77777777" w:rsidR="00C66844" w:rsidRDefault="00E5634A">
            <w:pPr>
              <w:spacing w:before="40" w:after="40"/>
              <w:ind w:left="100" w:right="100"/>
              <w:jc w:val="center"/>
            </w:pPr>
            <w:r>
              <w:rPr>
                <w:rFonts w:ascii="Arial" w:eastAsia="Arial" w:hAnsi="Arial" w:cs="Arial"/>
                <w:color w:val="111111"/>
                <w:sz w:val="16"/>
                <w:szCs w:val="16"/>
              </w:rPr>
              <w:t xml:space="preserve"> 0.817</w:t>
            </w:r>
          </w:p>
        </w:tc>
      </w:tr>
      <w:tr w:rsidR="00C66844" w14:paraId="663E4B30" w14:textId="77777777">
        <w:trPr>
          <w:cantSplit/>
          <w:trHeight w:val="257"/>
          <w:jc w:val="center"/>
        </w:trPr>
        <w:tc>
          <w:tcPr>
            <w:tcW w:w="871" w:type="dxa"/>
            <w:vMerge/>
            <w:tcBorders>
              <w:bottom w:val="single" w:sz="8" w:space="0" w:color="000000"/>
            </w:tcBorders>
            <w:shd w:val="clear" w:color="auto" w:fill="FFFFFF"/>
            <w:tcMar>
              <w:top w:w="0" w:type="dxa"/>
              <w:left w:w="0" w:type="dxa"/>
              <w:bottom w:w="0" w:type="dxa"/>
              <w:right w:w="0" w:type="dxa"/>
            </w:tcMar>
            <w:vAlign w:val="center"/>
          </w:tcPr>
          <w:p w14:paraId="6879A712" w14:textId="77777777" w:rsidR="00C66844" w:rsidRDefault="00C66844">
            <w:pPr>
              <w:spacing w:before="40" w:after="40"/>
              <w:ind w:left="100" w:right="100"/>
              <w:jc w:val="center"/>
            </w:pPr>
          </w:p>
        </w:tc>
        <w:tc>
          <w:tcPr>
            <w:tcW w:w="267" w:type="dxa"/>
            <w:tcBorders>
              <w:bottom w:val="single" w:sz="8" w:space="0" w:color="000000"/>
              <w:right w:val="single" w:sz="16" w:space="0" w:color="000000"/>
            </w:tcBorders>
            <w:shd w:val="clear" w:color="auto" w:fill="FFFFFF"/>
            <w:tcMar>
              <w:top w:w="0" w:type="dxa"/>
              <w:left w:w="0" w:type="dxa"/>
              <w:bottom w:w="0" w:type="dxa"/>
              <w:right w:w="0" w:type="dxa"/>
            </w:tcMar>
            <w:vAlign w:val="center"/>
          </w:tcPr>
          <w:p w14:paraId="1E0B392E" w14:textId="77777777" w:rsidR="00C66844" w:rsidRDefault="00C66844">
            <w:pPr>
              <w:spacing w:before="40" w:after="40"/>
              <w:ind w:left="100" w:right="100"/>
              <w:jc w:val="center"/>
            </w:pPr>
          </w:p>
        </w:tc>
        <w:tc>
          <w:tcPr>
            <w:tcW w:w="1405" w:type="dxa"/>
            <w:tcBorders>
              <w:left w:val="single" w:sz="16" w:space="0" w:color="000000"/>
              <w:bottom w:val="single" w:sz="8" w:space="0" w:color="000000"/>
            </w:tcBorders>
            <w:shd w:val="clear" w:color="auto" w:fill="FFFFFF"/>
            <w:tcMar>
              <w:top w:w="0" w:type="dxa"/>
              <w:left w:w="0" w:type="dxa"/>
              <w:bottom w:w="0" w:type="dxa"/>
              <w:right w:w="0" w:type="dxa"/>
            </w:tcMar>
            <w:vAlign w:val="center"/>
          </w:tcPr>
          <w:p w14:paraId="2F9D52CF" w14:textId="77777777" w:rsidR="00C66844" w:rsidRDefault="00E5634A">
            <w:pPr>
              <w:spacing w:before="40" w:after="40"/>
              <w:ind w:left="100" w:right="100"/>
              <w:jc w:val="center"/>
            </w:pPr>
            <w:r>
              <w:rPr>
                <w:rFonts w:ascii="Arial" w:eastAsia="Arial" w:hAnsi="Arial" w:cs="Arial"/>
                <w:color w:val="111111"/>
                <w:sz w:val="16"/>
                <w:szCs w:val="16"/>
              </w:rPr>
              <w:t>( 0.813 -  0.989)</w:t>
            </w:r>
          </w:p>
        </w:tc>
        <w:tc>
          <w:tcPr>
            <w:tcW w:w="1405" w:type="dxa"/>
            <w:tcBorders>
              <w:bottom w:val="single" w:sz="8" w:space="0" w:color="000000"/>
            </w:tcBorders>
            <w:shd w:val="clear" w:color="auto" w:fill="FFFFFF"/>
            <w:tcMar>
              <w:top w:w="0" w:type="dxa"/>
              <w:left w:w="0" w:type="dxa"/>
              <w:bottom w:w="0" w:type="dxa"/>
              <w:right w:w="0" w:type="dxa"/>
            </w:tcMar>
            <w:vAlign w:val="center"/>
          </w:tcPr>
          <w:p w14:paraId="417E9269" w14:textId="77777777" w:rsidR="00C66844" w:rsidRDefault="00E5634A">
            <w:pPr>
              <w:spacing w:before="40" w:after="40"/>
              <w:ind w:left="100" w:right="100"/>
              <w:jc w:val="center"/>
            </w:pPr>
            <w:r>
              <w:rPr>
                <w:rFonts w:ascii="Arial" w:eastAsia="Arial" w:hAnsi="Arial" w:cs="Arial"/>
                <w:color w:val="111111"/>
                <w:sz w:val="16"/>
                <w:szCs w:val="16"/>
              </w:rPr>
              <w:t>( 0.733 -  0.932)</w:t>
            </w:r>
          </w:p>
        </w:tc>
        <w:tc>
          <w:tcPr>
            <w:tcW w:w="1405" w:type="dxa"/>
            <w:tcBorders>
              <w:bottom w:val="single" w:sz="8" w:space="0" w:color="000000"/>
            </w:tcBorders>
            <w:shd w:val="clear" w:color="auto" w:fill="FFFFFF"/>
            <w:tcMar>
              <w:top w:w="0" w:type="dxa"/>
              <w:left w:w="0" w:type="dxa"/>
              <w:bottom w:w="0" w:type="dxa"/>
              <w:right w:w="0" w:type="dxa"/>
            </w:tcMar>
            <w:vAlign w:val="center"/>
          </w:tcPr>
          <w:p w14:paraId="2FC39D5D" w14:textId="77777777" w:rsidR="00C66844" w:rsidRDefault="00E5634A">
            <w:pPr>
              <w:spacing w:before="40" w:after="40"/>
              <w:ind w:left="100" w:right="100"/>
              <w:jc w:val="center"/>
            </w:pPr>
            <w:r>
              <w:rPr>
                <w:rFonts w:ascii="Arial" w:eastAsia="Arial" w:hAnsi="Arial" w:cs="Arial"/>
                <w:color w:val="111111"/>
                <w:sz w:val="16"/>
                <w:szCs w:val="16"/>
              </w:rPr>
              <w:t>( 0.612 -  0.849)</w:t>
            </w:r>
          </w:p>
        </w:tc>
        <w:tc>
          <w:tcPr>
            <w:tcW w:w="267" w:type="dxa"/>
            <w:tcBorders>
              <w:bottom w:val="single" w:sz="8" w:space="0" w:color="000000"/>
              <w:right w:val="single" w:sz="16" w:space="0" w:color="000000"/>
            </w:tcBorders>
            <w:shd w:val="clear" w:color="auto" w:fill="FFFFFF"/>
            <w:tcMar>
              <w:top w:w="0" w:type="dxa"/>
              <w:left w:w="0" w:type="dxa"/>
              <w:bottom w:w="0" w:type="dxa"/>
              <w:right w:w="0" w:type="dxa"/>
            </w:tcMar>
            <w:vAlign w:val="center"/>
          </w:tcPr>
          <w:p w14:paraId="7E78BCBE" w14:textId="77777777" w:rsidR="00C66844" w:rsidRDefault="00C66844">
            <w:pPr>
              <w:spacing w:before="40" w:after="40"/>
              <w:ind w:left="100" w:right="100"/>
              <w:jc w:val="center"/>
            </w:pPr>
          </w:p>
        </w:tc>
        <w:tc>
          <w:tcPr>
            <w:tcW w:w="1405" w:type="dxa"/>
            <w:tcBorders>
              <w:left w:val="single" w:sz="16" w:space="0" w:color="000000"/>
              <w:bottom w:val="single" w:sz="8" w:space="0" w:color="000000"/>
            </w:tcBorders>
            <w:shd w:val="clear" w:color="auto" w:fill="FFFFFF"/>
            <w:tcMar>
              <w:top w:w="0" w:type="dxa"/>
              <w:left w:w="0" w:type="dxa"/>
              <w:bottom w:w="0" w:type="dxa"/>
              <w:right w:w="0" w:type="dxa"/>
            </w:tcMar>
            <w:vAlign w:val="center"/>
          </w:tcPr>
          <w:p w14:paraId="78EDBB8F" w14:textId="77777777" w:rsidR="00C66844" w:rsidRDefault="00E5634A">
            <w:pPr>
              <w:spacing w:before="40" w:after="40"/>
              <w:ind w:left="100" w:right="100"/>
              <w:jc w:val="center"/>
            </w:pPr>
            <w:r>
              <w:rPr>
                <w:rFonts w:ascii="Arial" w:eastAsia="Arial" w:hAnsi="Arial" w:cs="Arial"/>
                <w:color w:val="111111"/>
                <w:sz w:val="16"/>
                <w:szCs w:val="16"/>
              </w:rPr>
              <w:t>( 0.900 -  0.953)</w:t>
            </w:r>
          </w:p>
        </w:tc>
        <w:tc>
          <w:tcPr>
            <w:tcW w:w="1405" w:type="dxa"/>
            <w:tcBorders>
              <w:bottom w:val="single" w:sz="8" w:space="0" w:color="000000"/>
            </w:tcBorders>
            <w:shd w:val="clear" w:color="auto" w:fill="FFFFFF"/>
            <w:tcMar>
              <w:top w:w="0" w:type="dxa"/>
              <w:left w:w="0" w:type="dxa"/>
              <w:bottom w:w="0" w:type="dxa"/>
              <w:right w:w="0" w:type="dxa"/>
            </w:tcMar>
            <w:vAlign w:val="center"/>
          </w:tcPr>
          <w:p w14:paraId="53414493" w14:textId="77777777" w:rsidR="00C66844" w:rsidRDefault="00E5634A">
            <w:pPr>
              <w:spacing w:before="40" w:after="40"/>
              <w:ind w:left="100" w:right="100"/>
              <w:jc w:val="center"/>
            </w:pPr>
            <w:r>
              <w:rPr>
                <w:rFonts w:ascii="Arial" w:eastAsia="Arial" w:hAnsi="Arial" w:cs="Arial"/>
                <w:color w:val="111111"/>
                <w:sz w:val="16"/>
                <w:szCs w:val="16"/>
              </w:rPr>
              <w:t>( 0.889 -  1.015)</w:t>
            </w:r>
          </w:p>
        </w:tc>
        <w:tc>
          <w:tcPr>
            <w:tcW w:w="1405" w:type="dxa"/>
            <w:tcBorders>
              <w:bottom w:val="single" w:sz="8" w:space="0" w:color="000000"/>
            </w:tcBorders>
            <w:shd w:val="clear" w:color="auto" w:fill="FFFFFF"/>
            <w:tcMar>
              <w:top w:w="0" w:type="dxa"/>
              <w:left w:w="0" w:type="dxa"/>
              <w:bottom w:w="0" w:type="dxa"/>
              <w:right w:w="0" w:type="dxa"/>
            </w:tcMar>
            <w:vAlign w:val="center"/>
          </w:tcPr>
          <w:p w14:paraId="09F09D56" w14:textId="77777777" w:rsidR="00C66844" w:rsidRDefault="00E5634A">
            <w:pPr>
              <w:spacing w:before="40" w:after="40"/>
              <w:ind w:left="100" w:right="100"/>
              <w:jc w:val="center"/>
            </w:pPr>
            <w:r>
              <w:rPr>
                <w:rFonts w:ascii="Arial" w:eastAsia="Arial" w:hAnsi="Arial" w:cs="Arial"/>
                <w:color w:val="111111"/>
                <w:sz w:val="16"/>
                <w:szCs w:val="16"/>
              </w:rPr>
              <w:t>( 0.839 -  0.913)</w:t>
            </w:r>
          </w:p>
        </w:tc>
        <w:tc>
          <w:tcPr>
            <w:tcW w:w="267" w:type="dxa"/>
            <w:tcBorders>
              <w:bottom w:val="single" w:sz="8" w:space="0" w:color="000000"/>
              <w:right w:val="single" w:sz="16" w:space="0" w:color="000000"/>
            </w:tcBorders>
            <w:shd w:val="clear" w:color="auto" w:fill="FFFFFF"/>
            <w:tcMar>
              <w:top w:w="0" w:type="dxa"/>
              <w:left w:w="0" w:type="dxa"/>
              <w:bottom w:w="0" w:type="dxa"/>
              <w:right w:w="0" w:type="dxa"/>
            </w:tcMar>
            <w:vAlign w:val="center"/>
          </w:tcPr>
          <w:p w14:paraId="6ED0AF3A" w14:textId="77777777" w:rsidR="00C66844" w:rsidRDefault="00C66844">
            <w:pPr>
              <w:spacing w:before="40" w:after="40"/>
              <w:ind w:left="100" w:right="100"/>
              <w:jc w:val="center"/>
            </w:pPr>
          </w:p>
        </w:tc>
        <w:tc>
          <w:tcPr>
            <w:tcW w:w="1405" w:type="dxa"/>
            <w:tcBorders>
              <w:left w:val="single" w:sz="16" w:space="0" w:color="000000"/>
              <w:bottom w:val="single" w:sz="8" w:space="0" w:color="000000"/>
            </w:tcBorders>
            <w:shd w:val="clear" w:color="auto" w:fill="FFFFFF"/>
            <w:tcMar>
              <w:top w:w="0" w:type="dxa"/>
              <w:left w:w="0" w:type="dxa"/>
              <w:bottom w:w="0" w:type="dxa"/>
              <w:right w:w="0" w:type="dxa"/>
            </w:tcMar>
            <w:vAlign w:val="center"/>
          </w:tcPr>
          <w:p w14:paraId="56DF2CBE" w14:textId="77777777" w:rsidR="00C66844" w:rsidRDefault="00E5634A">
            <w:pPr>
              <w:spacing w:before="40" w:after="40"/>
              <w:ind w:left="100" w:right="100"/>
              <w:jc w:val="center"/>
            </w:pPr>
            <w:r>
              <w:rPr>
                <w:rFonts w:ascii="Arial" w:eastAsia="Arial" w:hAnsi="Arial" w:cs="Arial"/>
                <w:color w:val="111111"/>
                <w:sz w:val="16"/>
                <w:szCs w:val="16"/>
              </w:rPr>
              <w:t>( 0.883 -  0.958)</w:t>
            </w:r>
          </w:p>
        </w:tc>
        <w:tc>
          <w:tcPr>
            <w:tcW w:w="1405" w:type="dxa"/>
            <w:tcBorders>
              <w:bottom w:val="single" w:sz="8" w:space="0" w:color="000000"/>
            </w:tcBorders>
            <w:shd w:val="clear" w:color="auto" w:fill="FFFFFF"/>
            <w:tcMar>
              <w:top w:w="0" w:type="dxa"/>
              <w:left w:w="0" w:type="dxa"/>
              <w:bottom w:w="0" w:type="dxa"/>
              <w:right w:w="0" w:type="dxa"/>
            </w:tcMar>
            <w:vAlign w:val="center"/>
          </w:tcPr>
          <w:p w14:paraId="4AC46BC9" w14:textId="77777777" w:rsidR="00C66844" w:rsidRDefault="00E5634A">
            <w:pPr>
              <w:spacing w:before="40" w:after="40"/>
              <w:ind w:left="100" w:right="100"/>
              <w:jc w:val="center"/>
            </w:pPr>
            <w:r>
              <w:rPr>
                <w:rFonts w:ascii="Arial" w:eastAsia="Arial" w:hAnsi="Arial" w:cs="Arial"/>
                <w:color w:val="111111"/>
                <w:sz w:val="16"/>
                <w:szCs w:val="16"/>
              </w:rPr>
              <w:t>( 0.843 -  0.951)</w:t>
            </w:r>
          </w:p>
        </w:tc>
        <w:tc>
          <w:tcPr>
            <w:tcW w:w="1405" w:type="dxa"/>
            <w:tcBorders>
              <w:bottom w:val="single" w:sz="8" w:space="0" w:color="000000"/>
            </w:tcBorders>
            <w:shd w:val="clear" w:color="auto" w:fill="FFFFFF"/>
            <w:tcMar>
              <w:top w:w="0" w:type="dxa"/>
              <w:left w:w="0" w:type="dxa"/>
              <w:bottom w:w="0" w:type="dxa"/>
              <w:right w:w="0" w:type="dxa"/>
            </w:tcMar>
            <w:vAlign w:val="center"/>
          </w:tcPr>
          <w:p w14:paraId="6C67D409" w14:textId="77777777" w:rsidR="00C66844" w:rsidRDefault="00E5634A">
            <w:pPr>
              <w:spacing w:before="40" w:after="40"/>
              <w:ind w:left="100" w:right="100"/>
              <w:jc w:val="center"/>
            </w:pPr>
            <w:r>
              <w:rPr>
                <w:rFonts w:ascii="Arial" w:eastAsia="Arial" w:hAnsi="Arial" w:cs="Arial"/>
                <w:color w:val="111111"/>
                <w:sz w:val="16"/>
                <w:szCs w:val="16"/>
              </w:rPr>
              <w:t>( 0.755 -  0.879)</w:t>
            </w:r>
          </w:p>
        </w:tc>
      </w:tr>
      <w:tr w:rsidR="00C66844" w14:paraId="29EE04CE" w14:textId="77777777">
        <w:trPr>
          <w:cantSplit/>
          <w:trHeight w:val="225"/>
          <w:jc w:val="center"/>
        </w:trPr>
        <w:tc>
          <w:tcPr>
            <w:tcW w:w="871" w:type="dxa"/>
            <w:vMerge w:val="restart"/>
            <w:tcBorders>
              <w:top w:val="single" w:sz="8" w:space="0" w:color="000000"/>
            </w:tcBorders>
            <w:shd w:val="clear" w:color="auto" w:fill="FFFFFF"/>
            <w:tcMar>
              <w:top w:w="0" w:type="dxa"/>
              <w:left w:w="0" w:type="dxa"/>
              <w:bottom w:w="0" w:type="dxa"/>
              <w:right w:w="0" w:type="dxa"/>
            </w:tcMar>
            <w:vAlign w:val="center"/>
          </w:tcPr>
          <w:p w14:paraId="7ED75C41" w14:textId="77777777" w:rsidR="00C66844" w:rsidRDefault="00E5634A">
            <w:pPr>
              <w:spacing w:before="40" w:after="40"/>
              <w:ind w:left="100" w:right="100"/>
              <w:jc w:val="center"/>
            </w:pPr>
            <w:r>
              <w:rPr>
                <w:rFonts w:ascii="Arial" w:eastAsia="Arial" w:hAnsi="Arial" w:cs="Arial"/>
                <w:i/>
                <w:color w:val="111111"/>
                <w:sz w:val="16"/>
                <w:szCs w:val="16"/>
              </w:rPr>
              <w:t>SJ</w:t>
            </w:r>
          </w:p>
        </w:tc>
        <w:tc>
          <w:tcPr>
            <w:tcW w:w="267" w:type="dxa"/>
            <w:tcBorders>
              <w:top w:val="single" w:sz="8" w:space="0" w:color="000000"/>
              <w:right w:val="single" w:sz="16" w:space="0" w:color="000000"/>
            </w:tcBorders>
            <w:shd w:val="clear" w:color="auto" w:fill="FFFFFF"/>
            <w:tcMar>
              <w:top w:w="0" w:type="dxa"/>
              <w:left w:w="0" w:type="dxa"/>
              <w:bottom w:w="0" w:type="dxa"/>
              <w:right w:w="0" w:type="dxa"/>
            </w:tcMar>
            <w:vAlign w:val="center"/>
          </w:tcPr>
          <w:p w14:paraId="26FB386E" w14:textId="77777777" w:rsidR="00C66844" w:rsidRDefault="00C66844">
            <w:pPr>
              <w:spacing w:before="40" w:after="40"/>
              <w:ind w:left="100" w:right="100"/>
              <w:jc w:val="center"/>
            </w:pPr>
          </w:p>
        </w:tc>
        <w:tc>
          <w:tcPr>
            <w:tcW w:w="1405" w:type="dxa"/>
            <w:tcBorders>
              <w:top w:val="single" w:sz="8" w:space="0" w:color="000000"/>
              <w:left w:val="single" w:sz="16" w:space="0" w:color="000000"/>
            </w:tcBorders>
            <w:shd w:val="clear" w:color="auto" w:fill="FFFFFF"/>
            <w:tcMar>
              <w:top w:w="0" w:type="dxa"/>
              <w:left w:w="0" w:type="dxa"/>
              <w:bottom w:w="0" w:type="dxa"/>
              <w:right w:w="0" w:type="dxa"/>
            </w:tcMar>
            <w:vAlign w:val="center"/>
          </w:tcPr>
          <w:p w14:paraId="0EB08F88" w14:textId="77777777" w:rsidR="00C66844" w:rsidRDefault="00E5634A">
            <w:pPr>
              <w:spacing w:before="40" w:after="40"/>
              <w:ind w:left="100" w:right="100"/>
              <w:jc w:val="center"/>
            </w:pPr>
            <w:r>
              <w:rPr>
                <w:rFonts w:ascii="Arial" w:eastAsia="Arial" w:hAnsi="Arial" w:cs="Arial"/>
                <w:color w:val="111111"/>
                <w:sz w:val="16"/>
                <w:szCs w:val="16"/>
              </w:rPr>
              <w:t xml:space="preserve"> 0.445</w:t>
            </w:r>
          </w:p>
        </w:tc>
        <w:tc>
          <w:tcPr>
            <w:tcW w:w="1405" w:type="dxa"/>
            <w:tcBorders>
              <w:top w:val="single" w:sz="8" w:space="0" w:color="000000"/>
            </w:tcBorders>
            <w:shd w:val="clear" w:color="auto" w:fill="FFFFFF"/>
            <w:tcMar>
              <w:top w:w="0" w:type="dxa"/>
              <w:left w:w="0" w:type="dxa"/>
              <w:bottom w:w="0" w:type="dxa"/>
              <w:right w:w="0" w:type="dxa"/>
            </w:tcMar>
            <w:vAlign w:val="center"/>
          </w:tcPr>
          <w:p w14:paraId="267F1765" w14:textId="77777777" w:rsidR="00C66844" w:rsidRDefault="00E5634A">
            <w:pPr>
              <w:spacing w:before="40" w:after="40"/>
              <w:ind w:left="100" w:right="100"/>
              <w:jc w:val="center"/>
            </w:pPr>
            <w:r>
              <w:rPr>
                <w:rFonts w:ascii="Arial" w:eastAsia="Arial" w:hAnsi="Arial" w:cs="Arial"/>
                <w:color w:val="111111"/>
                <w:sz w:val="16"/>
                <w:szCs w:val="16"/>
              </w:rPr>
              <w:t xml:space="preserve"> 1.112</w:t>
            </w:r>
          </w:p>
        </w:tc>
        <w:tc>
          <w:tcPr>
            <w:tcW w:w="1405" w:type="dxa"/>
            <w:tcBorders>
              <w:top w:val="single" w:sz="8" w:space="0" w:color="000000"/>
            </w:tcBorders>
            <w:shd w:val="clear" w:color="auto" w:fill="FFFFFF"/>
            <w:tcMar>
              <w:top w:w="0" w:type="dxa"/>
              <w:left w:w="0" w:type="dxa"/>
              <w:bottom w:w="0" w:type="dxa"/>
              <w:right w:w="0" w:type="dxa"/>
            </w:tcMar>
            <w:vAlign w:val="center"/>
          </w:tcPr>
          <w:p w14:paraId="74B14000" w14:textId="77777777" w:rsidR="00C66844" w:rsidRDefault="00E5634A">
            <w:pPr>
              <w:spacing w:before="40" w:after="40"/>
              <w:ind w:left="100" w:right="100"/>
              <w:jc w:val="center"/>
            </w:pPr>
            <w:r>
              <w:rPr>
                <w:rFonts w:ascii="Arial" w:eastAsia="Arial" w:hAnsi="Arial" w:cs="Arial"/>
                <w:color w:val="111111"/>
                <w:sz w:val="16"/>
                <w:szCs w:val="16"/>
              </w:rPr>
              <w:t xml:space="preserve"> 0.489</w:t>
            </w:r>
          </w:p>
        </w:tc>
        <w:tc>
          <w:tcPr>
            <w:tcW w:w="267" w:type="dxa"/>
            <w:tcBorders>
              <w:top w:val="single" w:sz="8" w:space="0" w:color="000000"/>
              <w:right w:val="single" w:sz="16" w:space="0" w:color="000000"/>
            </w:tcBorders>
            <w:shd w:val="clear" w:color="auto" w:fill="FFFFFF"/>
            <w:tcMar>
              <w:top w:w="0" w:type="dxa"/>
              <w:left w:w="0" w:type="dxa"/>
              <w:bottom w:w="0" w:type="dxa"/>
              <w:right w:w="0" w:type="dxa"/>
            </w:tcMar>
            <w:vAlign w:val="center"/>
          </w:tcPr>
          <w:p w14:paraId="4EF136B0" w14:textId="77777777" w:rsidR="00C66844" w:rsidRDefault="00C66844">
            <w:pPr>
              <w:spacing w:before="40" w:after="40"/>
              <w:ind w:left="100" w:right="100"/>
              <w:jc w:val="center"/>
            </w:pPr>
          </w:p>
        </w:tc>
        <w:tc>
          <w:tcPr>
            <w:tcW w:w="1405" w:type="dxa"/>
            <w:tcBorders>
              <w:top w:val="single" w:sz="8" w:space="0" w:color="000000"/>
              <w:left w:val="single" w:sz="16" w:space="0" w:color="000000"/>
            </w:tcBorders>
            <w:shd w:val="clear" w:color="auto" w:fill="FFFFFF"/>
            <w:tcMar>
              <w:top w:w="0" w:type="dxa"/>
              <w:left w:w="0" w:type="dxa"/>
              <w:bottom w:w="0" w:type="dxa"/>
              <w:right w:w="0" w:type="dxa"/>
            </w:tcMar>
            <w:vAlign w:val="center"/>
          </w:tcPr>
          <w:p w14:paraId="16CBCCFD" w14:textId="77777777" w:rsidR="00C66844" w:rsidRDefault="00E5634A">
            <w:pPr>
              <w:spacing w:before="40" w:after="40"/>
              <w:ind w:left="100" w:right="100"/>
              <w:jc w:val="center"/>
            </w:pPr>
            <w:r>
              <w:rPr>
                <w:rFonts w:ascii="Arial" w:eastAsia="Arial" w:hAnsi="Arial" w:cs="Arial"/>
                <w:color w:val="111111"/>
                <w:sz w:val="16"/>
                <w:szCs w:val="16"/>
              </w:rPr>
              <w:t xml:space="preserve"> 0.769</w:t>
            </w:r>
          </w:p>
        </w:tc>
        <w:tc>
          <w:tcPr>
            <w:tcW w:w="1405" w:type="dxa"/>
            <w:tcBorders>
              <w:top w:val="single" w:sz="8" w:space="0" w:color="000000"/>
            </w:tcBorders>
            <w:shd w:val="clear" w:color="auto" w:fill="FFFFFF"/>
            <w:tcMar>
              <w:top w:w="0" w:type="dxa"/>
              <w:left w:w="0" w:type="dxa"/>
              <w:bottom w:w="0" w:type="dxa"/>
              <w:right w:w="0" w:type="dxa"/>
            </w:tcMar>
            <w:vAlign w:val="center"/>
          </w:tcPr>
          <w:p w14:paraId="2383D197" w14:textId="77777777" w:rsidR="00C66844" w:rsidRDefault="00E5634A">
            <w:pPr>
              <w:spacing w:before="40" w:after="40"/>
              <w:ind w:left="100" w:right="100"/>
              <w:jc w:val="center"/>
            </w:pPr>
            <w:r>
              <w:rPr>
                <w:rFonts w:ascii="Arial" w:eastAsia="Arial" w:hAnsi="Arial" w:cs="Arial"/>
                <w:color w:val="111111"/>
                <w:sz w:val="16"/>
                <w:szCs w:val="16"/>
              </w:rPr>
              <w:t xml:space="preserve"> 1.446</w:t>
            </w:r>
          </w:p>
        </w:tc>
        <w:tc>
          <w:tcPr>
            <w:tcW w:w="1405" w:type="dxa"/>
            <w:tcBorders>
              <w:top w:val="single" w:sz="8" w:space="0" w:color="000000"/>
            </w:tcBorders>
            <w:shd w:val="clear" w:color="auto" w:fill="FFFFFF"/>
            <w:tcMar>
              <w:top w:w="0" w:type="dxa"/>
              <w:left w:w="0" w:type="dxa"/>
              <w:bottom w:w="0" w:type="dxa"/>
              <w:right w:w="0" w:type="dxa"/>
            </w:tcMar>
            <w:vAlign w:val="center"/>
          </w:tcPr>
          <w:p w14:paraId="130C52DE" w14:textId="77777777" w:rsidR="00C66844" w:rsidRDefault="00E5634A">
            <w:pPr>
              <w:spacing w:before="40" w:after="40"/>
              <w:ind w:left="100" w:right="100"/>
              <w:jc w:val="center"/>
            </w:pPr>
            <w:r>
              <w:rPr>
                <w:rFonts w:ascii="Arial" w:eastAsia="Arial" w:hAnsi="Arial" w:cs="Arial"/>
                <w:color w:val="111111"/>
                <w:sz w:val="16"/>
                <w:szCs w:val="16"/>
              </w:rPr>
              <w:t xml:space="preserve"> 1.031</w:t>
            </w:r>
          </w:p>
        </w:tc>
        <w:tc>
          <w:tcPr>
            <w:tcW w:w="267" w:type="dxa"/>
            <w:tcBorders>
              <w:top w:val="single" w:sz="8" w:space="0" w:color="000000"/>
              <w:right w:val="single" w:sz="16" w:space="0" w:color="000000"/>
            </w:tcBorders>
            <w:shd w:val="clear" w:color="auto" w:fill="FFFFFF"/>
            <w:tcMar>
              <w:top w:w="0" w:type="dxa"/>
              <w:left w:w="0" w:type="dxa"/>
              <w:bottom w:w="0" w:type="dxa"/>
              <w:right w:w="0" w:type="dxa"/>
            </w:tcMar>
            <w:vAlign w:val="center"/>
          </w:tcPr>
          <w:p w14:paraId="5AD3CD4A" w14:textId="77777777" w:rsidR="00C66844" w:rsidRDefault="00C66844">
            <w:pPr>
              <w:spacing w:before="40" w:after="40"/>
              <w:ind w:left="100" w:right="100"/>
              <w:jc w:val="center"/>
            </w:pPr>
          </w:p>
        </w:tc>
        <w:tc>
          <w:tcPr>
            <w:tcW w:w="1405" w:type="dxa"/>
            <w:tcBorders>
              <w:top w:val="single" w:sz="8" w:space="0" w:color="000000"/>
              <w:left w:val="single" w:sz="16" w:space="0" w:color="000000"/>
            </w:tcBorders>
            <w:shd w:val="clear" w:color="auto" w:fill="FFFFFF"/>
            <w:tcMar>
              <w:top w:w="0" w:type="dxa"/>
              <w:left w:w="0" w:type="dxa"/>
              <w:bottom w:w="0" w:type="dxa"/>
              <w:right w:w="0" w:type="dxa"/>
            </w:tcMar>
            <w:vAlign w:val="center"/>
          </w:tcPr>
          <w:p w14:paraId="0A776408" w14:textId="77777777" w:rsidR="00C66844" w:rsidRDefault="00E5634A">
            <w:pPr>
              <w:spacing w:before="40" w:after="40"/>
              <w:ind w:left="100" w:right="100"/>
              <w:jc w:val="center"/>
            </w:pPr>
            <w:r>
              <w:rPr>
                <w:rFonts w:ascii="Arial" w:eastAsia="Arial" w:hAnsi="Arial" w:cs="Arial"/>
                <w:color w:val="111111"/>
                <w:sz w:val="16"/>
                <w:szCs w:val="16"/>
              </w:rPr>
              <w:t xml:space="preserve"> 0.612</w:t>
            </w:r>
          </w:p>
        </w:tc>
        <w:tc>
          <w:tcPr>
            <w:tcW w:w="1405" w:type="dxa"/>
            <w:tcBorders>
              <w:top w:val="single" w:sz="8" w:space="0" w:color="000000"/>
            </w:tcBorders>
            <w:shd w:val="clear" w:color="auto" w:fill="FFFFFF"/>
            <w:tcMar>
              <w:top w:w="0" w:type="dxa"/>
              <w:left w:w="0" w:type="dxa"/>
              <w:bottom w:w="0" w:type="dxa"/>
              <w:right w:w="0" w:type="dxa"/>
            </w:tcMar>
            <w:vAlign w:val="center"/>
          </w:tcPr>
          <w:p w14:paraId="214539B6" w14:textId="77777777" w:rsidR="00C66844" w:rsidRDefault="00E5634A">
            <w:pPr>
              <w:spacing w:before="40" w:after="40"/>
              <w:ind w:left="100" w:right="100"/>
              <w:jc w:val="center"/>
            </w:pPr>
            <w:r>
              <w:rPr>
                <w:rFonts w:ascii="Arial" w:eastAsia="Arial" w:hAnsi="Arial" w:cs="Arial"/>
                <w:color w:val="111111"/>
                <w:sz w:val="16"/>
                <w:szCs w:val="16"/>
              </w:rPr>
              <w:t xml:space="preserve"> 1.282</w:t>
            </w:r>
          </w:p>
        </w:tc>
        <w:tc>
          <w:tcPr>
            <w:tcW w:w="1405" w:type="dxa"/>
            <w:tcBorders>
              <w:top w:val="single" w:sz="8" w:space="0" w:color="000000"/>
            </w:tcBorders>
            <w:shd w:val="clear" w:color="auto" w:fill="FFFFFF"/>
            <w:tcMar>
              <w:top w:w="0" w:type="dxa"/>
              <w:left w:w="0" w:type="dxa"/>
              <w:bottom w:w="0" w:type="dxa"/>
              <w:right w:w="0" w:type="dxa"/>
            </w:tcMar>
            <w:vAlign w:val="center"/>
          </w:tcPr>
          <w:p w14:paraId="77C3B46F" w14:textId="77777777" w:rsidR="00C66844" w:rsidRDefault="00E5634A">
            <w:pPr>
              <w:spacing w:before="40" w:after="40"/>
              <w:ind w:left="100" w:right="100"/>
              <w:jc w:val="center"/>
            </w:pPr>
            <w:r>
              <w:rPr>
                <w:rFonts w:ascii="Arial" w:eastAsia="Arial" w:hAnsi="Arial" w:cs="Arial"/>
                <w:color w:val="111111"/>
                <w:sz w:val="16"/>
                <w:szCs w:val="16"/>
              </w:rPr>
              <w:t xml:space="preserve"> 0.769</w:t>
            </w:r>
          </w:p>
        </w:tc>
      </w:tr>
      <w:tr w:rsidR="00C66844" w14:paraId="1C4396DF" w14:textId="77777777">
        <w:trPr>
          <w:cantSplit/>
          <w:trHeight w:val="257"/>
          <w:jc w:val="center"/>
        </w:trPr>
        <w:tc>
          <w:tcPr>
            <w:tcW w:w="871" w:type="dxa"/>
            <w:vMerge/>
            <w:tcBorders>
              <w:bottom w:val="single" w:sz="16" w:space="0" w:color="000000"/>
            </w:tcBorders>
            <w:shd w:val="clear" w:color="auto" w:fill="FFFFFF"/>
            <w:tcMar>
              <w:top w:w="0" w:type="dxa"/>
              <w:left w:w="0" w:type="dxa"/>
              <w:bottom w:w="0" w:type="dxa"/>
              <w:right w:w="0" w:type="dxa"/>
            </w:tcMar>
            <w:vAlign w:val="center"/>
          </w:tcPr>
          <w:p w14:paraId="2B3B1DB1" w14:textId="77777777" w:rsidR="00C66844" w:rsidRDefault="00C66844">
            <w:pPr>
              <w:spacing w:before="40" w:after="40"/>
              <w:ind w:left="100" w:right="100"/>
              <w:jc w:val="center"/>
            </w:pPr>
          </w:p>
        </w:tc>
        <w:tc>
          <w:tcPr>
            <w:tcW w:w="267" w:type="dxa"/>
            <w:tcBorders>
              <w:bottom w:val="single" w:sz="16" w:space="0" w:color="000000"/>
              <w:right w:val="single" w:sz="16" w:space="0" w:color="000000"/>
            </w:tcBorders>
            <w:shd w:val="clear" w:color="auto" w:fill="FFFFFF"/>
            <w:tcMar>
              <w:top w:w="0" w:type="dxa"/>
              <w:left w:w="0" w:type="dxa"/>
              <w:bottom w:w="0" w:type="dxa"/>
              <w:right w:w="0" w:type="dxa"/>
            </w:tcMar>
            <w:vAlign w:val="center"/>
          </w:tcPr>
          <w:p w14:paraId="15EED463" w14:textId="77777777" w:rsidR="00C66844" w:rsidRDefault="00C66844">
            <w:pPr>
              <w:spacing w:before="40" w:after="40"/>
              <w:ind w:left="100" w:right="100"/>
              <w:jc w:val="center"/>
            </w:pPr>
          </w:p>
        </w:tc>
        <w:tc>
          <w:tcPr>
            <w:tcW w:w="1405" w:type="dxa"/>
            <w:tcBorders>
              <w:left w:val="single" w:sz="16" w:space="0" w:color="000000"/>
              <w:bottom w:val="single" w:sz="16" w:space="0" w:color="000000"/>
            </w:tcBorders>
            <w:shd w:val="clear" w:color="auto" w:fill="FFFFFF"/>
            <w:tcMar>
              <w:top w:w="0" w:type="dxa"/>
              <w:left w:w="0" w:type="dxa"/>
              <w:bottom w:w="0" w:type="dxa"/>
              <w:right w:w="0" w:type="dxa"/>
            </w:tcMar>
            <w:vAlign w:val="center"/>
          </w:tcPr>
          <w:p w14:paraId="06569F94" w14:textId="77777777" w:rsidR="00C66844" w:rsidRDefault="00E5634A">
            <w:pPr>
              <w:spacing w:before="40" w:after="40"/>
              <w:ind w:left="100" w:right="100"/>
              <w:jc w:val="center"/>
            </w:pPr>
            <w:r>
              <w:rPr>
                <w:rFonts w:ascii="Arial" w:eastAsia="Arial" w:hAnsi="Arial" w:cs="Arial"/>
                <w:color w:val="111111"/>
                <w:sz w:val="16"/>
                <w:szCs w:val="16"/>
              </w:rPr>
              <w:t>( 0.375 -  0.516)</w:t>
            </w:r>
          </w:p>
        </w:tc>
        <w:tc>
          <w:tcPr>
            <w:tcW w:w="1405" w:type="dxa"/>
            <w:tcBorders>
              <w:bottom w:val="single" w:sz="16" w:space="0" w:color="000000"/>
            </w:tcBorders>
            <w:shd w:val="clear" w:color="auto" w:fill="FFFFFF"/>
            <w:tcMar>
              <w:top w:w="0" w:type="dxa"/>
              <w:left w:w="0" w:type="dxa"/>
              <w:bottom w:w="0" w:type="dxa"/>
              <w:right w:w="0" w:type="dxa"/>
            </w:tcMar>
            <w:vAlign w:val="center"/>
          </w:tcPr>
          <w:p w14:paraId="44349A6D" w14:textId="77777777" w:rsidR="00C66844" w:rsidRDefault="00E5634A">
            <w:pPr>
              <w:spacing w:before="40" w:after="40"/>
              <w:ind w:left="100" w:right="100"/>
              <w:jc w:val="center"/>
            </w:pPr>
            <w:r>
              <w:rPr>
                <w:rFonts w:ascii="Arial" w:eastAsia="Arial" w:hAnsi="Arial" w:cs="Arial"/>
                <w:color w:val="111111"/>
                <w:sz w:val="16"/>
                <w:szCs w:val="16"/>
              </w:rPr>
              <w:t>( 1.000 -  1.224)</w:t>
            </w:r>
          </w:p>
        </w:tc>
        <w:tc>
          <w:tcPr>
            <w:tcW w:w="1405" w:type="dxa"/>
            <w:tcBorders>
              <w:bottom w:val="single" w:sz="16" w:space="0" w:color="000000"/>
            </w:tcBorders>
            <w:shd w:val="clear" w:color="auto" w:fill="FFFFFF"/>
            <w:tcMar>
              <w:top w:w="0" w:type="dxa"/>
              <w:left w:w="0" w:type="dxa"/>
              <w:bottom w:w="0" w:type="dxa"/>
              <w:right w:w="0" w:type="dxa"/>
            </w:tcMar>
            <w:vAlign w:val="center"/>
          </w:tcPr>
          <w:p w14:paraId="31152123" w14:textId="77777777" w:rsidR="00C66844" w:rsidRDefault="00E5634A">
            <w:pPr>
              <w:spacing w:before="40" w:after="40"/>
              <w:ind w:left="100" w:right="100"/>
              <w:jc w:val="center"/>
            </w:pPr>
            <w:r>
              <w:rPr>
                <w:rFonts w:ascii="Arial" w:eastAsia="Arial" w:hAnsi="Arial" w:cs="Arial"/>
                <w:color w:val="111111"/>
                <w:sz w:val="16"/>
                <w:szCs w:val="16"/>
              </w:rPr>
              <w:t>( 0.421 -  0.556)</w:t>
            </w:r>
          </w:p>
        </w:tc>
        <w:tc>
          <w:tcPr>
            <w:tcW w:w="267" w:type="dxa"/>
            <w:tcBorders>
              <w:bottom w:val="single" w:sz="16" w:space="0" w:color="000000"/>
              <w:right w:val="single" w:sz="16" w:space="0" w:color="000000"/>
            </w:tcBorders>
            <w:shd w:val="clear" w:color="auto" w:fill="FFFFFF"/>
            <w:tcMar>
              <w:top w:w="0" w:type="dxa"/>
              <w:left w:w="0" w:type="dxa"/>
              <w:bottom w:w="0" w:type="dxa"/>
              <w:right w:w="0" w:type="dxa"/>
            </w:tcMar>
            <w:vAlign w:val="center"/>
          </w:tcPr>
          <w:p w14:paraId="12A517E1" w14:textId="77777777" w:rsidR="00C66844" w:rsidRDefault="00C66844">
            <w:pPr>
              <w:spacing w:before="40" w:after="40"/>
              <w:ind w:left="100" w:right="100"/>
              <w:jc w:val="center"/>
            </w:pPr>
          </w:p>
        </w:tc>
        <w:tc>
          <w:tcPr>
            <w:tcW w:w="1405" w:type="dxa"/>
            <w:tcBorders>
              <w:left w:val="single" w:sz="16" w:space="0" w:color="000000"/>
              <w:bottom w:val="single" w:sz="16" w:space="0" w:color="000000"/>
            </w:tcBorders>
            <w:shd w:val="clear" w:color="auto" w:fill="FFFFFF"/>
            <w:tcMar>
              <w:top w:w="0" w:type="dxa"/>
              <w:left w:w="0" w:type="dxa"/>
              <w:bottom w:w="0" w:type="dxa"/>
              <w:right w:w="0" w:type="dxa"/>
            </w:tcMar>
            <w:vAlign w:val="center"/>
          </w:tcPr>
          <w:p w14:paraId="6291D63F" w14:textId="77777777" w:rsidR="00C66844" w:rsidRDefault="00E5634A">
            <w:pPr>
              <w:spacing w:before="40" w:after="40"/>
              <w:ind w:left="100" w:right="100"/>
              <w:jc w:val="center"/>
            </w:pPr>
            <w:r>
              <w:rPr>
                <w:rFonts w:ascii="Arial" w:eastAsia="Arial" w:hAnsi="Arial" w:cs="Arial"/>
                <w:color w:val="111111"/>
                <w:sz w:val="16"/>
                <w:szCs w:val="16"/>
              </w:rPr>
              <w:t>( 0.684 -  0.853)</w:t>
            </w:r>
          </w:p>
        </w:tc>
        <w:tc>
          <w:tcPr>
            <w:tcW w:w="1405" w:type="dxa"/>
            <w:tcBorders>
              <w:bottom w:val="single" w:sz="16" w:space="0" w:color="000000"/>
            </w:tcBorders>
            <w:shd w:val="clear" w:color="auto" w:fill="FFFFFF"/>
            <w:tcMar>
              <w:top w:w="0" w:type="dxa"/>
              <w:left w:w="0" w:type="dxa"/>
              <w:bottom w:w="0" w:type="dxa"/>
              <w:right w:w="0" w:type="dxa"/>
            </w:tcMar>
            <w:vAlign w:val="center"/>
          </w:tcPr>
          <w:p w14:paraId="0FD521FB" w14:textId="77777777" w:rsidR="00C66844" w:rsidRDefault="00E5634A">
            <w:pPr>
              <w:spacing w:before="40" w:after="40"/>
              <w:ind w:left="100" w:right="100"/>
              <w:jc w:val="center"/>
            </w:pPr>
            <w:r>
              <w:rPr>
                <w:rFonts w:ascii="Arial" w:eastAsia="Arial" w:hAnsi="Arial" w:cs="Arial"/>
                <w:color w:val="111111"/>
                <w:sz w:val="16"/>
                <w:szCs w:val="16"/>
              </w:rPr>
              <w:t>( 1.322 -  1.569)</w:t>
            </w:r>
          </w:p>
        </w:tc>
        <w:tc>
          <w:tcPr>
            <w:tcW w:w="1405" w:type="dxa"/>
            <w:tcBorders>
              <w:bottom w:val="single" w:sz="16" w:space="0" w:color="000000"/>
            </w:tcBorders>
            <w:shd w:val="clear" w:color="auto" w:fill="FFFFFF"/>
            <w:tcMar>
              <w:top w:w="0" w:type="dxa"/>
              <w:left w:w="0" w:type="dxa"/>
              <w:bottom w:w="0" w:type="dxa"/>
              <w:right w:w="0" w:type="dxa"/>
            </w:tcMar>
            <w:vAlign w:val="center"/>
          </w:tcPr>
          <w:p w14:paraId="7E854DA8" w14:textId="77777777" w:rsidR="00C66844" w:rsidRDefault="00E5634A">
            <w:pPr>
              <w:spacing w:before="40" w:after="40"/>
              <w:ind w:left="100" w:right="100"/>
              <w:jc w:val="center"/>
            </w:pPr>
            <w:r>
              <w:rPr>
                <w:rFonts w:ascii="Arial" w:eastAsia="Arial" w:hAnsi="Arial" w:cs="Arial"/>
                <w:color w:val="111111"/>
                <w:sz w:val="16"/>
                <w:szCs w:val="16"/>
              </w:rPr>
              <w:t>( 0.930 -  1.132)</w:t>
            </w:r>
          </w:p>
        </w:tc>
        <w:tc>
          <w:tcPr>
            <w:tcW w:w="267" w:type="dxa"/>
            <w:tcBorders>
              <w:bottom w:val="single" w:sz="16" w:space="0" w:color="000000"/>
              <w:right w:val="single" w:sz="16" w:space="0" w:color="000000"/>
            </w:tcBorders>
            <w:shd w:val="clear" w:color="auto" w:fill="FFFFFF"/>
            <w:tcMar>
              <w:top w:w="0" w:type="dxa"/>
              <w:left w:w="0" w:type="dxa"/>
              <w:bottom w:w="0" w:type="dxa"/>
              <w:right w:w="0" w:type="dxa"/>
            </w:tcMar>
            <w:vAlign w:val="center"/>
          </w:tcPr>
          <w:p w14:paraId="5B011E11" w14:textId="77777777" w:rsidR="00C66844" w:rsidRDefault="00C66844">
            <w:pPr>
              <w:spacing w:before="40" w:after="40"/>
              <w:ind w:left="100" w:right="100"/>
              <w:jc w:val="center"/>
            </w:pPr>
          </w:p>
        </w:tc>
        <w:tc>
          <w:tcPr>
            <w:tcW w:w="1405" w:type="dxa"/>
            <w:tcBorders>
              <w:left w:val="single" w:sz="16" w:space="0" w:color="000000"/>
              <w:bottom w:val="single" w:sz="16" w:space="0" w:color="000000"/>
            </w:tcBorders>
            <w:shd w:val="clear" w:color="auto" w:fill="FFFFFF"/>
            <w:tcMar>
              <w:top w:w="0" w:type="dxa"/>
              <w:left w:w="0" w:type="dxa"/>
              <w:bottom w:w="0" w:type="dxa"/>
              <w:right w:w="0" w:type="dxa"/>
            </w:tcMar>
            <w:vAlign w:val="center"/>
          </w:tcPr>
          <w:p w14:paraId="54EB4BB7" w14:textId="77777777" w:rsidR="00C66844" w:rsidRDefault="00E5634A">
            <w:pPr>
              <w:spacing w:before="40" w:after="40"/>
              <w:ind w:left="100" w:right="100"/>
              <w:jc w:val="center"/>
            </w:pPr>
            <w:r>
              <w:rPr>
                <w:rFonts w:ascii="Arial" w:eastAsia="Arial" w:hAnsi="Arial" w:cs="Arial"/>
                <w:color w:val="111111"/>
                <w:sz w:val="16"/>
                <w:szCs w:val="16"/>
              </w:rPr>
              <w:t>( 0.539 -  0.685)</w:t>
            </w:r>
          </w:p>
        </w:tc>
        <w:tc>
          <w:tcPr>
            <w:tcW w:w="1405" w:type="dxa"/>
            <w:tcBorders>
              <w:bottom w:val="single" w:sz="16" w:space="0" w:color="000000"/>
            </w:tcBorders>
            <w:shd w:val="clear" w:color="auto" w:fill="FFFFFF"/>
            <w:tcMar>
              <w:top w:w="0" w:type="dxa"/>
              <w:left w:w="0" w:type="dxa"/>
              <w:bottom w:w="0" w:type="dxa"/>
              <w:right w:w="0" w:type="dxa"/>
            </w:tcMar>
            <w:vAlign w:val="center"/>
          </w:tcPr>
          <w:p w14:paraId="61C487A4" w14:textId="77777777" w:rsidR="00C66844" w:rsidRDefault="00E5634A">
            <w:pPr>
              <w:spacing w:before="40" w:after="40"/>
              <w:ind w:left="100" w:right="100"/>
              <w:jc w:val="center"/>
            </w:pPr>
            <w:r>
              <w:rPr>
                <w:rFonts w:ascii="Arial" w:eastAsia="Arial" w:hAnsi="Arial" w:cs="Arial"/>
                <w:color w:val="111111"/>
                <w:sz w:val="16"/>
                <w:szCs w:val="16"/>
              </w:rPr>
              <w:t>( 1.179 -  1.386)</w:t>
            </w:r>
          </w:p>
        </w:tc>
        <w:tc>
          <w:tcPr>
            <w:tcW w:w="1405" w:type="dxa"/>
            <w:tcBorders>
              <w:bottom w:val="single" w:sz="16" w:space="0" w:color="000000"/>
            </w:tcBorders>
            <w:shd w:val="clear" w:color="auto" w:fill="FFFFFF"/>
            <w:tcMar>
              <w:top w:w="0" w:type="dxa"/>
              <w:left w:w="0" w:type="dxa"/>
              <w:bottom w:w="0" w:type="dxa"/>
              <w:right w:w="0" w:type="dxa"/>
            </w:tcMar>
            <w:vAlign w:val="center"/>
          </w:tcPr>
          <w:p w14:paraId="4B948874" w14:textId="77777777" w:rsidR="00C66844" w:rsidRDefault="00E5634A">
            <w:pPr>
              <w:spacing w:before="40" w:after="40"/>
              <w:ind w:left="100" w:right="100"/>
              <w:jc w:val="center"/>
            </w:pPr>
            <w:r>
              <w:rPr>
                <w:rFonts w:ascii="Arial" w:eastAsia="Arial" w:hAnsi="Arial" w:cs="Arial"/>
                <w:color w:val="111111"/>
                <w:sz w:val="16"/>
                <w:szCs w:val="16"/>
              </w:rPr>
              <w:t>( 0.652 -  0.886)</w:t>
            </w:r>
          </w:p>
        </w:tc>
      </w:tr>
      <w:tr w:rsidR="00C66844" w14:paraId="2020EBDB" w14:textId="77777777">
        <w:trPr>
          <w:cantSplit/>
          <w:trHeight w:val="224"/>
          <w:jc w:val="center"/>
        </w:trPr>
        <w:tc>
          <w:tcPr>
            <w:tcW w:w="871" w:type="dxa"/>
            <w:vMerge w:val="restart"/>
            <w:tcBorders>
              <w:top w:val="single" w:sz="16" w:space="0" w:color="000000"/>
            </w:tcBorders>
            <w:shd w:val="clear" w:color="auto" w:fill="FFFFFF"/>
            <w:tcMar>
              <w:top w:w="0" w:type="dxa"/>
              <w:left w:w="0" w:type="dxa"/>
              <w:bottom w:w="0" w:type="dxa"/>
              <w:right w:w="0" w:type="dxa"/>
            </w:tcMar>
            <w:vAlign w:val="center"/>
          </w:tcPr>
          <w:p w14:paraId="67FF9C7C" w14:textId="77777777" w:rsidR="00C66844" w:rsidRDefault="00E5634A">
            <w:pPr>
              <w:spacing w:before="40" w:after="40"/>
              <w:ind w:left="100" w:right="100"/>
              <w:jc w:val="center"/>
            </w:pPr>
            <w:r>
              <w:rPr>
                <w:rFonts w:ascii="Arial" w:eastAsia="Arial" w:hAnsi="Arial" w:cs="Arial"/>
                <w:i/>
                <w:color w:val="111111"/>
                <w:sz w:val="16"/>
                <w:szCs w:val="16"/>
              </w:rPr>
              <w:t>All</w:t>
            </w:r>
          </w:p>
        </w:tc>
        <w:tc>
          <w:tcPr>
            <w:tcW w:w="267" w:type="dxa"/>
            <w:tcBorders>
              <w:top w:val="single" w:sz="16" w:space="0" w:color="000000"/>
              <w:right w:val="single" w:sz="16" w:space="0" w:color="000000"/>
            </w:tcBorders>
            <w:shd w:val="clear" w:color="auto" w:fill="FFFFFF"/>
            <w:tcMar>
              <w:top w:w="0" w:type="dxa"/>
              <w:left w:w="0" w:type="dxa"/>
              <w:bottom w:w="0" w:type="dxa"/>
              <w:right w:w="0" w:type="dxa"/>
            </w:tcMar>
            <w:vAlign w:val="center"/>
          </w:tcPr>
          <w:p w14:paraId="54233915" w14:textId="77777777" w:rsidR="00C66844" w:rsidRDefault="00C66844">
            <w:pPr>
              <w:spacing w:before="40" w:after="40"/>
              <w:ind w:left="100" w:right="100"/>
              <w:jc w:val="center"/>
            </w:pPr>
          </w:p>
        </w:tc>
        <w:tc>
          <w:tcPr>
            <w:tcW w:w="1405" w:type="dxa"/>
            <w:tcBorders>
              <w:top w:val="single" w:sz="16" w:space="0" w:color="000000"/>
              <w:left w:val="single" w:sz="16" w:space="0" w:color="000000"/>
            </w:tcBorders>
            <w:shd w:val="clear" w:color="auto" w:fill="FFFFFF"/>
            <w:tcMar>
              <w:top w:w="0" w:type="dxa"/>
              <w:left w:w="0" w:type="dxa"/>
              <w:bottom w:w="0" w:type="dxa"/>
              <w:right w:w="0" w:type="dxa"/>
            </w:tcMar>
            <w:vAlign w:val="center"/>
          </w:tcPr>
          <w:p w14:paraId="6651B404" w14:textId="77777777" w:rsidR="00C66844" w:rsidRDefault="00E5634A">
            <w:pPr>
              <w:spacing w:before="40" w:after="40"/>
              <w:ind w:left="100" w:right="100"/>
              <w:jc w:val="center"/>
            </w:pPr>
            <w:r>
              <w:rPr>
                <w:rFonts w:ascii="Arial" w:eastAsia="Arial" w:hAnsi="Arial" w:cs="Arial"/>
                <w:color w:val="111111"/>
                <w:sz w:val="16"/>
                <w:szCs w:val="16"/>
              </w:rPr>
              <w:t xml:space="preserve"> 0.721</w:t>
            </w:r>
          </w:p>
        </w:tc>
        <w:tc>
          <w:tcPr>
            <w:tcW w:w="1405" w:type="dxa"/>
            <w:tcBorders>
              <w:top w:val="single" w:sz="16" w:space="0" w:color="000000"/>
            </w:tcBorders>
            <w:shd w:val="clear" w:color="auto" w:fill="FFFFFF"/>
            <w:tcMar>
              <w:top w:w="0" w:type="dxa"/>
              <w:left w:w="0" w:type="dxa"/>
              <w:bottom w:w="0" w:type="dxa"/>
              <w:right w:w="0" w:type="dxa"/>
            </w:tcMar>
            <w:vAlign w:val="center"/>
          </w:tcPr>
          <w:p w14:paraId="6773F20A" w14:textId="77777777" w:rsidR="00C66844" w:rsidRDefault="00E5634A">
            <w:pPr>
              <w:spacing w:before="40" w:after="40"/>
              <w:ind w:left="100" w:right="100"/>
              <w:jc w:val="center"/>
            </w:pPr>
            <w:r>
              <w:rPr>
                <w:rFonts w:ascii="Arial" w:eastAsia="Arial" w:hAnsi="Arial" w:cs="Arial"/>
                <w:color w:val="111111"/>
                <w:sz w:val="16"/>
                <w:szCs w:val="16"/>
              </w:rPr>
              <w:t xml:space="preserve"> 0.946</w:t>
            </w:r>
          </w:p>
        </w:tc>
        <w:tc>
          <w:tcPr>
            <w:tcW w:w="1405" w:type="dxa"/>
            <w:tcBorders>
              <w:top w:val="single" w:sz="16" w:space="0" w:color="000000"/>
            </w:tcBorders>
            <w:shd w:val="clear" w:color="auto" w:fill="FFFFFF"/>
            <w:tcMar>
              <w:top w:w="0" w:type="dxa"/>
              <w:left w:w="0" w:type="dxa"/>
              <w:bottom w:w="0" w:type="dxa"/>
              <w:right w:w="0" w:type="dxa"/>
            </w:tcMar>
            <w:vAlign w:val="center"/>
          </w:tcPr>
          <w:p w14:paraId="66195BBF" w14:textId="77777777" w:rsidR="00C66844" w:rsidRDefault="00E5634A">
            <w:pPr>
              <w:spacing w:before="40" w:after="40"/>
              <w:ind w:left="100" w:right="100"/>
              <w:jc w:val="center"/>
            </w:pPr>
            <w:r>
              <w:rPr>
                <w:rFonts w:ascii="Arial" w:eastAsia="Arial" w:hAnsi="Arial" w:cs="Arial"/>
                <w:color w:val="111111"/>
                <w:sz w:val="16"/>
                <w:szCs w:val="16"/>
              </w:rPr>
              <w:t xml:space="preserve"> 0.653</w:t>
            </w:r>
          </w:p>
        </w:tc>
        <w:tc>
          <w:tcPr>
            <w:tcW w:w="267" w:type="dxa"/>
            <w:tcBorders>
              <w:top w:val="single" w:sz="16" w:space="0" w:color="000000"/>
              <w:right w:val="single" w:sz="16" w:space="0" w:color="000000"/>
            </w:tcBorders>
            <w:shd w:val="clear" w:color="auto" w:fill="FFFFFF"/>
            <w:tcMar>
              <w:top w:w="0" w:type="dxa"/>
              <w:left w:w="0" w:type="dxa"/>
              <w:bottom w:w="0" w:type="dxa"/>
              <w:right w:w="0" w:type="dxa"/>
            </w:tcMar>
            <w:vAlign w:val="center"/>
          </w:tcPr>
          <w:p w14:paraId="75E1A0B9" w14:textId="77777777" w:rsidR="00C66844" w:rsidRDefault="00C66844">
            <w:pPr>
              <w:spacing w:before="40" w:after="40"/>
              <w:ind w:left="100" w:right="100"/>
              <w:jc w:val="center"/>
            </w:pPr>
          </w:p>
        </w:tc>
        <w:tc>
          <w:tcPr>
            <w:tcW w:w="1405" w:type="dxa"/>
            <w:tcBorders>
              <w:top w:val="single" w:sz="16" w:space="0" w:color="000000"/>
              <w:left w:val="single" w:sz="16" w:space="0" w:color="000000"/>
            </w:tcBorders>
            <w:shd w:val="clear" w:color="auto" w:fill="FFFFFF"/>
            <w:tcMar>
              <w:top w:w="0" w:type="dxa"/>
              <w:left w:w="0" w:type="dxa"/>
              <w:bottom w:w="0" w:type="dxa"/>
              <w:right w:w="0" w:type="dxa"/>
            </w:tcMar>
            <w:vAlign w:val="center"/>
          </w:tcPr>
          <w:p w14:paraId="6BDFE073" w14:textId="77777777" w:rsidR="00C66844" w:rsidRDefault="00E5634A">
            <w:pPr>
              <w:spacing w:before="40" w:after="40"/>
              <w:ind w:left="100" w:right="100"/>
              <w:jc w:val="center"/>
            </w:pPr>
            <w:r>
              <w:rPr>
                <w:rFonts w:ascii="Arial" w:eastAsia="Arial" w:hAnsi="Arial" w:cs="Arial"/>
                <w:color w:val="111111"/>
                <w:sz w:val="16"/>
                <w:szCs w:val="16"/>
              </w:rPr>
              <w:t xml:space="preserve"> 0.819</w:t>
            </w:r>
          </w:p>
        </w:tc>
        <w:tc>
          <w:tcPr>
            <w:tcW w:w="1405" w:type="dxa"/>
            <w:tcBorders>
              <w:top w:val="single" w:sz="16" w:space="0" w:color="000000"/>
            </w:tcBorders>
            <w:shd w:val="clear" w:color="auto" w:fill="FFFFFF"/>
            <w:tcMar>
              <w:top w:w="0" w:type="dxa"/>
              <w:left w:w="0" w:type="dxa"/>
              <w:bottom w:w="0" w:type="dxa"/>
              <w:right w:w="0" w:type="dxa"/>
            </w:tcMar>
            <w:vAlign w:val="center"/>
          </w:tcPr>
          <w:p w14:paraId="06B296BD" w14:textId="77777777" w:rsidR="00C66844" w:rsidRDefault="00E5634A">
            <w:pPr>
              <w:spacing w:before="40" w:after="40"/>
              <w:ind w:left="100" w:right="100"/>
              <w:jc w:val="center"/>
            </w:pPr>
            <w:r>
              <w:rPr>
                <w:rFonts w:ascii="Arial" w:eastAsia="Arial" w:hAnsi="Arial" w:cs="Arial"/>
                <w:color w:val="111111"/>
                <w:sz w:val="16"/>
                <w:szCs w:val="16"/>
              </w:rPr>
              <w:t xml:space="preserve"> 1.161</w:t>
            </w:r>
          </w:p>
        </w:tc>
        <w:tc>
          <w:tcPr>
            <w:tcW w:w="1405" w:type="dxa"/>
            <w:tcBorders>
              <w:top w:val="single" w:sz="16" w:space="0" w:color="000000"/>
            </w:tcBorders>
            <w:shd w:val="clear" w:color="auto" w:fill="FFFFFF"/>
            <w:tcMar>
              <w:top w:w="0" w:type="dxa"/>
              <w:left w:w="0" w:type="dxa"/>
              <w:bottom w:w="0" w:type="dxa"/>
              <w:right w:w="0" w:type="dxa"/>
            </w:tcMar>
            <w:vAlign w:val="center"/>
          </w:tcPr>
          <w:p w14:paraId="0C4D86FD" w14:textId="77777777" w:rsidR="00C66844" w:rsidRDefault="00E5634A">
            <w:pPr>
              <w:spacing w:before="40" w:after="40"/>
              <w:ind w:left="100" w:right="100"/>
              <w:jc w:val="center"/>
            </w:pPr>
            <w:r>
              <w:rPr>
                <w:rFonts w:ascii="Arial" w:eastAsia="Arial" w:hAnsi="Arial" w:cs="Arial"/>
                <w:color w:val="111111"/>
                <w:sz w:val="16"/>
                <w:szCs w:val="16"/>
              </w:rPr>
              <w:t xml:space="preserve"> 0.911</w:t>
            </w:r>
          </w:p>
        </w:tc>
        <w:tc>
          <w:tcPr>
            <w:tcW w:w="267" w:type="dxa"/>
            <w:tcBorders>
              <w:top w:val="single" w:sz="16" w:space="0" w:color="000000"/>
              <w:right w:val="single" w:sz="16" w:space="0" w:color="000000"/>
            </w:tcBorders>
            <w:shd w:val="clear" w:color="auto" w:fill="FFFFFF"/>
            <w:tcMar>
              <w:top w:w="0" w:type="dxa"/>
              <w:left w:w="0" w:type="dxa"/>
              <w:bottom w:w="0" w:type="dxa"/>
              <w:right w:w="0" w:type="dxa"/>
            </w:tcMar>
            <w:vAlign w:val="center"/>
          </w:tcPr>
          <w:p w14:paraId="15403F7A" w14:textId="77777777" w:rsidR="00C66844" w:rsidRDefault="00C66844">
            <w:pPr>
              <w:spacing w:before="40" w:after="40"/>
              <w:ind w:left="100" w:right="100"/>
              <w:jc w:val="center"/>
            </w:pPr>
          </w:p>
        </w:tc>
        <w:tc>
          <w:tcPr>
            <w:tcW w:w="1405" w:type="dxa"/>
            <w:tcBorders>
              <w:top w:val="single" w:sz="16" w:space="0" w:color="000000"/>
              <w:left w:val="single" w:sz="16" w:space="0" w:color="000000"/>
            </w:tcBorders>
            <w:shd w:val="clear" w:color="auto" w:fill="FFFFFF"/>
            <w:tcMar>
              <w:top w:w="0" w:type="dxa"/>
              <w:left w:w="0" w:type="dxa"/>
              <w:bottom w:w="0" w:type="dxa"/>
              <w:right w:w="0" w:type="dxa"/>
            </w:tcMar>
            <w:vAlign w:val="center"/>
          </w:tcPr>
          <w:p w14:paraId="5CCFDB33" w14:textId="77777777" w:rsidR="00C66844" w:rsidRDefault="00C66844">
            <w:pPr>
              <w:spacing w:before="40" w:after="40"/>
              <w:ind w:left="100" w:right="100"/>
              <w:jc w:val="center"/>
            </w:pPr>
          </w:p>
        </w:tc>
        <w:tc>
          <w:tcPr>
            <w:tcW w:w="1405" w:type="dxa"/>
            <w:tcBorders>
              <w:top w:val="single" w:sz="16" w:space="0" w:color="000000"/>
            </w:tcBorders>
            <w:shd w:val="clear" w:color="auto" w:fill="FFFFFF"/>
            <w:tcMar>
              <w:top w:w="0" w:type="dxa"/>
              <w:left w:w="0" w:type="dxa"/>
              <w:bottom w:w="0" w:type="dxa"/>
              <w:right w:w="0" w:type="dxa"/>
            </w:tcMar>
            <w:vAlign w:val="center"/>
          </w:tcPr>
          <w:p w14:paraId="2D190FFE" w14:textId="77777777" w:rsidR="00C66844" w:rsidRDefault="00C66844">
            <w:pPr>
              <w:spacing w:before="40" w:after="40"/>
              <w:ind w:left="100" w:right="100"/>
              <w:jc w:val="center"/>
            </w:pPr>
          </w:p>
        </w:tc>
        <w:tc>
          <w:tcPr>
            <w:tcW w:w="1405" w:type="dxa"/>
            <w:tcBorders>
              <w:top w:val="single" w:sz="16" w:space="0" w:color="000000"/>
            </w:tcBorders>
            <w:shd w:val="clear" w:color="auto" w:fill="FFFFFF"/>
            <w:tcMar>
              <w:top w:w="0" w:type="dxa"/>
              <w:left w:w="0" w:type="dxa"/>
              <w:bottom w:w="0" w:type="dxa"/>
              <w:right w:w="0" w:type="dxa"/>
            </w:tcMar>
            <w:vAlign w:val="center"/>
          </w:tcPr>
          <w:p w14:paraId="35873C4B" w14:textId="77777777" w:rsidR="00C66844" w:rsidRDefault="00C66844">
            <w:pPr>
              <w:spacing w:before="40" w:after="40"/>
              <w:ind w:left="100" w:right="100"/>
              <w:jc w:val="center"/>
            </w:pPr>
          </w:p>
        </w:tc>
      </w:tr>
      <w:tr w:rsidR="00C66844" w14:paraId="39D008DC" w14:textId="77777777">
        <w:trPr>
          <w:cantSplit/>
          <w:trHeight w:val="257"/>
          <w:jc w:val="center"/>
        </w:trPr>
        <w:tc>
          <w:tcPr>
            <w:tcW w:w="871" w:type="dxa"/>
            <w:vMerge/>
            <w:shd w:val="clear" w:color="auto" w:fill="FFFFFF"/>
            <w:tcMar>
              <w:top w:w="0" w:type="dxa"/>
              <w:left w:w="0" w:type="dxa"/>
              <w:bottom w:w="0" w:type="dxa"/>
              <w:right w:w="0" w:type="dxa"/>
            </w:tcMar>
            <w:vAlign w:val="center"/>
          </w:tcPr>
          <w:p w14:paraId="2A04E589" w14:textId="77777777" w:rsidR="00C66844" w:rsidRDefault="00C66844">
            <w:pPr>
              <w:spacing w:before="40" w:after="40"/>
              <w:ind w:left="100" w:right="100"/>
              <w:jc w:val="center"/>
            </w:pPr>
          </w:p>
        </w:tc>
        <w:tc>
          <w:tcPr>
            <w:tcW w:w="267" w:type="dxa"/>
            <w:tcBorders>
              <w:right w:val="single" w:sz="16" w:space="0" w:color="000000"/>
            </w:tcBorders>
            <w:shd w:val="clear" w:color="auto" w:fill="FFFFFF"/>
            <w:tcMar>
              <w:top w:w="0" w:type="dxa"/>
              <w:left w:w="0" w:type="dxa"/>
              <w:bottom w:w="0" w:type="dxa"/>
              <w:right w:w="0" w:type="dxa"/>
            </w:tcMar>
            <w:vAlign w:val="center"/>
          </w:tcPr>
          <w:p w14:paraId="18E67C5C" w14:textId="77777777" w:rsidR="00C66844" w:rsidRDefault="00C66844">
            <w:pPr>
              <w:spacing w:before="40" w:after="40"/>
              <w:ind w:left="100" w:right="100"/>
              <w:jc w:val="center"/>
            </w:pPr>
          </w:p>
        </w:tc>
        <w:tc>
          <w:tcPr>
            <w:tcW w:w="1405" w:type="dxa"/>
            <w:tcBorders>
              <w:left w:val="single" w:sz="16" w:space="0" w:color="000000"/>
            </w:tcBorders>
            <w:shd w:val="clear" w:color="auto" w:fill="FFFFFF"/>
            <w:tcMar>
              <w:top w:w="0" w:type="dxa"/>
              <w:left w:w="0" w:type="dxa"/>
              <w:bottom w:w="0" w:type="dxa"/>
              <w:right w:w="0" w:type="dxa"/>
            </w:tcMar>
            <w:vAlign w:val="center"/>
          </w:tcPr>
          <w:p w14:paraId="5D3D82C1" w14:textId="77777777" w:rsidR="00C66844" w:rsidRDefault="00E5634A">
            <w:pPr>
              <w:spacing w:before="40" w:after="40"/>
              <w:ind w:left="100" w:right="100"/>
              <w:jc w:val="center"/>
            </w:pPr>
            <w:r>
              <w:rPr>
                <w:rFonts w:ascii="Arial" w:eastAsia="Arial" w:hAnsi="Arial" w:cs="Arial"/>
                <w:color w:val="111111"/>
                <w:sz w:val="16"/>
                <w:szCs w:val="16"/>
              </w:rPr>
              <w:t>( 0.644 -  0.798)</w:t>
            </w:r>
          </w:p>
        </w:tc>
        <w:tc>
          <w:tcPr>
            <w:tcW w:w="1405" w:type="dxa"/>
            <w:shd w:val="clear" w:color="auto" w:fill="FFFFFF"/>
            <w:tcMar>
              <w:top w:w="0" w:type="dxa"/>
              <w:left w:w="0" w:type="dxa"/>
              <w:bottom w:w="0" w:type="dxa"/>
              <w:right w:w="0" w:type="dxa"/>
            </w:tcMar>
            <w:vAlign w:val="center"/>
          </w:tcPr>
          <w:p w14:paraId="1BCDFBD5" w14:textId="77777777" w:rsidR="00C66844" w:rsidRDefault="00E5634A">
            <w:pPr>
              <w:spacing w:before="40" w:after="40"/>
              <w:ind w:left="100" w:right="100"/>
              <w:jc w:val="center"/>
            </w:pPr>
            <w:r>
              <w:rPr>
                <w:rFonts w:ascii="Arial" w:eastAsia="Arial" w:hAnsi="Arial" w:cs="Arial"/>
                <w:color w:val="111111"/>
                <w:sz w:val="16"/>
                <w:szCs w:val="16"/>
              </w:rPr>
              <w:t>( 0.879 -  1.013)</w:t>
            </w:r>
          </w:p>
        </w:tc>
        <w:tc>
          <w:tcPr>
            <w:tcW w:w="1405" w:type="dxa"/>
            <w:shd w:val="clear" w:color="auto" w:fill="FFFFFF"/>
            <w:tcMar>
              <w:top w:w="0" w:type="dxa"/>
              <w:left w:w="0" w:type="dxa"/>
              <w:bottom w:w="0" w:type="dxa"/>
              <w:right w:w="0" w:type="dxa"/>
            </w:tcMar>
            <w:vAlign w:val="center"/>
          </w:tcPr>
          <w:p w14:paraId="4842EC6D" w14:textId="77777777" w:rsidR="00C66844" w:rsidRDefault="00E5634A">
            <w:pPr>
              <w:spacing w:before="40" w:after="40"/>
              <w:ind w:left="100" w:right="100"/>
              <w:jc w:val="center"/>
            </w:pPr>
            <w:r>
              <w:rPr>
                <w:rFonts w:ascii="Arial" w:eastAsia="Arial" w:hAnsi="Arial" w:cs="Arial"/>
                <w:color w:val="111111"/>
                <w:sz w:val="16"/>
                <w:szCs w:val="16"/>
              </w:rPr>
              <w:t>( 0.585 -  0.721)</w:t>
            </w:r>
          </w:p>
        </w:tc>
        <w:tc>
          <w:tcPr>
            <w:tcW w:w="267" w:type="dxa"/>
            <w:tcBorders>
              <w:right w:val="single" w:sz="16" w:space="0" w:color="000000"/>
            </w:tcBorders>
            <w:shd w:val="clear" w:color="auto" w:fill="FFFFFF"/>
            <w:tcMar>
              <w:top w:w="0" w:type="dxa"/>
              <w:left w:w="0" w:type="dxa"/>
              <w:bottom w:w="0" w:type="dxa"/>
              <w:right w:w="0" w:type="dxa"/>
            </w:tcMar>
            <w:vAlign w:val="center"/>
          </w:tcPr>
          <w:p w14:paraId="4A74E777" w14:textId="77777777" w:rsidR="00C66844" w:rsidRDefault="00C66844">
            <w:pPr>
              <w:spacing w:before="40" w:after="40"/>
              <w:ind w:left="100" w:right="100"/>
              <w:jc w:val="center"/>
            </w:pPr>
          </w:p>
        </w:tc>
        <w:tc>
          <w:tcPr>
            <w:tcW w:w="1405" w:type="dxa"/>
            <w:tcBorders>
              <w:left w:val="single" w:sz="16" w:space="0" w:color="000000"/>
            </w:tcBorders>
            <w:shd w:val="clear" w:color="auto" w:fill="FFFFFF"/>
            <w:tcMar>
              <w:top w:w="0" w:type="dxa"/>
              <w:left w:w="0" w:type="dxa"/>
              <w:bottom w:w="0" w:type="dxa"/>
              <w:right w:w="0" w:type="dxa"/>
            </w:tcMar>
            <w:vAlign w:val="center"/>
          </w:tcPr>
          <w:p w14:paraId="01E0A038" w14:textId="77777777" w:rsidR="00C66844" w:rsidRDefault="00E5634A">
            <w:pPr>
              <w:spacing w:before="40" w:after="40"/>
              <w:ind w:left="100" w:right="100"/>
              <w:jc w:val="center"/>
            </w:pPr>
            <w:r>
              <w:rPr>
                <w:rFonts w:ascii="Arial" w:eastAsia="Arial" w:hAnsi="Arial" w:cs="Arial"/>
                <w:color w:val="111111"/>
                <w:sz w:val="16"/>
                <w:szCs w:val="16"/>
              </w:rPr>
              <w:t>( 0.776 -  0.863)</w:t>
            </w:r>
          </w:p>
        </w:tc>
        <w:tc>
          <w:tcPr>
            <w:tcW w:w="1405" w:type="dxa"/>
            <w:shd w:val="clear" w:color="auto" w:fill="FFFFFF"/>
            <w:tcMar>
              <w:top w:w="0" w:type="dxa"/>
              <w:left w:w="0" w:type="dxa"/>
              <w:bottom w:w="0" w:type="dxa"/>
              <w:right w:w="0" w:type="dxa"/>
            </w:tcMar>
            <w:vAlign w:val="center"/>
          </w:tcPr>
          <w:p w14:paraId="216F2B9C" w14:textId="77777777" w:rsidR="00C66844" w:rsidRDefault="00E5634A">
            <w:pPr>
              <w:spacing w:before="40" w:after="40"/>
              <w:ind w:left="100" w:right="100"/>
              <w:jc w:val="center"/>
            </w:pPr>
            <w:r>
              <w:rPr>
                <w:rFonts w:ascii="Arial" w:eastAsia="Arial" w:hAnsi="Arial" w:cs="Arial"/>
                <w:color w:val="111111"/>
                <w:sz w:val="16"/>
                <w:szCs w:val="16"/>
              </w:rPr>
              <w:t>( 1.081 -  1.240)</w:t>
            </w:r>
          </w:p>
        </w:tc>
        <w:tc>
          <w:tcPr>
            <w:tcW w:w="1405" w:type="dxa"/>
            <w:shd w:val="clear" w:color="auto" w:fill="FFFFFF"/>
            <w:tcMar>
              <w:top w:w="0" w:type="dxa"/>
              <w:left w:w="0" w:type="dxa"/>
              <w:bottom w:w="0" w:type="dxa"/>
              <w:right w:w="0" w:type="dxa"/>
            </w:tcMar>
            <w:vAlign w:val="center"/>
          </w:tcPr>
          <w:p w14:paraId="40E8BA0B" w14:textId="77777777" w:rsidR="00C66844" w:rsidRDefault="00E5634A">
            <w:pPr>
              <w:spacing w:before="40" w:after="40"/>
              <w:ind w:left="100" w:right="100"/>
              <w:jc w:val="center"/>
            </w:pPr>
            <w:r>
              <w:rPr>
                <w:rFonts w:ascii="Arial" w:eastAsia="Arial" w:hAnsi="Arial" w:cs="Arial"/>
                <w:color w:val="111111"/>
                <w:sz w:val="16"/>
                <w:szCs w:val="16"/>
              </w:rPr>
              <w:t>( 0.865 -  0.957)</w:t>
            </w:r>
          </w:p>
        </w:tc>
        <w:tc>
          <w:tcPr>
            <w:tcW w:w="267" w:type="dxa"/>
            <w:tcBorders>
              <w:right w:val="single" w:sz="16" w:space="0" w:color="000000"/>
            </w:tcBorders>
            <w:shd w:val="clear" w:color="auto" w:fill="FFFFFF"/>
            <w:tcMar>
              <w:top w:w="0" w:type="dxa"/>
              <w:left w:w="0" w:type="dxa"/>
              <w:bottom w:w="0" w:type="dxa"/>
              <w:right w:w="0" w:type="dxa"/>
            </w:tcMar>
            <w:vAlign w:val="center"/>
          </w:tcPr>
          <w:p w14:paraId="3B361595" w14:textId="77777777" w:rsidR="00C66844" w:rsidRDefault="00C66844">
            <w:pPr>
              <w:spacing w:before="40" w:after="40"/>
              <w:ind w:left="100" w:right="100"/>
              <w:jc w:val="center"/>
            </w:pPr>
          </w:p>
        </w:tc>
        <w:tc>
          <w:tcPr>
            <w:tcW w:w="1405" w:type="dxa"/>
            <w:tcBorders>
              <w:left w:val="single" w:sz="16" w:space="0" w:color="000000"/>
            </w:tcBorders>
            <w:shd w:val="clear" w:color="auto" w:fill="FFFFFF"/>
            <w:tcMar>
              <w:top w:w="0" w:type="dxa"/>
              <w:left w:w="0" w:type="dxa"/>
              <w:bottom w:w="0" w:type="dxa"/>
              <w:right w:w="0" w:type="dxa"/>
            </w:tcMar>
            <w:vAlign w:val="center"/>
          </w:tcPr>
          <w:p w14:paraId="24E6C9F3" w14:textId="77777777" w:rsidR="00C66844" w:rsidRDefault="00C66844">
            <w:pPr>
              <w:spacing w:before="40" w:after="40"/>
              <w:ind w:left="100" w:right="100"/>
              <w:jc w:val="center"/>
            </w:pPr>
          </w:p>
        </w:tc>
        <w:tc>
          <w:tcPr>
            <w:tcW w:w="1405" w:type="dxa"/>
            <w:shd w:val="clear" w:color="auto" w:fill="FFFFFF"/>
            <w:tcMar>
              <w:top w:w="0" w:type="dxa"/>
              <w:left w:w="0" w:type="dxa"/>
              <w:bottom w:w="0" w:type="dxa"/>
              <w:right w:w="0" w:type="dxa"/>
            </w:tcMar>
            <w:vAlign w:val="center"/>
          </w:tcPr>
          <w:p w14:paraId="44DE3A6E" w14:textId="77777777" w:rsidR="00C66844" w:rsidRDefault="00C66844">
            <w:pPr>
              <w:spacing w:before="40" w:after="40"/>
              <w:ind w:left="100" w:right="100"/>
              <w:jc w:val="center"/>
            </w:pPr>
          </w:p>
        </w:tc>
        <w:tc>
          <w:tcPr>
            <w:tcW w:w="1405" w:type="dxa"/>
            <w:shd w:val="clear" w:color="auto" w:fill="FFFFFF"/>
            <w:tcMar>
              <w:top w:w="0" w:type="dxa"/>
              <w:left w:w="0" w:type="dxa"/>
              <w:bottom w:w="0" w:type="dxa"/>
              <w:right w:w="0" w:type="dxa"/>
            </w:tcMar>
            <w:vAlign w:val="center"/>
          </w:tcPr>
          <w:p w14:paraId="1C746EEC" w14:textId="77777777" w:rsidR="00C66844" w:rsidRDefault="00C66844">
            <w:pPr>
              <w:spacing w:before="40" w:after="40"/>
              <w:ind w:left="100" w:right="100"/>
              <w:jc w:val="center"/>
            </w:pPr>
          </w:p>
        </w:tc>
      </w:tr>
    </w:tbl>
    <w:p w14:paraId="7CF0B171" w14:textId="645166BA" w:rsidR="00C66844" w:rsidDel="00DD38F2" w:rsidRDefault="00C66844">
      <w:pPr>
        <w:pStyle w:val="Ttulo5"/>
        <w:rPr>
          <w:del w:id="21" w:author="Guillermo Gea Izquierdo" w:date="2019-05-27T11:42:00Z"/>
        </w:rPr>
      </w:pPr>
      <w:bookmarkStart w:id="22" w:name="section-3"/>
      <w:bookmarkEnd w:id="22"/>
    </w:p>
    <w:p w14:paraId="38D42DDE" w14:textId="6240CF55" w:rsidR="00C66844" w:rsidRDefault="00C66844">
      <w:pPr>
        <w:pStyle w:val="Ttulo5"/>
      </w:pPr>
      <w:bookmarkStart w:id="23" w:name="section-4"/>
      <w:bookmarkEnd w:id="23"/>
    </w:p>
    <w:p w14:paraId="3EF07431" w14:textId="2FF951F3" w:rsidR="00C66844" w:rsidRDefault="00E5634A">
      <w:r>
        <w:rPr>
          <w:b/>
        </w:rPr>
        <w:t>Table S3.</w:t>
      </w:r>
      <w:r>
        <w:t xml:space="preserve"> Drought events </w:t>
      </w:r>
      <w:ins w:id="24" w:author="Guillermo Gea Izquierdo" w:date="2019-05-27T11:43:00Z">
        <w:r w:rsidR="00337894">
          <w:t xml:space="preserve">for the 1901-XXXX period?? </w:t>
        </w:r>
      </w:ins>
      <w:r>
        <w:t>for Sierra Nevada based on SPEI index (12 months scale). See methods for details.</w:t>
      </w:r>
    </w:p>
    <w:tbl>
      <w:tblPr>
        <w:tblW w:w="0" w:type="auto"/>
        <w:jc w:val="center"/>
        <w:tblLayout w:type="fixed"/>
        <w:tblLook w:val="04A0" w:firstRow="1" w:lastRow="0" w:firstColumn="1" w:lastColumn="0" w:noHBand="0" w:noVBand="1"/>
      </w:tblPr>
      <w:tblGrid>
        <w:gridCol w:w="1080"/>
        <w:gridCol w:w="1080"/>
        <w:gridCol w:w="1080"/>
        <w:gridCol w:w="1080"/>
        <w:gridCol w:w="1080"/>
        <w:gridCol w:w="1080"/>
      </w:tblGrid>
      <w:tr w:rsidR="00C66844" w14:paraId="1557D50C" w14:textId="77777777">
        <w:trPr>
          <w:cantSplit/>
          <w:trHeight w:val="360"/>
          <w:tblHeader/>
          <w:jc w:val="center"/>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9A64DC6" w14:textId="77777777" w:rsidR="00C66844" w:rsidRDefault="00E5634A">
            <w:pPr>
              <w:spacing w:before="40" w:after="40"/>
              <w:ind w:left="100" w:right="100"/>
              <w:jc w:val="center"/>
            </w:pPr>
            <w:r>
              <w:rPr>
                <w:rFonts w:ascii="Arial" w:eastAsia="Arial" w:hAnsi="Arial" w:cs="Arial"/>
                <w:b/>
                <w:color w:val="111111"/>
                <w:sz w:val="20"/>
                <w:szCs w:val="20"/>
              </w:rPr>
              <w:t xml:space="preserve">Duration </w:t>
            </w:r>
            <w:r>
              <w:rPr>
                <w:rFonts w:ascii="Arial" w:eastAsia="Arial" w:hAnsi="Arial" w:cs="Arial"/>
                <w:b/>
                <w:color w:val="111111"/>
                <w:sz w:val="20"/>
                <w:szCs w:val="20"/>
              </w:rPr>
              <w:br/>
              <w:t>(months)</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C0273D4" w14:textId="77777777" w:rsidR="00C66844" w:rsidRDefault="00E5634A">
            <w:pPr>
              <w:spacing w:before="40" w:after="40"/>
              <w:ind w:left="100" w:right="100"/>
              <w:jc w:val="center"/>
            </w:pPr>
            <w:r>
              <w:rPr>
                <w:rFonts w:ascii="Arial" w:eastAsia="Arial" w:hAnsi="Arial" w:cs="Arial"/>
                <w:b/>
                <w:color w:val="111111"/>
                <w:sz w:val="20"/>
                <w:szCs w:val="20"/>
              </w:rPr>
              <w:t>Intensity</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522701F" w14:textId="77777777" w:rsidR="00C66844" w:rsidRDefault="00E5634A">
            <w:pPr>
              <w:spacing w:before="40" w:after="40"/>
              <w:ind w:left="100" w:right="100"/>
              <w:jc w:val="center"/>
            </w:pPr>
            <w:r>
              <w:rPr>
                <w:rFonts w:ascii="Arial" w:eastAsia="Arial" w:hAnsi="Arial" w:cs="Arial"/>
                <w:b/>
                <w:color w:val="111111"/>
                <w:sz w:val="20"/>
                <w:szCs w:val="20"/>
              </w:rPr>
              <w:t>Severity</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5342284" w14:textId="77777777" w:rsidR="00C66844" w:rsidRDefault="00E5634A">
            <w:pPr>
              <w:spacing w:before="40" w:after="40"/>
              <w:ind w:left="100" w:right="100"/>
              <w:jc w:val="center"/>
            </w:pPr>
            <w:r>
              <w:rPr>
                <w:rFonts w:ascii="Arial" w:eastAsia="Arial" w:hAnsi="Arial" w:cs="Arial"/>
                <w:b/>
                <w:color w:val="111111"/>
                <w:sz w:val="20"/>
                <w:szCs w:val="20"/>
              </w:rPr>
              <w:t xml:space="preserve">Lowest </w:t>
            </w:r>
            <w:r>
              <w:rPr>
                <w:rFonts w:ascii="Arial" w:eastAsia="Arial" w:hAnsi="Arial" w:cs="Arial"/>
                <w:b/>
                <w:color w:val="111111"/>
                <w:sz w:val="20"/>
                <w:szCs w:val="20"/>
              </w:rPr>
              <w:br/>
              <w:t>SPEI</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C1CDFD8" w14:textId="77777777" w:rsidR="00C66844" w:rsidRDefault="00E5634A">
            <w:pPr>
              <w:spacing w:before="40" w:after="40"/>
              <w:ind w:left="100" w:right="100"/>
              <w:jc w:val="center"/>
            </w:pPr>
            <w:r>
              <w:rPr>
                <w:rFonts w:ascii="Arial" w:eastAsia="Arial" w:hAnsi="Arial" w:cs="Arial"/>
                <w:b/>
                <w:color w:val="111111"/>
                <w:sz w:val="20"/>
                <w:szCs w:val="20"/>
              </w:rPr>
              <w:t>Months</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AC43CA8" w14:textId="77777777" w:rsidR="00C66844" w:rsidRDefault="00E5634A">
            <w:pPr>
              <w:spacing w:before="40" w:after="40"/>
              <w:ind w:left="100" w:right="100"/>
              <w:jc w:val="center"/>
            </w:pPr>
            <w:r>
              <w:rPr>
                <w:rFonts w:ascii="Arial" w:eastAsia="Arial" w:hAnsi="Arial" w:cs="Arial"/>
                <w:b/>
                <w:color w:val="111111"/>
                <w:sz w:val="20"/>
                <w:szCs w:val="20"/>
              </w:rPr>
              <w:t>Year</w:t>
            </w:r>
          </w:p>
        </w:tc>
      </w:tr>
      <w:tr w:rsidR="00C66844" w14:paraId="5B7DE178" w14:textId="77777777">
        <w:trPr>
          <w:cantSplit/>
          <w:trHeight w:val="360"/>
          <w:jc w:val="center"/>
        </w:trPr>
        <w:tc>
          <w:tcPr>
            <w:tcW w:w="1080" w:type="dxa"/>
            <w:shd w:val="clear" w:color="auto" w:fill="FFFFFF"/>
            <w:tcMar>
              <w:top w:w="0" w:type="dxa"/>
              <w:left w:w="0" w:type="dxa"/>
              <w:bottom w:w="0" w:type="dxa"/>
              <w:right w:w="0" w:type="dxa"/>
            </w:tcMar>
            <w:vAlign w:val="center"/>
          </w:tcPr>
          <w:p w14:paraId="6594E2EE" w14:textId="77777777" w:rsidR="00C66844" w:rsidRDefault="00E5634A">
            <w:pPr>
              <w:spacing w:before="40" w:after="40"/>
              <w:ind w:left="100" w:right="100"/>
              <w:jc w:val="center"/>
            </w:pPr>
            <w:r>
              <w:rPr>
                <w:rFonts w:ascii="Arial" w:eastAsia="Arial" w:hAnsi="Arial" w:cs="Arial"/>
                <w:color w:val="111111"/>
                <w:sz w:val="18"/>
                <w:szCs w:val="18"/>
              </w:rPr>
              <w:t>11</w:t>
            </w:r>
          </w:p>
        </w:tc>
        <w:tc>
          <w:tcPr>
            <w:tcW w:w="1080" w:type="dxa"/>
            <w:shd w:val="clear" w:color="auto" w:fill="FFFFFF"/>
            <w:tcMar>
              <w:top w:w="0" w:type="dxa"/>
              <w:left w:w="0" w:type="dxa"/>
              <w:bottom w:w="0" w:type="dxa"/>
              <w:right w:w="0" w:type="dxa"/>
            </w:tcMar>
            <w:vAlign w:val="center"/>
          </w:tcPr>
          <w:p w14:paraId="1BD2BFCC" w14:textId="77777777" w:rsidR="00C66844" w:rsidRDefault="00E5634A">
            <w:pPr>
              <w:spacing w:before="40" w:after="40"/>
              <w:ind w:left="100" w:right="100"/>
              <w:jc w:val="center"/>
            </w:pPr>
            <w:r>
              <w:rPr>
                <w:rFonts w:ascii="Arial" w:eastAsia="Arial" w:hAnsi="Arial" w:cs="Arial"/>
                <w:color w:val="111111"/>
                <w:sz w:val="18"/>
                <w:szCs w:val="18"/>
              </w:rPr>
              <w:t>-1.957</w:t>
            </w:r>
          </w:p>
        </w:tc>
        <w:tc>
          <w:tcPr>
            <w:tcW w:w="1080" w:type="dxa"/>
            <w:shd w:val="clear" w:color="auto" w:fill="FFFFFF"/>
            <w:tcMar>
              <w:top w:w="0" w:type="dxa"/>
              <w:left w:w="0" w:type="dxa"/>
              <w:bottom w:w="0" w:type="dxa"/>
              <w:right w:w="0" w:type="dxa"/>
            </w:tcMar>
            <w:vAlign w:val="center"/>
          </w:tcPr>
          <w:p w14:paraId="7F14A7D5" w14:textId="77777777" w:rsidR="00C66844" w:rsidRDefault="00E5634A">
            <w:pPr>
              <w:spacing w:before="40" w:after="40"/>
              <w:ind w:left="100" w:right="100"/>
              <w:jc w:val="center"/>
            </w:pPr>
            <w:r>
              <w:rPr>
                <w:rFonts w:ascii="Arial" w:eastAsia="Arial" w:hAnsi="Arial" w:cs="Arial"/>
                <w:color w:val="111111"/>
                <w:sz w:val="18"/>
                <w:szCs w:val="18"/>
              </w:rPr>
              <w:t>21.524</w:t>
            </w:r>
          </w:p>
        </w:tc>
        <w:tc>
          <w:tcPr>
            <w:tcW w:w="1080" w:type="dxa"/>
            <w:shd w:val="clear" w:color="auto" w:fill="FFFFFF"/>
            <w:tcMar>
              <w:top w:w="0" w:type="dxa"/>
              <w:left w:w="0" w:type="dxa"/>
              <w:bottom w:w="0" w:type="dxa"/>
              <w:right w:w="0" w:type="dxa"/>
            </w:tcMar>
            <w:vAlign w:val="center"/>
          </w:tcPr>
          <w:p w14:paraId="56779575" w14:textId="77777777" w:rsidR="00C66844" w:rsidRDefault="00E5634A">
            <w:pPr>
              <w:spacing w:before="40" w:after="40"/>
              <w:ind w:left="100" w:right="100"/>
              <w:jc w:val="center"/>
            </w:pPr>
            <w:r>
              <w:rPr>
                <w:rFonts w:ascii="Arial" w:eastAsia="Arial" w:hAnsi="Arial" w:cs="Arial"/>
                <w:color w:val="111111"/>
                <w:sz w:val="18"/>
                <w:szCs w:val="18"/>
              </w:rPr>
              <w:t>-2.585</w:t>
            </w:r>
          </w:p>
        </w:tc>
        <w:tc>
          <w:tcPr>
            <w:tcW w:w="1080" w:type="dxa"/>
            <w:shd w:val="clear" w:color="auto" w:fill="FFFFFF"/>
            <w:tcMar>
              <w:top w:w="0" w:type="dxa"/>
              <w:left w:w="0" w:type="dxa"/>
              <w:bottom w:w="0" w:type="dxa"/>
              <w:right w:w="0" w:type="dxa"/>
            </w:tcMar>
            <w:vAlign w:val="center"/>
          </w:tcPr>
          <w:p w14:paraId="44AD85BE" w14:textId="77777777" w:rsidR="00C66844" w:rsidRDefault="00E5634A">
            <w:pPr>
              <w:spacing w:before="40" w:after="40"/>
              <w:ind w:left="100" w:right="100"/>
              <w:jc w:val="center"/>
            </w:pPr>
            <w:r>
              <w:rPr>
                <w:rFonts w:ascii="Arial" w:eastAsia="Arial" w:hAnsi="Arial" w:cs="Arial"/>
                <w:color w:val="111111"/>
                <w:sz w:val="18"/>
                <w:szCs w:val="18"/>
              </w:rPr>
              <w:t>Jan - Nov</w:t>
            </w:r>
          </w:p>
        </w:tc>
        <w:tc>
          <w:tcPr>
            <w:tcW w:w="1080" w:type="dxa"/>
            <w:shd w:val="clear" w:color="auto" w:fill="FFFFFF"/>
            <w:tcMar>
              <w:top w:w="0" w:type="dxa"/>
              <w:left w:w="0" w:type="dxa"/>
              <w:bottom w:w="0" w:type="dxa"/>
              <w:right w:w="0" w:type="dxa"/>
            </w:tcMar>
            <w:vAlign w:val="center"/>
          </w:tcPr>
          <w:p w14:paraId="4FF09480" w14:textId="77777777" w:rsidR="00C66844" w:rsidRDefault="00E5634A">
            <w:pPr>
              <w:spacing w:before="40" w:after="40"/>
              <w:ind w:left="100" w:right="100"/>
              <w:jc w:val="center"/>
            </w:pPr>
            <w:r>
              <w:rPr>
                <w:rFonts w:ascii="Arial" w:eastAsia="Arial" w:hAnsi="Arial" w:cs="Arial"/>
                <w:color w:val="111111"/>
                <w:sz w:val="18"/>
                <w:szCs w:val="18"/>
              </w:rPr>
              <w:t>1995</w:t>
            </w:r>
          </w:p>
        </w:tc>
      </w:tr>
      <w:tr w:rsidR="00C66844" w14:paraId="771545DB" w14:textId="77777777">
        <w:trPr>
          <w:cantSplit/>
          <w:trHeight w:val="360"/>
          <w:jc w:val="center"/>
        </w:trPr>
        <w:tc>
          <w:tcPr>
            <w:tcW w:w="1080" w:type="dxa"/>
            <w:shd w:val="clear" w:color="auto" w:fill="FFFFFF"/>
            <w:tcMar>
              <w:top w:w="0" w:type="dxa"/>
              <w:left w:w="0" w:type="dxa"/>
              <w:bottom w:w="0" w:type="dxa"/>
              <w:right w:w="0" w:type="dxa"/>
            </w:tcMar>
            <w:vAlign w:val="center"/>
          </w:tcPr>
          <w:p w14:paraId="073F92D0" w14:textId="77777777" w:rsidR="00C66844" w:rsidRDefault="00E5634A">
            <w:pPr>
              <w:spacing w:before="40" w:after="40"/>
              <w:ind w:left="100" w:right="100"/>
              <w:jc w:val="center"/>
            </w:pPr>
            <w:r>
              <w:rPr>
                <w:rFonts w:ascii="Arial" w:eastAsia="Arial" w:hAnsi="Arial" w:cs="Arial"/>
                <w:color w:val="111111"/>
                <w:sz w:val="18"/>
                <w:szCs w:val="18"/>
              </w:rPr>
              <w:t>11</w:t>
            </w:r>
          </w:p>
        </w:tc>
        <w:tc>
          <w:tcPr>
            <w:tcW w:w="1080" w:type="dxa"/>
            <w:shd w:val="clear" w:color="auto" w:fill="FFFFFF"/>
            <w:tcMar>
              <w:top w:w="0" w:type="dxa"/>
              <w:left w:w="0" w:type="dxa"/>
              <w:bottom w:w="0" w:type="dxa"/>
              <w:right w:w="0" w:type="dxa"/>
            </w:tcMar>
            <w:vAlign w:val="center"/>
          </w:tcPr>
          <w:p w14:paraId="2CEFDD5A" w14:textId="77777777" w:rsidR="00C66844" w:rsidRDefault="00E5634A">
            <w:pPr>
              <w:spacing w:before="40" w:after="40"/>
              <w:ind w:left="100" w:right="100"/>
              <w:jc w:val="center"/>
            </w:pPr>
            <w:r>
              <w:rPr>
                <w:rFonts w:ascii="Arial" w:eastAsia="Arial" w:hAnsi="Arial" w:cs="Arial"/>
                <w:color w:val="111111"/>
                <w:sz w:val="18"/>
                <w:szCs w:val="18"/>
              </w:rPr>
              <w:t>-1.581</w:t>
            </w:r>
          </w:p>
        </w:tc>
        <w:tc>
          <w:tcPr>
            <w:tcW w:w="1080" w:type="dxa"/>
            <w:shd w:val="clear" w:color="auto" w:fill="FFFFFF"/>
            <w:tcMar>
              <w:top w:w="0" w:type="dxa"/>
              <w:left w:w="0" w:type="dxa"/>
              <w:bottom w:w="0" w:type="dxa"/>
              <w:right w:w="0" w:type="dxa"/>
            </w:tcMar>
            <w:vAlign w:val="center"/>
          </w:tcPr>
          <w:p w14:paraId="090B8A7C" w14:textId="77777777" w:rsidR="00C66844" w:rsidRDefault="00E5634A">
            <w:pPr>
              <w:spacing w:before="40" w:after="40"/>
              <w:ind w:left="100" w:right="100"/>
              <w:jc w:val="center"/>
            </w:pPr>
            <w:r>
              <w:rPr>
                <w:rFonts w:ascii="Arial" w:eastAsia="Arial" w:hAnsi="Arial" w:cs="Arial"/>
                <w:color w:val="111111"/>
                <w:sz w:val="18"/>
                <w:szCs w:val="18"/>
              </w:rPr>
              <w:t>17.392</w:t>
            </w:r>
          </w:p>
        </w:tc>
        <w:tc>
          <w:tcPr>
            <w:tcW w:w="1080" w:type="dxa"/>
            <w:shd w:val="clear" w:color="auto" w:fill="FFFFFF"/>
            <w:tcMar>
              <w:top w:w="0" w:type="dxa"/>
              <w:left w:w="0" w:type="dxa"/>
              <w:bottom w:w="0" w:type="dxa"/>
              <w:right w:w="0" w:type="dxa"/>
            </w:tcMar>
            <w:vAlign w:val="center"/>
          </w:tcPr>
          <w:p w14:paraId="1ACC60C9" w14:textId="77777777" w:rsidR="00C66844" w:rsidRDefault="00E5634A">
            <w:pPr>
              <w:spacing w:before="40" w:after="40"/>
              <w:ind w:left="100" w:right="100"/>
              <w:jc w:val="center"/>
            </w:pPr>
            <w:r>
              <w:rPr>
                <w:rFonts w:ascii="Arial" w:eastAsia="Arial" w:hAnsi="Arial" w:cs="Arial"/>
                <w:color w:val="111111"/>
                <w:sz w:val="18"/>
                <w:szCs w:val="18"/>
              </w:rPr>
              <w:t>-2.024</w:t>
            </w:r>
          </w:p>
        </w:tc>
        <w:tc>
          <w:tcPr>
            <w:tcW w:w="1080" w:type="dxa"/>
            <w:shd w:val="clear" w:color="auto" w:fill="FFFFFF"/>
            <w:tcMar>
              <w:top w:w="0" w:type="dxa"/>
              <w:left w:w="0" w:type="dxa"/>
              <w:bottom w:w="0" w:type="dxa"/>
              <w:right w:w="0" w:type="dxa"/>
            </w:tcMar>
            <w:vAlign w:val="center"/>
          </w:tcPr>
          <w:p w14:paraId="2DA9B92A" w14:textId="77777777" w:rsidR="00C66844" w:rsidRDefault="00E5634A">
            <w:pPr>
              <w:spacing w:before="40" w:after="40"/>
              <w:ind w:left="100" w:right="100"/>
              <w:jc w:val="center"/>
            </w:pPr>
            <w:r>
              <w:rPr>
                <w:rFonts w:ascii="Arial" w:eastAsia="Arial" w:hAnsi="Arial" w:cs="Arial"/>
                <w:color w:val="111111"/>
                <w:sz w:val="18"/>
                <w:szCs w:val="18"/>
              </w:rPr>
              <w:t>Nov - Sep</w:t>
            </w:r>
          </w:p>
        </w:tc>
        <w:tc>
          <w:tcPr>
            <w:tcW w:w="1080" w:type="dxa"/>
            <w:shd w:val="clear" w:color="auto" w:fill="FFFFFF"/>
            <w:tcMar>
              <w:top w:w="0" w:type="dxa"/>
              <w:left w:w="0" w:type="dxa"/>
              <w:bottom w:w="0" w:type="dxa"/>
              <w:right w:w="0" w:type="dxa"/>
            </w:tcMar>
            <w:vAlign w:val="center"/>
          </w:tcPr>
          <w:p w14:paraId="6331584C" w14:textId="77777777" w:rsidR="00C66844" w:rsidRDefault="00E5634A">
            <w:pPr>
              <w:spacing w:before="40" w:after="40"/>
              <w:ind w:left="100" w:right="100"/>
              <w:jc w:val="center"/>
            </w:pPr>
            <w:r>
              <w:rPr>
                <w:rFonts w:ascii="Arial" w:eastAsia="Arial" w:hAnsi="Arial" w:cs="Arial"/>
                <w:color w:val="111111"/>
                <w:sz w:val="18"/>
                <w:szCs w:val="18"/>
              </w:rPr>
              <w:t>1913-1914</w:t>
            </w:r>
          </w:p>
        </w:tc>
      </w:tr>
      <w:tr w:rsidR="00C66844" w14:paraId="3BC1A7CC" w14:textId="77777777">
        <w:trPr>
          <w:cantSplit/>
          <w:trHeight w:val="360"/>
          <w:jc w:val="center"/>
        </w:trPr>
        <w:tc>
          <w:tcPr>
            <w:tcW w:w="1080" w:type="dxa"/>
            <w:shd w:val="clear" w:color="auto" w:fill="FFFFFF"/>
            <w:tcMar>
              <w:top w:w="0" w:type="dxa"/>
              <w:left w:w="0" w:type="dxa"/>
              <w:bottom w:w="0" w:type="dxa"/>
              <w:right w:w="0" w:type="dxa"/>
            </w:tcMar>
            <w:vAlign w:val="center"/>
          </w:tcPr>
          <w:p w14:paraId="0625D221" w14:textId="77777777" w:rsidR="00C66844" w:rsidRDefault="00E5634A">
            <w:pPr>
              <w:spacing w:before="40" w:after="40"/>
              <w:ind w:left="100" w:right="100"/>
              <w:jc w:val="center"/>
            </w:pPr>
            <w:r>
              <w:rPr>
                <w:rFonts w:ascii="Arial" w:eastAsia="Arial" w:hAnsi="Arial" w:cs="Arial"/>
                <w:color w:val="111111"/>
                <w:sz w:val="18"/>
                <w:szCs w:val="18"/>
              </w:rPr>
              <w:t>9</w:t>
            </w:r>
          </w:p>
        </w:tc>
        <w:tc>
          <w:tcPr>
            <w:tcW w:w="1080" w:type="dxa"/>
            <w:shd w:val="clear" w:color="auto" w:fill="FFFFFF"/>
            <w:tcMar>
              <w:top w:w="0" w:type="dxa"/>
              <w:left w:w="0" w:type="dxa"/>
              <w:bottom w:w="0" w:type="dxa"/>
              <w:right w:w="0" w:type="dxa"/>
            </w:tcMar>
            <w:vAlign w:val="center"/>
          </w:tcPr>
          <w:p w14:paraId="73FB014B" w14:textId="77777777" w:rsidR="00C66844" w:rsidRDefault="00E5634A">
            <w:pPr>
              <w:spacing w:before="40" w:after="40"/>
              <w:ind w:left="100" w:right="100"/>
              <w:jc w:val="center"/>
            </w:pPr>
            <w:r>
              <w:rPr>
                <w:rFonts w:ascii="Arial" w:eastAsia="Arial" w:hAnsi="Arial" w:cs="Arial"/>
                <w:color w:val="111111"/>
                <w:sz w:val="18"/>
                <w:szCs w:val="18"/>
              </w:rPr>
              <w:t>-1.823</w:t>
            </w:r>
          </w:p>
        </w:tc>
        <w:tc>
          <w:tcPr>
            <w:tcW w:w="1080" w:type="dxa"/>
            <w:shd w:val="clear" w:color="auto" w:fill="FFFFFF"/>
            <w:tcMar>
              <w:top w:w="0" w:type="dxa"/>
              <w:left w:w="0" w:type="dxa"/>
              <w:bottom w:w="0" w:type="dxa"/>
              <w:right w:w="0" w:type="dxa"/>
            </w:tcMar>
            <w:vAlign w:val="center"/>
          </w:tcPr>
          <w:p w14:paraId="7F6D9B1F" w14:textId="77777777" w:rsidR="00C66844" w:rsidRDefault="00E5634A">
            <w:pPr>
              <w:spacing w:before="40" w:after="40"/>
              <w:ind w:left="100" w:right="100"/>
              <w:jc w:val="center"/>
            </w:pPr>
            <w:r>
              <w:rPr>
                <w:rFonts w:ascii="Arial" w:eastAsia="Arial" w:hAnsi="Arial" w:cs="Arial"/>
                <w:color w:val="111111"/>
                <w:sz w:val="18"/>
                <w:szCs w:val="18"/>
              </w:rPr>
              <w:t>16.409</w:t>
            </w:r>
          </w:p>
        </w:tc>
        <w:tc>
          <w:tcPr>
            <w:tcW w:w="1080" w:type="dxa"/>
            <w:shd w:val="clear" w:color="auto" w:fill="FFFFFF"/>
            <w:tcMar>
              <w:top w:w="0" w:type="dxa"/>
              <w:left w:w="0" w:type="dxa"/>
              <w:bottom w:w="0" w:type="dxa"/>
              <w:right w:w="0" w:type="dxa"/>
            </w:tcMar>
            <w:vAlign w:val="center"/>
          </w:tcPr>
          <w:p w14:paraId="2AE4DE49" w14:textId="77777777" w:rsidR="00C66844" w:rsidRDefault="00E5634A">
            <w:pPr>
              <w:spacing w:before="40" w:after="40"/>
              <w:ind w:left="100" w:right="100"/>
              <w:jc w:val="center"/>
            </w:pPr>
            <w:r>
              <w:rPr>
                <w:rFonts w:ascii="Arial" w:eastAsia="Arial" w:hAnsi="Arial" w:cs="Arial"/>
                <w:color w:val="111111"/>
                <w:sz w:val="18"/>
                <w:szCs w:val="18"/>
              </w:rPr>
              <w:t>-2.427</w:t>
            </w:r>
          </w:p>
        </w:tc>
        <w:tc>
          <w:tcPr>
            <w:tcW w:w="1080" w:type="dxa"/>
            <w:shd w:val="clear" w:color="auto" w:fill="FFFFFF"/>
            <w:tcMar>
              <w:top w:w="0" w:type="dxa"/>
              <w:left w:w="0" w:type="dxa"/>
              <w:bottom w:w="0" w:type="dxa"/>
              <w:right w:w="0" w:type="dxa"/>
            </w:tcMar>
            <w:vAlign w:val="center"/>
          </w:tcPr>
          <w:p w14:paraId="29307142" w14:textId="77777777" w:rsidR="00C66844" w:rsidRDefault="00E5634A">
            <w:pPr>
              <w:spacing w:before="40" w:after="40"/>
              <w:ind w:left="100" w:right="100"/>
              <w:jc w:val="center"/>
            </w:pPr>
            <w:r>
              <w:rPr>
                <w:rFonts w:ascii="Arial" w:eastAsia="Arial" w:hAnsi="Arial" w:cs="Arial"/>
                <w:color w:val="111111"/>
                <w:sz w:val="18"/>
                <w:szCs w:val="18"/>
              </w:rPr>
              <w:t>May - Jan</w:t>
            </w:r>
          </w:p>
        </w:tc>
        <w:tc>
          <w:tcPr>
            <w:tcW w:w="1080" w:type="dxa"/>
            <w:shd w:val="clear" w:color="auto" w:fill="FFFFFF"/>
            <w:tcMar>
              <w:top w:w="0" w:type="dxa"/>
              <w:left w:w="0" w:type="dxa"/>
              <w:bottom w:w="0" w:type="dxa"/>
              <w:right w:w="0" w:type="dxa"/>
            </w:tcMar>
            <w:vAlign w:val="center"/>
          </w:tcPr>
          <w:p w14:paraId="4275C98B" w14:textId="77777777" w:rsidR="00C66844" w:rsidRDefault="00E5634A">
            <w:pPr>
              <w:spacing w:before="40" w:after="40"/>
              <w:ind w:left="100" w:right="100"/>
              <w:jc w:val="center"/>
            </w:pPr>
            <w:r>
              <w:rPr>
                <w:rFonts w:ascii="Arial" w:eastAsia="Arial" w:hAnsi="Arial" w:cs="Arial"/>
                <w:color w:val="111111"/>
                <w:sz w:val="18"/>
                <w:szCs w:val="18"/>
              </w:rPr>
              <w:t>1945-1946</w:t>
            </w:r>
          </w:p>
        </w:tc>
      </w:tr>
      <w:tr w:rsidR="00C66844" w14:paraId="50BD72CE" w14:textId="77777777">
        <w:trPr>
          <w:cantSplit/>
          <w:trHeight w:val="360"/>
          <w:jc w:val="center"/>
        </w:trPr>
        <w:tc>
          <w:tcPr>
            <w:tcW w:w="1080" w:type="dxa"/>
            <w:shd w:val="clear" w:color="auto" w:fill="FFFFFF"/>
            <w:tcMar>
              <w:top w:w="0" w:type="dxa"/>
              <w:left w:w="0" w:type="dxa"/>
              <w:bottom w:w="0" w:type="dxa"/>
              <w:right w:w="0" w:type="dxa"/>
            </w:tcMar>
            <w:vAlign w:val="center"/>
          </w:tcPr>
          <w:p w14:paraId="0F4F0FD5" w14:textId="77777777" w:rsidR="00C66844" w:rsidRDefault="00E5634A">
            <w:pPr>
              <w:spacing w:before="40" w:after="40"/>
              <w:ind w:left="100" w:right="100"/>
              <w:jc w:val="center"/>
            </w:pPr>
            <w:r>
              <w:rPr>
                <w:rFonts w:ascii="Arial" w:eastAsia="Arial" w:hAnsi="Arial" w:cs="Arial"/>
                <w:color w:val="111111"/>
                <w:sz w:val="18"/>
                <w:szCs w:val="18"/>
              </w:rPr>
              <w:t>9</w:t>
            </w:r>
          </w:p>
        </w:tc>
        <w:tc>
          <w:tcPr>
            <w:tcW w:w="1080" w:type="dxa"/>
            <w:shd w:val="clear" w:color="auto" w:fill="FFFFFF"/>
            <w:tcMar>
              <w:top w:w="0" w:type="dxa"/>
              <w:left w:w="0" w:type="dxa"/>
              <w:bottom w:w="0" w:type="dxa"/>
              <w:right w:w="0" w:type="dxa"/>
            </w:tcMar>
            <w:vAlign w:val="center"/>
          </w:tcPr>
          <w:p w14:paraId="671F263C" w14:textId="77777777" w:rsidR="00C66844" w:rsidRDefault="00E5634A">
            <w:pPr>
              <w:spacing w:before="40" w:after="40"/>
              <w:ind w:left="100" w:right="100"/>
              <w:jc w:val="center"/>
            </w:pPr>
            <w:r>
              <w:rPr>
                <w:rFonts w:ascii="Arial" w:eastAsia="Arial" w:hAnsi="Arial" w:cs="Arial"/>
                <w:color w:val="111111"/>
                <w:sz w:val="18"/>
                <w:szCs w:val="18"/>
              </w:rPr>
              <w:t>-1.764</w:t>
            </w:r>
          </w:p>
        </w:tc>
        <w:tc>
          <w:tcPr>
            <w:tcW w:w="1080" w:type="dxa"/>
            <w:shd w:val="clear" w:color="auto" w:fill="FFFFFF"/>
            <w:tcMar>
              <w:top w:w="0" w:type="dxa"/>
              <w:left w:w="0" w:type="dxa"/>
              <w:bottom w:w="0" w:type="dxa"/>
              <w:right w:w="0" w:type="dxa"/>
            </w:tcMar>
            <w:vAlign w:val="center"/>
          </w:tcPr>
          <w:p w14:paraId="310AAD0E" w14:textId="77777777" w:rsidR="00C66844" w:rsidRDefault="00E5634A">
            <w:pPr>
              <w:spacing w:before="40" w:after="40"/>
              <w:ind w:left="100" w:right="100"/>
              <w:jc w:val="center"/>
            </w:pPr>
            <w:r>
              <w:rPr>
                <w:rFonts w:ascii="Arial" w:eastAsia="Arial" w:hAnsi="Arial" w:cs="Arial"/>
                <w:color w:val="111111"/>
                <w:sz w:val="18"/>
                <w:szCs w:val="18"/>
              </w:rPr>
              <w:t>15.880</w:t>
            </w:r>
          </w:p>
        </w:tc>
        <w:tc>
          <w:tcPr>
            <w:tcW w:w="1080" w:type="dxa"/>
            <w:shd w:val="clear" w:color="auto" w:fill="FFFFFF"/>
            <w:tcMar>
              <w:top w:w="0" w:type="dxa"/>
              <w:left w:w="0" w:type="dxa"/>
              <w:bottom w:w="0" w:type="dxa"/>
              <w:right w:w="0" w:type="dxa"/>
            </w:tcMar>
            <w:vAlign w:val="center"/>
          </w:tcPr>
          <w:p w14:paraId="019DC316" w14:textId="77777777" w:rsidR="00C66844" w:rsidRDefault="00E5634A">
            <w:pPr>
              <w:spacing w:before="40" w:after="40"/>
              <w:ind w:left="100" w:right="100"/>
              <w:jc w:val="center"/>
            </w:pPr>
            <w:r>
              <w:rPr>
                <w:rFonts w:ascii="Arial" w:eastAsia="Arial" w:hAnsi="Arial" w:cs="Arial"/>
                <w:color w:val="111111"/>
                <w:sz w:val="18"/>
                <w:szCs w:val="18"/>
              </w:rPr>
              <w:t>-2.056</w:t>
            </w:r>
          </w:p>
        </w:tc>
        <w:tc>
          <w:tcPr>
            <w:tcW w:w="1080" w:type="dxa"/>
            <w:shd w:val="clear" w:color="auto" w:fill="FFFFFF"/>
            <w:tcMar>
              <w:top w:w="0" w:type="dxa"/>
              <w:left w:w="0" w:type="dxa"/>
              <w:bottom w:w="0" w:type="dxa"/>
              <w:right w:w="0" w:type="dxa"/>
            </w:tcMar>
            <w:vAlign w:val="center"/>
          </w:tcPr>
          <w:p w14:paraId="1C51E408" w14:textId="77777777" w:rsidR="00C66844" w:rsidRDefault="00E5634A">
            <w:pPr>
              <w:spacing w:before="40" w:after="40"/>
              <w:ind w:left="100" w:right="100"/>
              <w:jc w:val="center"/>
            </w:pPr>
            <w:r>
              <w:rPr>
                <w:rFonts w:ascii="Arial" w:eastAsia="Arial" w:hAnsi="Arial" w:cs="Arial"/>
                <w:color w:val="111111"/>
                <w:sz w:val="18"/>
                <w:szCs w:val="18"/>
              </w:rPr>
              <w:t>Dec - Aug</w:t>
            </w:r>
          </w:p>
        </w:tc>
        <w:tc>
          <w:tcPr>
            <w:tcW w:w="1080" w:type="dxa"/>
            <w:shd w:val="clear" w:color="auto" w:fill="FFFFFF"/>
            <w:tcMar>
              <w:top w:w="0" w:type="dxa"/>
              <w:left w:w="0" w:type="dxa"/>
              <w:bottom w:w="0" w:type="dxa"/>
              <w:right w:w="0" w:type="dxa"/>
            </w:tcMar>
            <w:vAlign w:val="center"/>
          </w:tcPr>
          <w:p w14:paraId="0CA5D3DD" w14:textId="77777777" w:rsidR="00C66844" w:rsidRDefault="00E5634A">
            <w:pPr>
              <w:spacing w:before="40" w:after="40"/>
              <w:ind w:left="100" w:right="100"/>
              <w:jc w:val="center"/>
            </w:pPr>
            <w:r>
              <w:rPr>
                <w:rFonts w:ascii="Arial" w:eastAsia="Arial" w:hAnsi="Arial" w:cs="Arial"/>
                <w:color w:val="111111"/>
                <w:sz w:val="18"/>
                <w:szCs w:val="18"/>
              </w:rPr>
              <w:t>1998-1999</w:t>
            </w:r>
          </w:p>
        </w:tc>
      </w:tr>
      <w:tr w:rsidR="00C66844" w14:paraId="23143078" w14:textId="77777777">
        <w:trPr>
          <w:cantSplit/>
          <w:trHeight w:val="360"/>
          <w:jc w:val="center"/>
        </w:trPr>
        <w:tc>
          <w:tcPr>
            <w:tcW w:w="1080" w:type="dxa"/>
            <w:shd w:val="clear" w:color="auto" w:fill="FFFFFF"/>
            <w:tcMar>
              <w:top w:w="0" w:type="dxa"/>
              <w:left w:w="0" w:type="dxa"/>
              <w:bottom w:w="0" w:type="dxa"/>
              <w:right w:w="0" w:type="dxa"/>
            </w:tcMar>
            <w:vAlign w:val="center"/>
          </w:tcPr>
          <w:p w14:paraId="0EEA1CCC" w14:textId="77777777" w:rsidR="00C66844" w:rsidRDefault="00E5634A">
            <w:pPr>
              <w:spacing w:before="40" w:after="40"/>
              <w:ind w:left="100" w:right="100"/>
              <w:jc w:val="center"/>
            </w:pPr>
            <w:r>
              <w:rPr>
                <w:rFonts w:ascii="Arial" w:eastAsia="Arial" w:hAnsi="Arial" w:cs="Arial"/>
                <w:color w:val="111111"/>
                <w:sz w:val="18"/>
                <w:szCs w:val="18"/>
              </w:rPr>
              <w:t>8</w:t>
            </w:r>
          </w:p>
        </w:tc>
        <w:tc>
          <w:tcPr>
            <w:tcW w:w="1080" w:type="dxa"/>
            <w:shd w:val="clear" w:color="auto" w:fill="FFFFFF"/>
            <w:tcMar>
              <w:top w:w="0" w:type="dxa"/>
              <w:left w:w="0" w:type="dxa"/>
              <w:bottom w:w="0" w:type="dxa"/>
              <w:right w:w="0" w:type="dxa"/>
            </w:tcMar>
            <w:vAlign w:val="center"/>
          </w:tcPr>
          <w:p w14:paraId="465F72B5" w14:textId="77777777" w:rsidR="00C66844" w:rsidRDefault="00E5634A">
            <w:pPr>
              <w:spacing w:before="40" w:after="40"/>
              <w:ind w:left="100" w:right="100"/>
              <w:jc w:val="center"/>
            </w:pPr>
            <w:r>
              <w:rPr>
                <w:rFonts w:ascii="Arial" w:eastAsia="Arial" w:hAnsi="Arial" w:cs="Arial"/>
                <w:color w:val="111111"/>
                <w:sz w:val="18"/>
                <w:szCs w:val="18"/>
              </w:rPr>
              <w:t>-1.482</w:t>
            </w:r>
          </w:p>
        </w:tc>
        <w:tc>
          <w:tcPr>
            <w:tcW w:w="1080" w:type="dxa"/>
            <w:shd w:val="clear" w:color="auto" w:fill="FFFFFF"/>
            <w:tcMar>
              <w:top w:w="0" w:type="dxa"/>
              <w:left w:w="0" w:type="dxa"/>
              <w:bottom w:w="0" w:type="dxa"/>
              <w:right w:w="0" w:type="dxa"/>
            </w:tcMar>
            <w:vAlign w:val="center"/>
          </w:tcPr>
          <w:p w14:paraId="56C07739" w14:textId="77777777" w:rsidR="00C66844" w:rsidRDefault="00E5634A">
            <w:pPr>
              <w:spacing w:before="40" w:after="40"/>
              <w:ind w:left="100" w:right="100"/>
              <w:jc w:val="center"/>
            </w:pPr>
            <w:r>
              <w:rPr>
                <w:rFonts w:ascii="Arial" w:eastAsia="Arial" w:hAnsi="Arial" w:cs="Arial"/>
                <w:color w:val="111111"/>
                <w:sz w:val="18"/>
                <w:szCs w:val="18"/>
              </w:rPr>
              <w:t>11.859</w:t>
            </w:r>
          </w:p>
        </w:tc>
        <w:tc>
          <w:tcPr>
            <w:tcW w:w="1080" w:type="dxa"/>
            <w:shd w:val="clear" w:color="auto" w:fill="FFFFFF"/>
            <w:tcMar>
              <w:top w:w="0" w:type="dxa"/>
              <w:left w:w="0" w:type="dxa"/>
              <w:bottom w:w="0" w:type="dxa"/>
              <w:right w:w="0" w:type="dxa"/>
            </w:tcMar>
            <w:vAlign w:val="center"/>
          </w:tcPr>
          <w:p w14:paraId="30AAAE02" w14:textId="77777777" w:rsidR="00C66844" w:rsidRDefault="00E5634A">
            <w:pPr>
              <w:spacing w:before="40" w:after="40"/>
              <w:ind w:left="100" w:right="100"/>
              <w:jc w:val="center"/>
            </w:pPr>
            <w:r>
              <w:rPr>
                <w:rFonts w:ascii="Arial" w:eastAsia="Arial" w:hAnsi="Arial" w:cs="Arial"/>
                <w:color w:val="111111"/>
                <w:sz w:val="18"/>
                <w:szCs w:val="18"/>
              </w:rPr>
              <w:t>-1.654</w:t>
            </w:r>
          </w:p>
        </w:tc>
        <w:tc>
          <w:tcPr>
            <w:tcW w:w="1080" w:type="dxa"/>
            <w:shd w:val="clear" w:color="auto" w:fill="FFFFFF"/>
            <w:tcMar>
              <w:top w:w="0" w:type="dxa"/>
              <w:left w:w="0" w:type="dxa"/>
              <w:bottom w:w="0" w:type="dxa"/>
              <w:right w:w="0" w:type="dxa"/>
            </w:tcMar>
            <w:vAlign w:val="center"/>
          </w:tcPr>
          <w:p w14:paraId="1EE25693" w14:textId="77777777" w:rsidR="00C66844" w:rsidRDefault="00E5634A">
            <w:pPr>
              <w:spacing w:before="40" w:after="40"/>
              <w:ind w:left="100" w:right="100"/>
              <w:jc w:val="center"/>
            </w:pPr>
            <w:r>
              <w:rPr>
                <w:rFonts w:ascii="Arial" w:eastAsia="Arial" w:hAnsi="Arial" w:cs="Arial"/>
                <w:color w:val="111111"/>
                <w:sz w:val="18"/>
                <w:szCs w:val="18"/>
              </w:rPr>
              <w:t>Feb - Sep</w:t>
            </w:r>
          </w:p>
        </w:tc>
        <w:tc>
          <w:tcPr>
            <w:tcW w:w="1080" w:type="dxa"/>
            <w:shd w:val="clear" w:color="auto" w:fill="FFFFFF"/>
            <w:tcMar>
              <w:top w:w="0" w:type="dxa"/>
              <w:left w:w="0" w:type="dxa"/>
              <w:bottom w:w="0" w:type="dxa"/>
              <w:right w:w="0" w:type="dxa"/>
            </w:tcMar>
            <w:vAlign w:val="center"/>
          </w:tcPr>
          <w:p w14:paraId="6C2002B1" w14:textId="77777777" w:rsidR="00C66844" w:rsidRDefault="00E5634A">
            <w:pPr>
              <w:spacing w:before="40" w:after="40"/>
              <w:ind w:left="100" w:right="100"/>
              <w:jc w:val="center"/>
            </w:pPr>
            <w:r>
              <w:rPr>
                <w:rFonts w:ascii="Arial" w:eastAsia="Arial" w:hAnsi="Arial" w:cs="Arial"/>
                <w:color w:val="111111"/>
                <w:sz w:val="18"/>
                <w:szCs w:val="18"/>
              </w:rPr>
              <w:t>1983</w:t>
            </w:r>
          </w:p>
        </w:tc>
      </w:tr>
      <w:tr w:rsidR="00C66844" w14:paraId="1FFB799A" w14:textId="77777777">
        <w:trPr>
          <w:cantSplit/>
          <w:trHeight w:val="360"/>
          <w:jc w:val="center"/>
        </w:trPr>
        <w:tc>
          <w:tcPr>
            <w:tcW w:w="1080" w:type="dxa"/>
            <w:shd w:val="clear" w:color="auto" w:fill="FFFFFF"/>
            <w:tcMar>
              <w:top w:w="0" w:type="dxa"/>
              <w:left w:w="0" w:type="dxa"/>
              <w:bottom w:w="0" w:type="dxa"/>
              <w:right w:w="0" w:type="dxa"/>
            </w:tcMar>
            <w:vAlign w:val="center"/>
          </w:tcPr>
          <w:p w14:paraId="58944249" w14:textId="77777777" w:rsidR="00C66844" w:rsidRDefault="00E5634A">
            <w:pPr>
              <w:spacing w:before="40" w:after="40"/>
              <w:ind w:left="100" w:right="100"/>
              <w:jc w:val="center"/>
            </w:pPr>
            <w:r>
              <w:rPr>
                <w:rFonts w:ascii="Arial" w:eastAsia="Arial" w:hAnsi="Arial" w:cs="Arial"/>
                <w:color w:val="111111"/>
                <w:sz w:val="18"/>
                <w:szCs w:val="18"/>
              </w:rPr>
              <w:t>6</w:t>
            </w:r>
          </w:p>
        </w:tc>
        <w:tc>
          <w:tcPr>
            <w:tcW w:w="1080" w:type="dxa"/>
            <w:shd w:val="clear" w:color="auto" w:fill="FFFFFF"/>
            <w:tcMar>
              <w:top w:w="0" w:type="dxa"/>
              <w:left w:w="0" w:type="dxa"/>
              <w:bottom w:w="0" w:type="dxa"/>
              <w:right w:w="0" w:type="dxa"/>
            </w:tcMar>
            <w:vAlign w:val="center"/>
          </w:tcPr>
          <w:p w14:paraId="4ABFCA6D" w14:textId="77777777" w:rsidR="00C66844" w:rsidRDefault="00E5634A">
            <w:pPr>
              <w:spacing w:before="40" w:after="40"/>
              <w:ind w:left="100" w:right="100"/>
              <w:jc w:val="center"/>
            </w:pPr>
            <w:r>
              <w:rPr>
                <w:rFonts w:ascii="Arial" w:eastAsia="Arial" w:hAnsi="Arial" w:cs="Arial"/>
                <w:color w:val="111111"/>
                <w:sz w:val="18"/>
                <w:szCs w:val="18"/>
              </w:rPr>
              <w:t>-1.728</w:t>
            </w:r>
          </w:p>
        </w:tc>
        <w:tc>
          <w:tcPr>
            <w:tcW w:w="1080" w:type="dxa"/>
            <w:shd w:val="clear" w:color="auto" w:fill="FFFFFF"/>
            <w:tcMar>
              <w:top w:w="0" w:type="dxa"/>
              <w:left w:w="0" w:type="dxa"/>
              <w:bottom w:w="0" w:type="dxa"/>
              <w:right w:w="0" w:type="dxa"/>
            </w:tcMar>
            <w:vAlign w:val="center"/>
          </w:tcPr>
          <w:p w14:paraId="3AC5A49E" w14:textId="77777777" w:rsidR="00C66844" w:rsidRDefault="00E5634A">
            <w:pPr>
              <w:spacing w:before="40" w:after="40"/>
              <w:ind w:left="100" w:right="100"/>
              <w:jc w:val="center"/>
            </w:pPr>
            <w:r>
              <w:rPr>
                <w:rFonts w:ascii="Arial" w:eastAsia="Arial" w:hAnsi="Arial" w:cs="Arial"/>
                <w:color w:val="111111"/>
                <w:sz w:val="18"/>
                <w:szCs w:val="18"/>
              </w:rPr>
              <w:t>10.367</w:t>
            </w:r>
          </w:p>
        </w:tc>
        <w:tc>
          <w:tcPr>
            <w:tcW w:w="1080" w:type="dxa"/>
            <w:shd w:val="clear" w:color="auto" w:fill="FFFFFF"/>
            <w:tcMar>
              <w:top w:w="0" w:type="dxa"/>
              <w:left w:w="0" w:type="dxa"/>
              <w:bottom w:w="0" w:type="dxa"/>
              <w:right w:w="0" w:type="dxa"/>
            </w:tcMar>
            <w:vAlign w:val="center"/>
          </w:tcPr>
          <w:p w14:paraId="4B492640" w14:textId="77777777" w:rsidR="00C66844" w:rsidRDefault="00E5634A">
            <w:pPr>
              <w:spacing w:before="40" w:after="40"/>
              <w:ind w:left="100" w:right="100"/>
              <w:jc w:val="center"/>
            </w:pPr>
            <w:r>
              <w:rPr>
                <w:rFonts w:ascii="Arial" w:eastAsia="Arial" w:hAnsi="Arial" w:cs="Arial"/>
                <w:color w:val="111111"/>
                <w:sz w:val="18"/>
                <w:szCs w:val="18"/>
              </w:rPr>
              <w:t>-1.906</w:t>
            </w:r>
          </w:p>
        </w:tc>
        <w:tc>
          <w:tcPr>
            <w:tcW w:w="1080" w:type="dxa"/>
            <w:shd w:val="clear" w:color="auto" w:fill="FFFFFF"/>
            <w:tcMar>
              <w:top w:w="0" w:type="dxa"/>
              <w:left w:w="0" w:type="dxa"/>
              <w:bottom w:w="0" w:type="dxa"/>
              <w:right w:w="0" w:type="dxa"/>
            </w:tcMar>
            <w:vAlign w:val="center"/>
          </w:tcPr>
          <w:p w14:paraId="504D51D2" w14:textId="77777777" w:rsidR="00C66844" w:rsidRDefault="00E5634A">
            <w:pPr>
              <w:spacing w:before="40" w:after="40"/>
              <w:ind w:left="100" w:right="100"/>
              <w:jc w:val="center"/>
            </w:pPr>
            <w:r>
              <w:rPr>
                <w:rFonts w:ascii="Arial" w:eastAsia="Arial" w:hAnsi="Arial" w:cs="Arial"/>
                <w:color w:val="111111"/>
                <w:sz w:val="18"/>
                <w:szCs w:val="18"/>
              </w:rPr>
              <w:t>Mar - Aug</w:t>
            </w:r>
          </w:p>
        </w:tc>
        <w:tc>
          <w:tcPr>
            <w:tcW w:w="1080" w:type="dxa"/>
            <w:shd w:val="clear" w:color="auto" w:fill="FFFFFF"/>
            <w:tcMar>
              <w:top w:w="0" w:type="dxa"/>
              <w:left w:w="0" w:type="dxa"/>
              <w:bottom w:w="0" w:type="dxa"/>
              <w:right w:w="0" w:type="dxa"/>
            </w:tcMar>
            <w:vAlign w:val="center"/>
          </w:tcPr>
          <w:p w14:paraId="4148C6B2" w14:textId="77777777" w:rsidR="00C66844" w:rsidRDefault="00E5634A">
            <w:pPr>
              <w:spacing w:before="40" w:after="40"/>
              <w:ind w:left="100" w:right="100"/>
              <w:jc w:val="center"/>
            </w:pPr>
            <w:r>
              <w:rPr>
                <w:rFonts w:ascii="Arial" w:eastAsia="Arial" w:hAnsi="Arial" w:cs="Arial"/>
                <w:color w:val="111111"/>
                <w:sz w:val="18"/>
                <w:szCs w:val="18"/>
              </w:rPr>
              <w:t>2012</w:t>
            </w:r>
          </w:p>
        </w:tc>
      </w:tr>
      <w:tr w:rsidR="00C66844" w14:paraId="6C2E79C2" w14:textId="77777777">
        <w:trPr>
          <w:cantSplit/>
          <w:trHeight w:val="360"/>
          <w:jc w:val="center"/>
        </w:trPr>
        <w:tc>
          <w:tcPr>
            <w:tcW w:w="1080" w:type="dxa"/>
            <w:shd w:val="clear" w:color="auto" w:fill="FFFFFF"/>
            <w:tcMar>
              <w:top w:w="0" w:type="dxa"/>
              <w:left w:w="0" w:type="dxa"/>
              <w:bottom w:w="0" w:type="dxa"/>
              <w:right w:w="0" w:type="dxa"/>
            </w:tcMar>
            <w:vAlign w:val="center"/>
          </w:tcPr>
          <w:p w14:paraId="0D74C1BF" w14:textId="77777777" w:rsidR="00C66844" w:rsidRDefault="00E5634A">
            <w:pPr>
              <w:spacing w:before="40" w:after="40"/>
              <w:ind w:left="100" w:right="100"/>
              <w:jc w:val="center"/>
            </w:pPr>
            <w:r>
              <w:rPr>
                <w:rFonts w:ascii="Arial" w:eastAsia="Arial" w:hAnsi="Arial" w:cs="Arial"/>
                <w:color w:val="111111"/>
                <w:sz w:val="18"/>
                <w:szCs w:val="18"/>
              </w:rPr>
              <w:t>5</w:t>
            </w:r>
          </w:p>
        </w:tc>
        <w:tc>
          <w:tcPr>
            <w:tcW w:w="1080" w:type="dxa"/>
            <w:shd w:val="clear" w:color="auto" w:fill="FFFFFF"/>
            <w:tcMar>
              <w:top w:w="0" w:type="dxa"/>
              <w:left w:w="0" w:type="dxa"/>
              <w:bottom w:w="0" w:type="dxa"/>
              <w:right w:w="0" w:type="dxa"/>
            </w:tcMar>
            <w:vAlign w:val="center"/>
          </w:tcPr>
          <w:p w14:paraId="533963B9" w14:textId="77777777" w:rsidR="00C66844" w:rsidRDefault="00E5634A">
            <w:pPr>
              <w:spacing w:before="40" w:after="40"/>
              <w:ind w:left="100" w:right="100"/>
              <w:jc w:val="center"/>
            </w:pPr>
            <w:r>
              <w:rPr>
                <w:rFonts w:ascii="Arial" w:eastAsia="Arial" w:hAnsi="Arial" w:cs="Arial"/>
                <w:color w:val="111111"/>
                <w:sz w:val="18"/>
                <w:szCs w:val="18"/>
              </w:rPr>
              <w:t>-1.905</w:t>
            </w:r>
          </w:p>
        </w:tc>
        <w:tc>
          <w:tcPr>
            <w:tcW w:w="1080" w:type="dxa"/>
            <w:shd w:val="clear" w:color="auto" w:fill="FFFFFF"/>
            <w:tcMar>
              <w:top w:w="0" w:type="dxa"/>
              <w:left w:w="0" w:type="dxa"/>
              <w:bottom w:w="0" w:type="dxa"/>
              <w:right w:w="0" w:type="dxa"/>
            </w:tcMar>
            <w:vAlign w:val="center"/>
          </w:tcPr>
          <w:p w14:paraId="5BB397E8" w14:textId="77777777" w:rsidR="00C66844" w:rsidRDefault="00E5634A">
            <w:pPr>
              <w:spacing w:before="40" w:after="40"/>
              <w:ind w:left="100" w:right="100"/>
              <w:jc w:val="center"/>
            </w:pPr>
            <w:r>
              <w:rPr>
                <w:rFonts w:ascii="Arial" w:eastAsia="Arial" w:hAnsi="Arial" w:cs="Arial"/>
                <w:color w:val="111111"/>
                <w:sz w:val="18"/>
                <w:szCs w:val="18"/>
              </w:rPr>
              <w:t>9.527</w:t>
            </w:r>
          </w:p>
        </w:tc>
        <w:tc>
          <w:tcPr>
            <w:tcW w:w="1080" w:type="dxa"/>
            <w:shd w:val="clear" w:color="auto" w:fill="FFFFFF"/>
            <w:tcMar>
              <w:top w:w="0" w:type="dxa"/>
              <w:left w:w="0" w:type="dxa"/>
              <w:bottom w:w="0" w:type="dxa"/>
              <w:right w:w="0" w:type="dxa"/>
            </w:tcMar>
            <w:vAlign w:val="center"/>
          </w:tcPr>
          <w:p w14:paraId="13D7881C" w14:textId="77777777" w:rsidR="00C66844" w:rsidRDefault="00E5634A">
            <w:pPr>
              <w:spacing w:before="40" w:after="40"/>
              <w:ind w:left="100" w:right="100"/>
              <w:jc w:val="center"/>
            </w:pPr>
            <w:r>
              <w:rPr>
                <w:rFonts w:ascii="Arial" w:eastAsia="Arial" w:hAnsi="Arial" w:cs="Arial"/>
                <w:color w:val="111111"/>
                <w:sz w:val="18"/>
                <w:szCs w:val="18"/>
              </w:rPr>
              <w:t>-2.300</w:t>
            </w:r>
          </w:p>
        </w:tc>
        <w:tc>
          <w:tcPr>
            <w:tcW w:w="1080" w:type="dxa"/>
            <w:shd w:val="clear" w:color="auto" w:fill="FFFFFF"/>
            <w:tcMar>
              <w:top w:w="0" w:type="dxa"/>
              <w:left w:w="0" w:type="dxa"/>
              <w:bottom w:w="0" w:type="dxa"/>
              <w:right w:w="0" w:type="dxa"/>
            </w:tcMar>
            <w:vAlign w:val="center"/>
          </w:tcPr>
          <w:p w14:paraId="4E8D5211" w14:textId="77777777" w:rsidR="00C66844" w:rsidRDefault="00E5634A">
            <w:pPr>
              <w:spacing w:before="40" w:after="40"/>
              <w:ind w:left="100" w:right="100"/>
              <w:jc w:val="center"/>
            </w:pPr>
            <w:r>
              <w:rPr>
                <w:rFonts w:ascii="Arial" w:eastAsia="Arial" w:hAnsi="Arial" w:cs="Arial"/>
                <w:color w:val="111111"/>
                <w:sz w:val="18"/>
                <w:szCs w:val="18"/>
              </w:rPr>
              <w:t>Jan - May</w:t>
            </w:r>
          </w:p>
        </w:tc>
        <w:tc>
          <w:tcPr>
            <w:tcW w:w="1080" w:type="dxa"/>
            <w:shd w:val="clear" w:color="auto" w:fill="FFFFFF"/>
            <w:tcMar>
              <w:top w:w="0" w:type="dxa"/>
              <w:left w:w="0" w:type="dxa"/>
              <w:bottom w:w="0" w:type="dxa"/>
              <w:right w:w="0" w:type="dxa"/>
            </w:tcMar>
            <w:vAlign w:val="center"/>
          </w:tcPr>
          <w:p w14:paraId="1E924359" w14:textId="77777777" w:rsidR="00C66844" w:rsidRDefault="00E5634A">
            <w:pPr>
              <w:spacing w:before="40" w:after="40"/>
              <w:ind w:left="100" w:right="100"/>
              <w:jc w:val="center"/>
            </w:pPr>
            <w:r>
              <w:rPr>
                <w:rFonts w:ascii="Arial" w:eastAsia="Arial" w:hAnsi="Arial" w:cs="Arial"/>
                <w:color w:val="111111"/>
                <w:sz w:val="18"/>
                <w:szCs w:val="18"/>
              </w:rPr>
              <w:t>1925</w:t>
            </w:r>
          </w:p>
        </w:tc>
      </w:tr>
      <w:tr w:rsidR="00C66844" w14:paraId="722E9B93" w14:textId="77777777">
        <w:trPr>
          <w:cantSplit/>
          <w:trHeight w:val="360"/>
          <w:jc w:val="center"/>
        </w:trPr>
        <w:tc>
          <w:tcPr>
            <w:tcW w:w="1080" w:type="dxa"/>
            <w:shd w:val="clear" w:color="auto" w:fill="FFFFFF"/>
            <w:tcMar>
              <w:top w:w="0" w:type="dxa"/>
              <w:left w:w="0" w:type="dxa"/>
              <w:bottom w:w="0" w:type="dxa"/>
              <w:right w:w="0" w:type="dxa"/>
            </w:tcMar>
            <w:vAlign w:val="center"/>
          </w:tcPr>
          <w:p w14:paraId="4E01EBCE" w14:textId="77777777" w:rsidR="00C66844" w:rsidRDefault="00E5634A">
            <w:pPr>
              <w:spacing w:before="40" w:after="40"/>
              <w:ind w:left="100" w:right="100"/>
              <w:jc w:val="center"/>
            </w:pPr>
            <w:r>
              <w:rPr>
                <w:rFonts w:ascii="Arial" w:eastAsia="Arial" w:hAnsi="Arial" w:cs="Arial"/>
                <w:color w:val="111111"/>
                <w:sz w:val="18"/>
                <w:szCs w:val="18"/>
              </w:rPr>
              <w:t>5</w:t>
            </w:r>
          </w:p>
        </w:tc>
        <w:tc>
          <w:tcPr>
            <w:tcW w:w="1080" w:type="dxa"/>
            <w:shd w:val="clear" w:color="auto" w:fill="FFFFFF"/>
            <w:tcMar>
              <w:top w:w="0" w:type="dxa"/>
              <w:left w:w="0" w:type="dxa"/>
              <w:bottom w:w="0" w:type="dxa"/>
              <w:right w:w="0" w:type="dxa"/>
            </w:tcMar>
            <w:vAlign w:val="center"/>
          </w:tcPr>
          <w:p w14:paraId="3AC02011" w14:textId="77777777" w:rsidR="00C66844" w:rsidRDefault="00E5634A">
            <w:pPr>
              <w:spacing w:before="40" w:after="40"/>
              <w:ind w:left="100" w:right="100"/>
              <w:jc w:val="center"/>
            </w:pPr>
            <w:r>
              <w:rPr>
                <w:rFonts w:ascii="Arial" w:eastAsia="Arial" w:hAnsi="Arial" w:cs="Arial"/>
                <w:color w:val="111111"/>
                <w:sz w:val="18"/>
                <w:szCs w:val="18"/>
              </w:rPr>
              <w:t>-1.522</w:t>
            </w:r>
          </w:p>
        </w:tc>
        <w:tc>
          <w:tcPr>
            <w:tcW w:w="1080" w:type="dxa"/>
            <w:shd w:val="clear" w:color="auto" w:fill="FFFFFF"/>
            <w:tcMar>
              <w:top w:w="0" w:type="dxa"/>
              <w:left w:w="0" w:type="dxa"/>
              <w:bottom w:w="0" w:type="dxa"/>
              <w:right w:w="0" w:type="dxa"/>
            </w:tcMar>
            <w:vAlign w:val="center"/>
          </w:tcPr>
          <w:p w14:paraId="779B0B08" w14:textId="77777777" w:rsidR="00C66844" w:rsidRDefault="00E5634A">
            <w:pPr>
              <w:spacing w:before="40" w:after="40"/>
              <w:ind w:left="100" w:right="100"/>
              <w:jc w:val="center"/>
            </w:pPr>
            <w:r>
              <w:rPr>
                <w:rFonts w:ascii="Arial" w:eastAsia="Arial" w:hAnsi="Arial" w:cs="Arial"/>
                <w:color w:val="111111"/>
                <w:sz w:val="18"/>
                <w:szCs w:val="18"/>
              </w:rPr>
              <w:t>7.611</w:t>
            </w:r>
          </w:p>
        </w:tc>
        <w:tc>
          <w:tcPr>
            <w:tcW w:w="1080" w:type="dxa"/>
            <w:shd w:val="clear" w:color="auto" w:fill="FFFFFF"/>
            <w:tcMar>
              <w:top w:w="0" w:type="dxa"/>
              <w:left w:w="0" w:type="dxa"/>
              <w:bottom w:w="0" w:type="dxa"/>
              <w:right w:w="0" w:type="dxa"/>
            </w:tcMar>
            <w:vAlign w:val="center"/>
          </w:tcPr>
          <w:p w14:paraId="12033077" w14:textId="77777777" w:rsidR="00C66844" w:rsidRDefault="00E5634A">
            <w:pPr>
              <w:spacing w:before="40" w:after="40"/>
              <w:ind w:left="100" w:right="100"/>
              <w:jc w:val="center"/>
            </w:pPr>
            <w:r>
              <w:rPr>
                <w:rFonts w:ascii="Arial" w:eastAsia="Arial" w:hAnsi="Arial" w:cs="Arial"/>
                <w:color w:val="111111"/>
                <w:sz w:val="18"/>
                <w:szCs w:val="18"/>
              </w:rPr>
              <w:t>-1.571</w:t>
            </w:r>
          </w:p>
        </w:tc>
        <w:tc>
          <w:tcPr>
            <w:tcW w:w="1080" w:type="dxa"/>
            <w:shd w:val="clear" w:color="auto" w:fill="FFFFFF"/>
            <w:tcMar>
              <w:top w:w="0" w:type="dxa"/>
              <w:left w:w="0" w:type="dxa"/>
              <w:bottom w:w="0" w:type="dxa"/>
              <w:right w:w="0" w:type="dxa"/>
            </w:tcMar>
            <w:vAlign w:val="center"/>
          </w:tcPr>
          <w:p w14:paraId="1F66F0C4" w14:textId="77777777" w:rsidR="00C66844" w:rsidRDefault="00E5634A">
            <w:pPr>
              <w:spacing w:before="40" w:after="40"/>
              <w:ind w:left="100" w:right="100"/>
              <w:jc w:val="center"/>
            </w:pPr>
            <w:r>
              <w:rPr>
                <w:rFonts w:ascii="Arial" w:eastAsia="Arial" w:hAnsi="Arial" w:cs="Arial"/>
                <w:color w:val="111111"/>
                <w:sz w:val="18"/>
                <w:szCs w:val="18"/>
              </w:rPr>
              <w:t>May - Sep</w:t>
            </w:r>
          </w:p>
        </w:tc>
        <w:tc>
          <w:tcPr>
            <w:tcW w:w="1080" w:type="dxa"/>
            <w:shd w:val="clear" w:color="auto" w:fill="FFFFFF"/>
            <w:tcMar>
              <w:top w:w="0" w:type="dxa"/>
              <w:left w:w="0" w:type="dxa"/>
              <w:bottom w:w="0" w:type="dxa"/>
              <w:right w:w="0" w:type="dxa"/>
            </w:tcMar>
            <w:vAlign w:val="center"/>
          </w:tcPr>
          <w:p w14:paraId="4B2F5722" w14:textId="77777777" w:rsidR="00C66844" w:rsidRDefault="00E5634A">
            <w:pPr>
              <w:spacing w:before="40" w:after="40"/>
              <w:ind w:left="100" w:right="100"/>
              <w:jc w:val="center"/>
            </w:pPr>
            <w:r>
              <w:rPr>
                <w:rFonts w:ascii="Arial" w:eastAsia="Arial" w:hAnsi="Arial" w:cs="Arial"/>
                <w:color w:val="111111"/>
                <w:sz w:val="18"/>
                <w:szCs w:val="18"/>
              </w:rPr>
              <w:t>2005</w:t>
            </w:r>
          </w:p>
        </w:tc>
      </w:tr>
      <w:tr w:rsidR="00C66844" w14:paraId="5BFE077F" w14:textId="77777777">
        <w:trPr>
          <w:cantSplit/>
          <w:trHeight w:val="360"/>
          <w:jc w:val="center"/>
        </w:trPr>
        <w:tc>
          <w:tcPr>
            <w:tcW w:w="1080" w:type="dxa"/>
            <w:shd w:val="clear" w:color="auto" w:fill="FFFFFF"/>
            <w:tcMar>
              <w:top w:w="0" w:type="dxa"/>
              <w:left w:w="0" w:type="dxa"/>
              <w:bottom w:w="0" w:type="dxa"/>
              <w:right w:w="0" w:type="dxa"/>
            </w:tcMar>
            <w:vAlign w:val="center"/>
          </w:tcPr>
          <w:p w14:paraId="011349A5" w14:textId="77777777" w:rsidR="00C66844" w:rsidRDefault="00E5634A">
            <w:pPr>
              <w:spacing w:before="40" w:after="40"/>
              <w:ind w:left="100" w:right="100"/>
              <w:jc w:val="center"/>
            </w:pPr>
            <w:r>
              <w:rPr>
                <w:rFonts w:ascii="Arial" w:eastAsia="Arial" w:hAnsi="Arial" w:cs="Arial"/>
                <w:color w:val="111111"/>
                <w:sz w:val="18"/>
                <w:szCs w:val="18"/>
              </w:rPr>
              <w:t>5</w:t>
            </w:r>
          </w:p>
        </w:tc>
        <w:tc>
          <w:tcPr>
            <w:tcW w:w="1080" w:type="dxa"/>
            <w:shd w:val="clear" w:color="auto" w:fill="FFFFFF"/>
            <w:tcMar>
              <w:top w:w="0" w:type="dxa"/>
              <w:left w:w="0" w:type="dxa"/>
              <w:bottom w:w="0" w:type="dxa"/>
              <w:right w:w="0" w:type="dxa"/>
            </w:tcMar>
            <w:vAlign w:val="center"/>
          </w:tcPr>
          <w:p w14:paraId="5BFD0081" w14:textId="77777777" w:rsidR="00C66844" w:rsidRDefault="00E5634A">
            <w:pPr>
              <w:spacing w:before="40" w:after="40"/>
              <w:ind w:left="100" w:right="100"/>
              <w:jc w:val="center"/>
            </w:pPr>
            <w:r>
              <w:rPr>
                <w:rFonts w:ascii="Arial" w:eastAsia="Arial" w:hAnsi="Arial" w:cs="Arial"/>
                <w:color w:val="111111"/>
                <w:sz w:val="18"/>
                <w:szCs w:val="18"/>
              </w:rPr>
              <w:t>-1.493</w:t>
            </w:r>
          </w:p>
        </w:tc>
        <w:tc>
          <w:tcPr>
            <w:tcW w:w="1080" w:type="dxa"/>
            <w:shd w:val="clear" w:color="auto" w:fill="FFFFFF"/>
            <w:tcMar>
              <w:top w:w="0" w:type="dxa"/>
              <w:left w:w="0" w:type="dxa"/>
              <w:bottom w:w="0" w:type="dxa"/>
              <w:right w:w="0" w:type="dxa"/>
            </w:tcMar>
            <w:vAlign w:val="center"/>
          </w:tcPr>
          <w:p w14:paraId="14092C3C" w14:textId="77777777" w:rsidR="00C66844" w:rsidRDefault="00E5634A">
            <w:pPr>
              <w:spacing w:before="40" w:after="40"/>
              <w:ind w:left="100" w:right="100"/>
              <w:jc w:val="center"/>
            </w:pPr>
            <w:r>
              <w:rPr>
                <w:rFonts w:ascii="Arial" w:eastAsia="Arial" w:hAnsi="Arial" w:cs="Arial"/>
                <w:color w:val="111111"/>
                <w:sz w:val="18"/>
                <w:szCs w:val="18"/>
              </w:rPr>
              <w:t>7.463</w:t>
            </w:r>
          </w:p>
        </w:tc>
        <w:tc>
          <w:tcPr>
            <w:tcW w:w="1080" w:type="dxa"/>
            <w:shd w:val="clear" w:color="auto" w:fill="FFFFFF"/>
            <w:tcMar>
              <w:top w:w="0" w:type="dxa"/>
              <w:left w:w="0" w:type="dxa"/>
              <w:bottom w:w="0" w:type="dxa"/>
              <w:right w:w="0" w:type="dxa"/>
            </w:tcMar>
            <w:vAlign w:val="center"/>
          </w:tcPr>
          <w:p w14:paraId="3EF2B0CB" w14:textId="77777777" w:rsidR="00C66844" w:rsidRDefault="00E5634A">
            <w:pPr>
              <w:spacing w:before="40" w:after="40"/>
              <w:ind w:left="100" w:right="100"/>
              <w:jc w:val="center"/>
            </w:pPr>
            <w:r>
              <w:rPr>
                <w:rFonts w:ascii="Arial" w:eastAsia="Arial" w:hAnsi="Arial" w:cs="Arial"/>
                <w:color w:val="111111"/>
                <w:sz w:val="18"/>
                <w:szCs w:val="18"/>
              </w:rPr>
              <w:t>-1.537</w:t>
            </w:r>
          </w:p>
        </w:tc>
        <w:tc>
          <w:tcPr>
            <w:tcW w:w="1080" w:type="dxa"/>
            <w:shd w:val="clear" w:color="auto" w:fill="FFFFFF"/>
            <w:tcMar>
              <w:top w:w="0" w:type="dxa"/>
              <w:left w:w="0" w:type="dxa"/>
              <w:bottom w:w="0" w:type="dxa"/>
              <w:right w:w="0" w:type="dxa"/>
            </w:tcMar>
            <w:vAlign w:val="center"/>
          </w:tcPr>
          <w:p w14:paraId="7F754205" w14:textId="77777777" w:rsidR="00C66844" w:rsidRDefault="00E5634A">
            <w:pPr>
              <w:spacing w:before="40" w:after="40"/>
              <w:ind w:left="100" w:right="100"/>
              <w:jc w:val="center"/>
            </w:pPr>
            <w:r>
              <w:rPr>
                <w:rFonts w:ascii="Arial" w:eastAsia="Arial" w:hAnsi="Arial" w:cs="Arial"/>
                <w:color w:val="111111"/>
                <w:sz w:val="18"/>
                <w:szCs w:val="18"/>
              </w:rPr>
              <w:t>May - Sep</w:t>
            </w:r>
          </w:p>
        </w:tc>
        <w:tc>
          <w:tcPr>
            <w:tcW w:w="1080" w:type="dxa"/>
            <w:shd w:val="clear" w:color="auto" w:fill="FFFFFF"/>
            <w:tcMar>
              <w:top w:w="0" w:type="dxa"/>
              <w:left w:w="0" w:type="dxa"/>
              <w:bottom w:w="0" w:type="dxa"/>
              <w:right w:w="0" w:type="dxa"/>
            </w:tcMar>
            <w:vAlign w:val="center"/>
          </w:tcPr>
          <w:p w14:paraId="5072B7B2" w14:textId="77777777" w:rsidR="00C66844" w:rsidRDefault="00E5634A">
            <w:pPr>
              <w:spacing w:before="40" w:after="40"/>
              <w:ind w:left="100" w:right="100"/>
              <w:jc w:val="center"/>
            </w:pPr>
            <w:r>
              <w:rPr>
                <w:rFonts w:ascii="Arial" w:eastAsia="Arial" w:hAnsi="Arial" w:cs="Arial"/>
                <w:color w:val="111111"/>
                <w:sz w:val="18"/>
                <w:szCs w:val="18"/>
              </w:rPr>
              <w:t>1985</w:t>
            </w:r>
          </w:p>
        </w:tc>
      </w:tr>
      <w:tr w:rsidR="00C66844" w14:paraId="26A325EA" w14:textId="77777777">
        <w:trPr>
          <w:cantSplit/>
          <w:trHeight w:val="360"/>
          <w:jc w:val="center"/>
        </w:trPr>
        <w:tc>
          <w:tcPr>
            <w:tcW w:w="1080" w:type="dxa"/>
            <w:shd w:val="clear" w:color="auto" w:fill="FFFFFF"/>
            <w:tcMar>
              <w:top w:w="0" w:type="dxa"/>
              <w:left w:w="0" w:type="dxa"/>
              <w:bottom w:w="0" w:type="dxa"/>
              <w:right w:w="0" w:type="dxa"/>
            </w:tcMar>
            <w:vAlign w:val="center"/>
          </w:tcPr>
          <w:p w14:paraId="3B727931" w14:textId="77777777" w:rsidR="00C66844" w:rsidRDefault="00E5634A">
            <w:pPr>
              <w:spacing w:before="40" w:after="40"/>
              <w:ind w:left="100" w:right="100"/>
              <w:jc w:val="center"/>
            </w:pPr>
            <w:r>
              <w:rPr>
                <w:rFonts w:ascii="Arial" w:eastAsia="Arial" w:hAnsi="Arial" w:cs="Arial"/>
                <w:color w:val="111111"/>
                <w:sz w:val="18"/>
                <w:szCs w:val="18"/>
              </w:rPr>
              <w:t>5</w:t>
            </w:r>
          </w:p>
        </w:tc>
        <w:tc>
          <w:tcPr>
            <w:tcW w:w="1080" w:type="dxa"/>
            <w:shd w:val="clear" w:color="auto" w:fill="FFFFFF"/>
            <w:tcMar>
              <w:top w:w="0" w:type="dxa"/>
              <w:left w:w="0" w:type="dxa"/>
              <w:bottom w:w="0" w:type="dxa"/>
              <w:right w:w="0" w:type="dxa"/>
            </w:tcMar>
            <w:vAlign w:val="center"/>
          </w:tcPr>
          <w:p w14:paraId="31A00F6A" w14:textId="77777777" w:rsidR="00C66844" w:rsidRDefault="00E5634A">
            <w:pPr>
              <w:spacing w:before="40" w:after="40"/>
              <w:ind w:left="100" w:right="100"/>
              <w:jc w:val="center"/>
            </w:pPr>
            <w:r>
              <w:rPr>
                <w:rFonts w:ascii="Arial" w:eastAsia="Arial" w:hAnsi="Arial" w:cs="Arial"/>
                <w:color w:val="111111"/>
                <w:sz w:val="18"/>
                <w:szCs w:val="18"/>
              </w:rPr>
              <w:t>-1.385</w:t>
            </w:r>
          </w:p>
        </w:tc>
        <w:tc>
          <w:tcPr>
            <w:tcW w:w="1080" w:type="dxa"/>
            <w:shd w:val="clear" w:color="auto" w:fill="FFFFFF"/>
            <w:tcMar>
              <w:top w:w="0" w:type="dxa"/>
              <w:left w:w="0" w:type="dxa"/>
              <w:bottom w:w="0" w:type="dxa"/>
              <w:right w:w="0" w:type="dxa"/>
            </w:tcMar>
            <w:vAlign w:val="center"/>
          </w:tcPr>
          <w:p w14:paraId="647C1B57" w14:textId="77777777" w:rsidR="00C66844" w:rsidRDefault="00E5634A">
            <w:pPr>
              <w:spacing w:before="40" w:after="40"/>
              <w:ind w:left="100" w:right="100"/>
              <w:jc w:val="center"/>
            </w:pPr>
            <w:r>
              <w:rPr>
                <w:rFonts w:ascii="Arial" w:eastAsia="Arial" w:hAnsi="Arial" w:cs="Arial"/>
                <w:color w:val="111111"/>
                <w:sz w:val="18"/>
                <w:szCs w:val="18"/>
              </w:rPr>
              <w:t>6.926</w:t>
            </w:r>
          </w:p>
        </w:tc>
        <w:tc>
          <w:tcPr>
            <w:tcW w:w="1080" w:type="dxa"/>
            <w:shd w:val="clear" w:color="auto" w:fill="FFFFFF"/>
            <w:tcMar>
              <w:top w:w="0" w:type="dxa"/>
              <w:left w:w="0" w:type="dxa"/>
              <w:bottom w:w="0" w:type="dxa"/>
              <w:right w:w="0" w:type="dxa"/>
            </w:tcMar>
            <w:vAlign w:val="center"/>
          </w:tcPr>
          <w:p w14:paraId="0831BD8A" w14:textId="77777777" w:rsidR="00C66844" w:rsidRDefault="00E5634A">
            <w:pPr>
              <w:spacing w:before="40" w:after="40"/>
              <w:ind w:left="100" w:right="100"/>
              <w:jc w:val="center"/>
            </w:pPr>
            <w:r>
              <w:rPr>
                <w:rFonts w:ascii="Arial" w:eastAsia="Arial" w:hAnsi="Arial" w:cs="Arial"/>
                <w:color w:val="111111"/>
                <w:sz w:val="18"/>
                <w:szCs w:val="18"/>
              </w:rPr>
              <w:t>-1.444</w:t>
            </w:r>
          </w:p>
        </w:tc>
        <w:tc>
          <w:tcPr>
            <w:tcW w:w="1080" w:type="dxa"/>
            <w:shd w:val="clear" w:color="auto" w:fill="FFFFFF"/>
            <w:tcMar>
              <w:top w:w="0" w:type="dxa"/>
              <w:left w:w="0" w:type="dxa"/>
              <w:bottom w:w="0" w:type="dxa"/>
              <w:right w:w="0" w:type="dxa"/>
            </w:tcMar>
            <w:vAlign w:val="center"/>
          </w:tcPr>
          <w:p w14:paraId="7740FDF1" w14:textId="77777777" w:rsidR="00C66844" w:rsidRDefault="00E5634A">
            <w:pPr>
              <w:spacing w:before="40" w:after="40"/>
              <w:ind w:left="100" w:right="100"/>
              <w:jc w:val="center"/>
            </w:pPr>
            <w:r>
              <w:rPr>
                <w:rFonts w:ascii="Arial" w:eastAsia="Arial" w:hAnsi="Arial" w:cs="Arial"/>
                <w:color w:val="111111"/>
                <w:sz w:val="18"/>
                <w:szCs w:val="18"/>
              </w:rPr>
              <w:t>Apr - Aug</w:t>
            </w:r>
          </w:p>
        </w:tc>
        <w:tc>
          <w:tcPr>
            <w:tcW w:w="1080" w:type="dxa"/>
            <w:shd w:val="clear" w:color="auto" w:fill="FFFFFF"/>
            <w:tcMar>
              <w:top w:w="0" w:type="dxa"/>
              <w:left w:w="0" w:type="dxa"/>
              <w:bottom w:w="0" w:type="dxa"/>
              <w:right w:w="0" w:type="dxa"/>
            </w:tcMar>
            <w:vAlign w:val="center"/>
          </w:tcPr>
          <w:p w14:paraId="135B0A34" w14:textId="77777777" w:rsidR="00C66844" w:rsidRDefault="00E5634A">
            <w:pPr>
              <w:spacing w:before="40" w:after="40"/>
              <w:ind w:left="100" w:right="100"/>
              <w:jc w:val="center"/>
            </w:pPr>
            <w:r>
              <w:rPr>
                <w:rFonts w:ascii="Arial" w:eastAsia="Arial" w:hAnsi="Arial" w:cs="Arial"/>
                <w:color w:val="111111"/>
                <w:sz w:val="18"/>
                <w:szCs w:val="18"/>
              </w:rPr>
              <w:t>1991</w:t>
            </w:r>
          </w:p>
        </w:tc>
      </w:tr>
      <w:tr w:rsidR="00C66844" w14:paraId="526F73D5" w14:textId="77777777">
        <w:trPr>
          <w:cantSplit/>
          <w:trHeight w:val="360"/>
          <w:jc w:val="center"/>
        </w:trPr>
        <w:tc>
          <w:tcPr>
            <w:tcW w:w="1080" w:type="dxa"/>
            <w:shd w:val="clear" w:color="auto" w:fill="FFFFFF"/>
            <w:tcMar>
              <w:top w:w="0" w:type="dxa"/>
              <w:left w:w="0" w:type="dxa"/>
              <w:bottom w:w="0" w:type="dxa"/>
              <w:right w:w="0" w:type="dxa"/>
            </w:tcMar>
            <w:vAlign w:val="center"/>
          </w:tcPr>
          <w:p w14:paraId="5BF23E40" w14:textId="77777777" w:rsidR="00C66844" w:rsidRDefault="00E5634A">
            <w:pPr>
              <w:spacing w:before="40" w:after="40"/>
              <w:ind w:left="100" w:right="100"/>
              <w:jc w:val="center"/>
            </w:pPr>
            <w:r>
              <w:rPr>
                <w:rFonts w:ascii="Arial" w:eastAsia="Arial" w:hAnsi="Arial" w:cs="Arial"/>
                <w:color w:val="111111"/>
                <w:sz w:val="18"/>
                <w:szCs w:val="18"/>
              </w:rPr>
              <w:t>4</w:t>
            </w:r>
          </w:p>
        </w:tc>
        <w:tc>
          <w:tcPr>
            <w:tcW w:w="1080" w:type="dxa"/>
            <w:shd w:val="clear" w:color="auto" w:fill="FFFFFF"/>
            <w:tcMar>
              <w:top w:w="0" w:type="dxa"/>
              <w:left w:w="0" w:type="dxa"/>
              <w:bottom w:w="0" w:type="dxa"/>
              <w:right w:w="0" w:type="dxa"/>
            </w:tcMar>
            <w:vAlign w:val="center"/>
          </w:tcPr>
          <w:p w14:paraId="774AF896" w14:textId="77777777" w:rsidR="00C66844" w:rsidRDefault="00E5634A">
            <w:pPr>
              <w:spacing w:before="40" w:after="40"/>
              <w:ind w:left="100" w:right="100"/>
              <w:jc w:val="center"/>
            </w:pPr>
            <w:r>
              <w:rPr>
                <w:rFonts w:ascii="Arial" w:eastAsia="Arial" w:hAnsi="Arial" w:cs="Arial"/>
                <w:color w:val="111111"/>
                <w:sz w:val="18"/>
                <w:szCs w:val="18"/>
              </w:rPr>
              <w:t>-1.714</w:t>
            </w:r>
          </w:p>
        </w:tc>
        <w:tc>
          <w:tcPr>
            <w:tcW w:w="1080" w:type="dxa"/>
            <w:shd w:val="clear" w:color="auto" w:fill="FFFFFF"/>
            <w:tcMar>
              <w:top w:w="0" w:type="dxa"/>
              <w:left w:w="0" w:type="dxa"/>
              <w:bottom w:w="0" w:type="dxa"/>
              <w:right w:w="0" w:type="dxa"/>
            </w:tcMar>
            <w:vAlign w:val="center"/>
          </w:tcPr>
          <w:p w14:paraId="122F7C72" w14:textId="77777777" w:rsidR="00C66844" w:rsidRDefault="00E5634A">
            <w:pPr>
              <w:spacing w:before="40" w:after="40"/>
              <w:ind w:left="100" w:right="100"/>
              <w:jc w:val="center"/>
            </w:pPr>
            <w:r>
              <w:rPr>
                <w:rFonts w:ascii="Arial" w:eastAsia="Arial" w:hAnsi="Arial" w:cs="Arial"/>
                <w:color w:val="111111"/>
                <w:sz w:val="18"/>
                <w:szCs w:val="18"/>
              </w:rPr>
              <w:t>6.855</w:t>
            </w:r>
          </w:p>
        </w:tc>
        <w:tc>
          <w:tcPr>
            <w:tcW w:w="1080" w:type="dxa"/>
            <w:shd w:val="clear" w:color="auto" w:fill="FFFFFF"/>
            <w:tcMar>
              <w:top w:w="0" w:type="dxa"/>
              <w:left w:w="0" w:type="dxa"/>
              <w:bottom w:w="0" w:type="dxa"/>
              <w:right w:w="0" w:type="dxa"/>
            </w:tcMar>
            <w:vAlign w:val="center"/>
          </w:tcPr>
          <w:p w14:paraId="42C5CEE5" w14:textId="77777777" w:rsidR="00C66844" w:rsidRDefault="00E5634A">
            <w:pPr>
              <w:spacing w:before="40" w:after="40"/>
              <w:ind w:left="100" w:right="100"/>
              <w:jc w:val="center"/>
            </w:pPr>
            <w:r>
              <w:rPr>
                <w:rFonts w:ascii="Arial" w:eastAsia="Arial" w:hAnsi="Arial" w:cs="Arial"/>
                <w:color w:val="111111"/>
                <w:sz w:val="18"/>
                <w:szCs w:val="18"/>
              </w:rPr>
              <w:t>-1.833</w:t>
            </w:r>
          </w:p>
        </w:tc>
        <w:tc>
          <w:tcPr>
            <w:tcW w:w="1080" w:type="dxa"/>
            <w:shd w:val="clear" w:color="auto" w:fill="FFFFFF"/>
            <w:tcMar>
              <w:top w:w="0" w:type="dxa"/>
              <w:left w:w="0" w:type="dxa"/>
              <w:bottom w:w="0" w:type="dxa"/>
              <w:right w:w="0" w:type="dxa"/>
            </w:tcMar>
            <w:vAlign w:val="center"/>
          </w:tcPr>
          <w:p w14:paraId="399F0AD9" w14:textId="77777777" w:rsidR="00C66844" w:rsidRDefault="00E5634A">
            <w:pPr>
              <w:spacing w:before="40" w:after="40"/>
              <w:ind w:left="100" w:right="100"/>
              <w:jc w:val="center"/>
            </w:pPr>
            <w:r>
              <w:rPr>
                <w:rFonts w:ascii="Arial" w:eastAsia="Arial" w:hAnsi="Arial" w:cs="Arial"/>
                <w:color w:val="111111"/>
                <w:sz w:val="18"/>
                <w:szCs w:val="18"/>
              </w:rPr>
              <w:t>May - Aug</w:t>
            </w:r>
          </w:p>
        </w:tc>
        <w:tc>
          <w:tcPr>
            <w:tcW w:w="1080" w:type="dxa"/>
            <w:shd w:val="clear" w:color="auto" w:fill="FFFFFF"/>
            <w:tcMar>
              <w:top w:w="0" w:type="dxa"/>
              <w:left w:w="0" w:type="dxa"/>
              <w:bottom w:w="0" w:type="dxa"/>
              <w:right w:w="0" w:type="dxa"/>
            </w:tcMar>
            <w:vAlign w:val="center"/>
          </w:tcPr>
          <w:p w14:paraId="256FF0A3" w14:textId="77777777" w:rsidR="00C66844" w:rsidRDefault="00E5634A">
            <w:pPr>
              <w:spacing w:before="40" w:after="40"/>
              <w:ind w:left="100" w:right="100"/>
              <w:jc w:val="center"/>
            </w:pPr>
            <w:r>
              <w:rPr>
                <w:rFonts w:ascii="Arial" w:eastAsia="Arial" w:hAnsi="Arial" w:cs="Arial"/>
                <w:color w:val="111111"/>
                <w:sz w:val="18"/>
                <w:szCs w:val="18"/>
              </w:rPr>
              <w:t>1931</w:t>
            </w:r>
          </w:p>
        </w:tc>
      </w:tr>
      <w:tr w:rsidR="00C66844" w14:paraId="2F7C8811" w14:textId="77777777">
        <w:trPr>
          <w:cantSplit/>
          <w:trHeight w:val="360"/>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14:paraId="18BB8B52" w14:textId="77777777" w:rsidR="00C66844" w:rsidRDefault="00E5634A">
            <w:pPr>
              <w:spacing w:before="40" w:after="40"/>
              <w:ind w:left="100" w:right="100"/>
              <w:jc w:val="center"/>
            </w:pPr>
            <w:r>
              <w:rPr>
                <w:rFonts w:ascii="Arial" w:eastAsia="Arial" w:hAnsi="Arial" w:cs="Arial"/>
                <w:color w:val="111111"/>
                <w:sz w:val="18"/>
                <w:szCs w:val="18"/>
              </w:rPr>
              <w:t>4</w:t>
            </w:r>
          </w:p>
        </w:tc>
        <w:tc>
          <w:tcPr>
            <w:tcW w:w="1080" w:type="dxa"/>
            <w:tcBorders>
              <w:bottom w:val="single" w:sz="16" w:space="0" w:color="000000"/>
            </w:tcBorders>
            <w:shd w:val="clear" w:color="auto" w:fill="FFFFFF"/>
            <w:tcMar>
              <w:top w:w="0" w:type="dxa"/>
              <w:left w:w="0" w:type="dxa"/>
              <w:bottom w:w="0" w:type="dxa"/>
              <w:right w:w="0" w:type="dxa"/>
            </w:tcMar>
            <w:vAlign w:val="center"/>
          </w:tcPr>
          <w:p w14:paraId="6DDC9391" w14:textId="77777777" w:rsidR="00C66844" w:rsidRDefault="00E5634A">
            <w:pPr>
              <w:spacing w:before="40" w:after="40"/>
              <w:ind w:left="100" w:right="100"/>
              <w:jc w:val="center"/>
            </w:pPr>
            <w:r>
              <w:rPr>
                <w:rFonts w:ascii="Arial" w:eastAsia="Arial" w:hAnsi="Arial" w:cs="Arial"/>
                <w:color w:val="111111"/>
                <w:sz w:val="18"/>
                <w:szCs w:val="18"/>
              </w:rPr>
              <w:t>-1.363</w:t>
            </w:r>
          </w:p>
        </w:tc>
        <w:tc>
          <w:tcPr>
            <w:tcW w:w="1080" w:type="dxa"/>
            <w:tcBorders>
              <w:bottom w:val="single" w:sz="16" w:space="0" w:color="000000"/>
            </w:tcBorders>
            <w:shd w:val="clear" w:color="auto" w:fill="FFFFFF"/>
            <w:tcMar>
              <w:top w:w="0" w:type="dxa"/>
              <w:left w:w="0" w:type="dxa"/>
              <w:bottom w:w="0" w:type="dxa"/>
              <w:right w:w="0" w:type="dxa"/>
            </w:tcMar>
            <w:vAlign w:val="center"/>
          </w:tcPr>
          <w:p w14:paraId="42160628" w14:textId="77777777" w:rsidR="00C66844" w:rsidRDefault="00E5634A">
            <w:pPr>
              <w:spacing w:before="40" w:after="40"/>
              <w:ind w:left="100" w:right="100"/>
              <w:jc w:val="center"/>
            </w:pPr>
            <w:r>
              <w:rPr>
                <w:rFonts w:ascii="Arial" w:eastAsia="Arial" w:hAnsi="Arial" w:cs="Arial"/>
                <w:color w:val="111111"/>
                <w:sz w:val="18"/>
                <w:szCs w:val="18"/>
              </w:rPr>
              <w:t>5.453</w:t>
            </w:r>
          </w:p>
        </w:tc>
        <w:tc>
          <w:tcPr>
            <w:tcW w:w="1080" w:type="dxa"/>
            <w:tcBorders>
              <w:bottom w:val="single" w:sz="16" w:space="0" w:color="000000"/>
            </w:tcBorders>
            <w:shd w:val="clear" w:color="auto" w:fill="FFFFFF"/>
            <w:tcMar>
              <w:top w:w="0" w:type="dxa"/>
              <w:left w:w="0" w:type="dxa"/>
              <w:bottom w:w="0" w:type="dxa"/>
              <w:right w:w="0" w:type="dxa"/>
            </w:tcMar>
            <w:vAlign w:val="center"/>
          </w:tcPr>
          <w:p w14:paraId="61F6F655" w14:textId="77777777" w:rsidR="00C66844" w:rsidRDefault="00E5634A">
            <w:pPr>
              <w:spacing w:before="40" w:after="40"/>
              <w:ind w:left="100" w:right="100"/>
              <w:jc w:val="center"/>
            </w:pPr>
            <w:r>
              <w:rPr>
                <w:rFonts w:ascii="Arial" w:eastAsia="Arial" w:hAnsi="Arial" w:cs="Arial"/>
                <w:color w:val="111111"/>
                <w:sz w:val="18"/>
                <w:szCs w:val="18"/>
              </w:rPr>
              <w:t>-1.441</w:t>
            </w:r>
          </w:p>
        </w:tc>
        <w:tc>
          <w:tcPr>
            <w:tcW w:w="1080" w:type="dxa"/>
            <w:tcBorders>
              <w:bottom w:val="single" w:sz="16" w:space="0" w:color="000000"/>
            </w:tcBorders>
            <w:shd w:val="clear" w:color="auto" w:fill="FFFFFF"/>
            <w:tcMar>
              <w:top w:w="0" w:type="dxa"/>
              <w:left w:w="0" w:type="dxa"/>
              <w:bottom w:w="0" w:type="dxa"/>
              <w:right w:w="0" w:type="dxa"/>
            </w:tcMar>
            <w:vAlign w:val="center"/>
          </w:tcPr>
          <w:p w14:paraId="5A5517DC" w14:textId="77777777" w:rsidR="00C66844" w:rsidRDefault="00E5634A">
            <w:pPr>
              <w:spacing w:before="40" w:after="40"/>
              <w:ind w:left="100" w:right="100"/>
              <w:jc w:val="center"/>
            </w:pPr>
            <w:r>
              <w:rPr>
                <w:rFonts w:ascii="Arial" w:eastAsia="Arial" w:hAnsi="Arial" w:cs="Arial"/>
                <w:color w:val="111111"/>
                <w:sz w:val="18"/>
                <w:szCs w:val="18"/>
              </w:rPr>
              <w:t>May - Aug</w:t>
            </w:r>
          </w:p>
        </w:tc>
        <w:tc>
          <w:tcPr>
            <w:tcW w:w="1080" w:type="dxa"/>
            <w:tcBorders>
              <w:bottom w:val="single" w:sz="16" w:space="0" w:color="000000"/>
            </w:tcBorders>
            <w:shd w:val="clear" w:color="auto" w:fill="FFFFFF"/>
            <w:tcMar>
              <w:top w:w="0" w:type="dxa"/>
              <w:left w:w="0" w:type="dxa"/>
              <w:bottom w:w="0" w:type="dxa"/>
              <w:right w:w="0" w:type="dxa"/>
            </w:tcMar>
            <w:vAlign w:val="center"/>
          </w:tcPr>
          <w:p w14:paraId="0D812BDD" w14:textId="77777777" w:rsidR="00C66844" w:rsidRDefault="00E5634A">
            <w:pPr>
              <w:spacing w:before="40" w:after="40"/>
              <w:ind w:left="100" w:right="100"/>
              <w:jc w:val="center"/>
            </w:pPr>
            <w:r>
              <w:rPr>
                <w:rFonts w:ascii="Arial" w:eastAsia="Arial" w:hAnsi="Arial" w:cs="Arial"/>
                <w:color w:val="111111"/>
                <w:sz w:val="18"/>
                <w:szCs w:val="18"/>
              </w:rPr>
              <w:t>1927</w:t>
            </w:r>
          </w:p>
        </w:tc>
      </w:tr>
    </w:tbl>
    <w:p w14:paraId="577CB24A" w14:textId="77777777" w:rsidR="009E0BB3" w:rsidRDefault="009E0BB3"/>
    <w:sectPr w:rsidR="009E0BB3" w:rsidSect="0050715D">
      <w:pgSz w:w="15840" w:h="12240" w:orient="landscape"/>
      <w:pgMar w:top="851" w:right="851" w:bottom="1134" w:left="851" w:header="720" w:footer="720" w:gutter="0"/>
      <w:lnNumType w:countBy="1" w:restart="continuous"/>
      <w:cols w:space="720"/>
      <w:docGrid w:linePitch="27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Guillermo Gea Izquierdo" w:date="2019-05-28T11:05:00Z" w:initials="GG">
    <w:p w14:paraId="54D65B5C" w14:textId="4A8E1062" w:rsidR="00ED088D" w:rsidRDefault="00ED088D">
      <w:pPr>
        <w:pStyle w:val="Textocomentario"/>
      </w:pPr>
      <w:r>
        <w:rPr>
          <w:rStyle w:val="Refdecomentario"/>
        </w:rPr>
        <w:annotationRef/>
      </w:r>
      <w:r>
        <w:t>Faltan letras en la edad</w:t>
      </w:r>
    </w:p>
  </w:comment>
  <w:comment w:id="10" w:author="Guillermo Gea Izquierdo" w:date="2019-05-27T11:37:00Z" w:initials="GG">
    <w:p w14:paraId="0B0912FC" w14:textId="77777777" w:rsidR="00B82C8F" w:rsidRDefault="00B82C8F">
      <w:pPr>
        <w:pStyle w:val="Textocomentario"/>
      </w:pPr>
      <w:r>
        <w:rPr>
          <w:rStyle w:val="Refdecomentario"/>
        </w:rPr>
        <w:annotationRef/>
      </w:r>
      <w:r>
        <w:t>Veo que estoy asumiendo que SJ es más seco que Cáñar… pero no parece ser cierto. Si no lo es, entonces las diferencias N-S las vas a discutir como efecto de legados de uso entre uno y otro?</w:t>
      </w:r>
    </w:p>
    <w:p w14:paraId="323F0DA2" w14:textId="77777777" w:rsidR="00B82C8F" w:rsidRDefault="00B82C8F">
      <w:pPr>
        <w:pStyle w:val="Textocomentario"/>
      </w:pPr>
    </w:p>
    <w:p w14:paraId="2F67CF23" w14:textId="0746B758" w:rsidR="00B82C8F" w:rsidRDefault="00B82C8F">
      <w:pPr>
        <w:pStyle w:val="Textocomentario"/>
      </w:pPr>
      <w:r>
        <w:t>Al menos esperaría que las condiciones de Cáñar-high deberían ser algo diferentes (más mésicas, más húmedas) que las de CA-low, no? Desde luego la mayor altura de los árboles sugiere (con todas las reservas) menos limitaciones hídricas.</w:t>
      </w:r>
    </w:p>
  </w:comment>
  <w:comment w:id="14" w:author="Guillermo Gea Izquierdo" w:date="2019-05-28T11:14:00Z" w:initials="GG">
    <w:p w14:paraId="2A969243" w14:textId="40E1FB4A" w:rsidR="002011FA" w:rsidRDefault="002011FA">
      <w:pPr>
        <w:pStyle w:val="Textocomentario"/>
      </w:pPr>
      <w:r>
        <w:rPr>
          <w:rStyle w:val="Refdecomentario"/>
        </w:rPr>
        <w:annotationRef/>
      </w:r>
      <w:r>
        <w:t>Esto es altísimo, seguro que sincronizaban tan bien?  lo sacas del COFECHA directamente o te lo calculas?</w:t>
      </w:r>
      <w:r w:rsidR="006E2388">
        <w:t xml:space="preserve"> Podría pensarse que hay un error al calcularlo, revísalo por favor.</w:t>
      </w:r>
    </w:p>
  </w:comment>
  <w:comment w:id="16" w:author="Guillermo Gea Izquierdo" w:date="2019-05-27T11:40:00Z" w:initials="GG">
    <w:p w14:paraId="425B3AFE" w14:textId="7BDF8796" w:rsidR="0012235E" w:rsidRDefault="0012235E">
      <w:pPr>
        <w:pStyle w:val="Textocomentario"/>
      </w:pPr>
      <w:r>
        <w:rPr>
          <w:rStyle w:val="Refdecomentario"/>
        </w:rPr>
        <w:annotationRef/>
      </w:r>
      <w:r>
        <w:t>Te puede pedir que ajustes un modelo mixto, ya que tienes correlación espacio-temporal que afecta a tus test de hipótesis, no?</w:t>
      </w:r>
    </w:p>
  </w:comment>
  <w:comment w:id="20" w:author="Guillermo Gea Izquierdo" w:date="2019-05-27T11:42:00Z" w:initials="GG">
    <w:p w14:paraId="7E3725FA" w14:textId="5E199B16" w:rsidR="00DD38F2" w:rsidRDefault="00DD38F2">
      <w:pPr>
        <w:pStyle w:val="Textocomentario"/>
      </w:pPr>
      <w:r>
        <w:rPr>
          <w:rStyle w:val="Refdecomentario"/>
        </w:rPr>
        <w:annotationRef/>
      </w:r>
      <w:r>
        <w:t>Si crees que te resulta útil, puedes poner letras (es decir, analizar diferencias) en los grupos, igual que haces por ejemplo en la tabla 1</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1CEB53" w14:textId="77777777" w:rsidR="00B82C8F" w:rsidRDefault="00B82C8F">
      <w:pPr>
        <w:spacing w:before="0" w:after="0" w:line="240" w:lineRule="auto"/>
      </w:pPr>
      <w:r>
        <w:separator/>
      </w:r>
    </w:p>
  </w:endnote>
  <w:endnote w:type="continuationSeparator" w:id="0">
    <w:p w14:paraId="34186230" w14:textId="77777777" w:rsidR="00B82C8F" w:rsidRDefault="00B82C8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D0B0F9" w14:textId="77777777" w:rsidR="00B82C8F" w:rsidRDefault="00B82C8F">
      <w:r>
        <w:separator/>
      </w:r>
    </w:p>
  </w:footnote>
  <w:footnote w:type="continuationSeparator" w:id="0">
    <w:p w14:paraId="459076A8" w14:textId="77777777" w:rsidR="00B82C8F" w:rsidRDefault="00B82C8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C1AE401"/>
    <w:multiLevelType w:val="multilevel"/>
    <w:tmpl w:val="C7489C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7"/>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6"/>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2235E"/>
    <w:rsid w:val="002011FA"/>
    <w:rsid w:val="00337894"/>
    <w:rsid w:val="004E29B3"/>
    <w:rsid w:val="0050715D"/>
    <w:rsid w:val="00590D07"/>
    <w:rsid w:val="00611DAA"/>
    <w:rsid w:val="006E2388"/>
    <w:rsid w:val="00784D58"/>
    <w:rsid w:val="008D6863"/>
    <w:rsid w:val="009E0BB3"/>
    <w:rsid w:val="00B82C8F"/>
    <w:rsid w:val="00B86B75"/>
    <w:rsid w:val="00BC48D5"/>
    <w:rsid w:val="00C36279"/>
    <w:rsid w:val="00C66844"/>
    <w:rsid w:val="00C762B8"/>
    <w:rsid w:val="00DD38F2"/>
    <w:rsid w:val="00E315A3"/>
    <w:rsid w:val="00E5634A"/>
    <w:rsid w:val="00ED088D"/>
    <w:rsid w:val="00F33EE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133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1" w:uiPriority="9" w:qFormat="1"/>
    <w:lsdException w:name="heading 6" w:qFormat="1"/>
  </w:latentStyles>
  <w:style w:type="paragraph" w:default="1" w:styleId="Normal">
    <w:name w:val="Normal"/>
    <w:qFormat/>
    <w:rsid w:val="004B42C5"/>
    <w:pPr>
      <w:spacing w:before="180" w:after="180" w:line="360" w:lineRule="auto"/>
    </w:pPr>
    <w:rPr>
      <w:sz w:val="22"/>
    </w:rPr>
  </w:style>
  <w:style w:type="paragraph" w:styleId="Ttulo1">
    <w:name w:val="heading 1"/>
    <w:basedOn w:val="Normal"/>
    <w:next w:val="Normal"/>
    <w:link w:val="Ttulo1Car"/>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11521D"/>
    <w:pPr>
      <w:pageBreakBefore/>
      <w:outlineLvl w:val="4"/>
    </w:pPr>
  </w:style>
  <w:style w:type="paragraph" w:styleId="Ttulo6">
    <w:name w:val="heading 6"/>
    <w:aliases w:val="tablita_pequenia"/>
    <w:basedOn w:val="Normal"/>
    <w:next w:val="Normal"/>
    <w:link w:val="Ttulo6Car"/>
    <w:qFormat/>
    <w:rsid w:val="00537095"/>
    <w:pPr>
      <w:keepNext/>
      <w:keepLines/>
      <w:pageBreakBefore/>
      <w:spacing w:before="200" w:after="0"/>
      <w:outlineLvl w:val="5"/>
    </w:pPr>
    <w:rPr>
      <w:rFonts w:asciiTheme="majorHAnsi" w:eastAsiaTheme="majorEastAsia" w:hAnsiTheme="majorHAnsi" w:cstheme="majorBidi"/>
      <w:iCs/>
      <w:sz w:val="1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aliases w:val="tablita_pequenia Car"/>
    <w:basedOn w:val="Fuentedeprrafopredeter"/>
    <w:link w:val="Ttulo6"/>
    <w:rsid w:val="00537095"/>
    <w:rPr>
      <w:rFonts w:asciiTheme="majorHAnsi" w:eastAsiaTheme="majorEastAsia" w:hAnsiTheme="majorHAnsi" w:cstheme="majorBidi"/>
      <w:iCs/>
      <w:sz w:val="14"/>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table" w:styleId="Tablaconcuadrcula">
    <w:name w:val="Table Grid"/>
    <w:basedOn w:val="Tablanormal"/>
    <w:rsid w:val="0053709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11521D"/>
    <w:rPr>
      <w:rFonts w:asciiTheme="majorHAnsi" w:eastAsiaTheme="majorEastAsia" w:hAnsiTheme="majorHAnsi" w:cstheme="majorBidi"/>
      <w:b/>
      <w:bCs/>
      <w:szCs w:val="32"/>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styleId="Refdecomentario">
    <w:name w:val="annotation reference"/>
    <w:basedOn w:val="Fuentedeprrafopredeter"/>
    <w:rsid w:val="00C762B8"/>
    <w:rPr>
      <w:sz w:val="18"/>
      <w:szCs w:val="18"/>
    </w:rPr>
  </w:style>
  <w:style w:type="paragraph" w:styleId="Textocomentario">
    <w:name w:val="annotation text"/>
    <w:basedOn w:val="Normal"/>
    <w:link w:val="TextocomentarioCar"/>
    <w:rsid w:val="00C762B8"/>
    <w:pPr>
      <w:spacing w:line="240" w:lineRule="auto"/>
    </w:pPr>
    <w:rPr>
      <w:sz w:val="24"/>
    </w:rPr>
  </w:style>
  <w:style w:type="character" w:customStyle="1" w:styleId="TextocomentarioCar">
    <w:name w:val="Texto comentario Car"/>
    <w:basedOn w:val="Fuentedeprrafopredeter"/>
    <w:link w:val="Textocomentario"/>
    <w:rsid w:val="00C762B8"/>
  </w:style>
  <w:style w:type="paragraph" w:styleId="Asuntodelcomentario">
    <w:name w:val="annotation subject"/>
    <w:basedOn w:val="Textocomentario"/>
    <w:next w:val="Textocomentario"/>
    <w:link w:val="AsuntodelcomentarioCar"/>
    <w:rsid w:val="00C762B8"/>
    <w:rPr>
      <w:b/>
      <w:bCs/>
      <w:sz w:val="20"/>
      <w:szCs w:val="20"/>
    </w:rPr>
  </w:style>
  <w:style w:type="character" w:customStyle="1" w:styleId="AsuntodelcomentarioCar">
    <w:name w:val="Asunto del comentario Car"/>
    <w:basedOn w:val="TextocomentarioCar"/>
    <w:link w:val="Asuntodelcomentario"/>
    <w:rsid w:val="00C762B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872</Words>
  <Characters>4799</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5660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Guillermo Gea Izquierdo</cp:lastModifiedBy>
  <cp:revision>11</cp:revision>
  <dcterms:created xsi:type="dcterms:W3CDTF">2019-04-11T14:36:00Z</dcterms:created>
  <dcterms:modified xsi:type="dcterms:W3CDTF">2019-05-28T09:14:00Z</dcterms:modified>
</cp:coreProperties>
</file>