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BDDD9" w14:textId="2E27315C" w:rsidR="007415B9" w:rsidRPr="006D7071" w:rsidRDefault="00DA368D" w:rsidP="00DA368D">
      <w:pPr>
        <w:rPr>
          <w:rFonts w:ascii="Arial" w:hAnsi="Arial"/>
          <w:sz w:val="20"/>
          <w:szCs w:val="20"/>
        </w:rPr>
      </w:pPr>
      <w:commentRangeStart w:id="0"/>
      <w:r w:rsidRPr="006D7071">
        <w:rPr>
          <w:rFonts w:ascii="Arial" w:hAnsi="Arial"/>
          <w:b/>
          <w:sz w:val="20"/>
          <w:szCs w:val="20"/>
        </w:rPr>
        <w:t>Table S4</w:t>
      </w:r>
      <w:commentRangeEnd w:id="0"/>
      <w:r w:rsidR="00A97078">
        <w:rPr>
          <w:rStyle w:val="Refdecomentario"/>
        </w:rPr>
        <w:commentReference w:id="0"/>
      </w:r>
      <w:r w:rsidRPr="006D7071">
        <w:rPr>
          <w:rFonts w:ascii="Arial" w:hAnsi="Arial"/>
          <w:b/>
          <w:sz w:val="20"/>
          <w:szCs w:val="20"/>
        </w:rPr>
        <w:t>.</w:t>
      </w:r>
      <w:r w:rsidRPr="006D7071">
        <w:rPr>
          <w:rFonts w:ascii="Arial" w:hAnsi="Arial"/>
          <w:sz w:val="20"/>
          <w:szCs w:val="20"/>
        </w:rPr>
        <w:t xml:space="preserve"> </w:t>
      </w:r>
      <w:proofErr w:type="gramStart"/>
      <w:r w:rsidRPr="006D7071">
        <w:rPr>
          <w:rFonts w:ascii="Arial" w:hAnsi="Arial"/>
          <w:sz w:val="20"/>
          <w:szCs w:val="20"/>
        </w:rPr>
        <w:t>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w:t>
      </w:r>
      <w:proofErr w:type="gramEnd"/>
      <w:r w:rsidRPr="006D7071">
        <w:rPr>
          <w:rFonts w:ascii="Arial" w:hAnsi="Arial"/>
          <w:sz w:val="20"/>
          <w:szCs w:val="20"/>
        </w:rPr>
        <w:t xml:space="preserve"> An exhaustive review of historical documents was done to compile information about socio-economi</w:t>
      </w:r>
      <w:r w:rsidR="00D47383" w:rsidRPr="006D7071">
        <w:rPr>
          <w:rFonts w:ascii="Arial" w:hAnsi="Arial"/>
          <w:sz w:val="20"/>
          <w:szCs w:val="20"/>
        </w:rPr>
        <w:t>cal activities affecting forest</w:t>
      </w:r>
      <w:ins w:id="1" w:author="Guillermo Gea Izquierdo" w:date="2019-07-29T12:45:00Z">
        <w:r w:rsidR="00166F9B">
          <w:rPr>
            <w:rFonts w:ascii="Arial" w:hAnsi="Arial"/>
            <w:sz w:val="20"/>
            <w:szCs w:val="20"/>
          </w:rPr>
          <w:t>s</w:t>
        </w:r>
      </w:ins>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Titos</w:t>
      </w:r>
      <w:proofErr w:type="spellEnd"/>
      <w:r w:rsidRPr="006D7071">
        <w:rPr>
          <w:rFonts w:ascii="Arial" w:hAnsi="Arial"/>
          <w:sz w:val="20"/>
          <w:szCs w:val="20"/>
        </w:rPr>
        <w:t xml:space="preserve"> 1990); detailed mining reports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Maestre</w:t>
      </w:r>
      <w:proofErr w:type="spellEnd"/>
      <w:r w:rsidRPr="006D7071">
        <w:rPr>
          <w:rFonts w:ascii="Arial" w:hAnsi="Arial"/>
          <w:sz w:val="20"/>
          <w:szCs w:val="20"/>
        </w:rPr>
        <w:t xml:space="preserve"> 1858); official information about recent wildfires events and forest management practices (</w:t>
      </w:r>
      <w:r w:rsidR="008E5E18" w:rsidRPr="006D7071">
        <w:rPr>
          <w:rFonts w:ascii="Arial" w:hAnsi="Arial"/>
          <w:i/>
          <w:sz w:val="20"/>
          <w:szCs w:val="20"/>
        </w:rPr>
        <w:t>e.g.</w:t>
      </w:r>
      <w:r w:rsidR="008E5E18" w:rsidRPr="006D7071">
        <w:rPr>
          <w:rFonts w:ascii="Arial" w:hAnsi="Arial"/>
          <w:sz w:val="20"/>
          <w:szCs w:val="20"/>
        </w:rPr>
        <w:t xml:space="preserve"> </w:t>
      </w:r>
      <w:proofErr w:type="spellStart"/>
      <w:r w:rsidRPr="006D7071">
        <w:rPr>
          <w:rFonts w:ascii="Arial" w:hAnsi="Arial"/>
          <w:sz w:val="20"/>
          <w:szCs w:val="20"/>
        </w:rPr>
        <w:t>Bonet</w:t>
      </w:r>
      <w:proofErr w:type="spellEnd"/>
      <w:r w:rsidRPr="006D7071">
        <w:rPr>
          <w:rFonts w:ascii="Arial" w:hAnsi="Arial"/>
          <w:sz w:val="20"/>
          <w:szCs w:val="20"/>
        </w:rPr>
        <w:t xml:space="preserve"> and others 2016); livestock farming (</w:t>
      </w:r>
      <w:r w:rsidRPr="006D7071">
        <w:rPr>
          <w:rFonts w:ascii="Arial" w:hAnsi="Arial"/>
          <w:i/>
          <w:sz w:val="20"/>
          <w:szCs w:val="20"/>
        </w:rPr>
        <w:t>e.g.</w:t>
      </w:r>
      <w:r w:rsidRPr="006D7071">
        <w:rPr>
          <w:rFonts w:ascii="Arial" w:hAnsi="Arial"/>
          <w:sz w:val="20"/>
          <w:szCs w:val="20"/>
        </w:rPr>
        <w:t xml:space="preserve"> Moreno-</w:t>
      </w:r>
      <w:proofErr w:type="spellStart"/>
      <w:r w:rsidRPr="006D7071">
        <w:rPr>
          <w:rFonts w:ascii="Arial" w:hAnsi="Arial"/>
          <w:sz w:val="20"/>
          <w:szCs w:val="20"/>
        </w:rPr>
        <w:t>L</w:t>
      </w:r>
      <w:ins w:id="2" w:author="Guillermo Gea Izquierdo" w:date="2019-07-29T12:46:00Z">
        <w:r w:rsidR="00166F9B">
          <w:rPr>
            <w:rFonts w:ascii="Arial" w:hAnsi="Arial"/>
            <w:sz w:val="20"/>
            <w:szCs w:val="20"/>
          </w:rPr>
          <w:t>l</w:t>
        </w:r>
      </w:ins>
      <w:del w:id="3" w:author="Guillermo Gea Izquierdo" w:date="2019-07-29T12:46:00Z">
        <w:r w:rsidRPr="006D7071" w:rsidDel="00166F9B">
          <w:rPr>
            <w:rFonts w:ascii="Arial" w:hAnsi="Arial"/>
            <w:sz w:val="20"/>
            <w:szCs w:val="20"/>
          </w:rPr>
          <w:delText>L</w:delText>
        </w:r>
      </w:del>
      <w:r w:rsidRPr="006D7071">
        <w:rPr>
          <w:rFonts w:ascii="Arial" w:hAnsi="Arial"/>
          <w:sz w:val="20"/>
          <w:szCs w:val="20"/>
        </w:rPr>
        <w:t>orca</w:t>
      </w:r>
      <w:proofErr w:type="spellEnd"/>
      <w:r w:rsidRPr="006D7071">
        <w:rPr>
          <w:rFonts w:ascii="Arial" w:hAnsi="Arial"/>
          <w:sz w:val="20"/>
          <w:szCs w:val="20"/>
        </w:rPr>
        <w:t xml:space="preserve"> and others 2016); traditional irrigation ditches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Ruiz-Ruiz 2017) and other studies reviewing the socioeconomic dy</w:t>
      </w:r>
      <w:bookmarkStart w:id="4" w:name="_GoBack"/>
      <w:bookmarkEnd w:id="4"/>
      <w:r w:rsidRPr="006D7071">
        <w:rPr>
          <w:rFonts w:ascii="Arial" w:hAnsi="Arial"/>
          <w:sz w:val="20"/>
          <w:szCs w:val="20"/>
        </w:rPr>
        <w:t>namics of forest of Sierra Nevada at different scales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Jiménez-</w:t>
      </w:r>
      <w:proofErr w:type="spellStart"/>
      <w:r w:rsidRPr="006D7071">
        <w:rPr>
          <w:rFonts w:ascii="Arial" w:hAnsi="Arial"/>
          <w:sz w:val="20"/>
          <w:szCs w:val="20"/>
        </w:rPr>
        <w:t>Olivencia</w:t>
      </w:r>
      <w:proofErr w:type="spellEnd"/>
      <w:r w:rsidRPr="006D7071">
        <w:rPr>
          <w:rFonts w:ascii="Arial" w:hAnsi="Arial"/>
          <w:sz w:val="20"/>
          <w:szCs w:val="20"/>
        </w:rPr>
        <w:t xml:space="preserve"> and others 2015).</w:t>
      </w:r>
    </w:p>
    <w:tbl>
      <w:tblPr>
        <w:tblW w:w="10586" w:type="dxa"/>
        <w:jc w:val="center"/>
        <w:tblLayout w:type="fixed"/>
        <w:tblLook w:val="04A0" w:firstRow="1" w:lastRow="0" w:firstColumn="1" w:lastColumn="0" w:noHBand="0" w:noVBand="1"/>
      </w:tblPr>
      <w:tblGrid>
        <w:gridCol w:w="1230"/>
        <w:gridCol w:w="3686"/>
        <w:gridCol w:w="3505"/>
        <w:gridCol w:w="2165"/>
      </w:tblGrid>
      <w:tr w:rsidR="006D7071" w:rsidRPr="006D7071" w14:paraId="730C9EC7" w14:textId="77777777" w:rsidTr="008165FB">
        <w:trPr>
          <w:cantSplit/>
          <w:trHeight w:val="294"/>
          <w:tblHeader/>
          <w:jc w:val="center"/>
        </w:trPr>
        <w:tc>
          <w:tcPr>
            <w:tcW w:w="1230"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02B8CF52" w:rsidR="007415B9" w:rsidRPr="006D7071" w:rsidRDefault="004C1F07" w:rsidP="004C1F07">
            <w:pPr>
              <w:spacing w:before="40" w:after="40" w:line="276" w:lineRule="auto"/>
              <w:ind w:left="100" w:right="100"/>
              <w:rPr>
                <w:rFonts w:ascii="Arial" w:hAnsi="Arial"/>
                <w:sz w:val="16"/>
                <w:szCs w:val="16"/>
              </w:rPr>
              <w:pPrChange w:id="5" w:author="Guillermo Gea Izquierdo" w:date="2019-07-29T12:57:00Z">
                <w:pPr>
                  <w:spacing w:before="40" w:after="40" w:line="276" w:lineRule="auto"/>
                  <w:ind w:left="100" w:right="100"/>
                  <w:jc w:val="right"/>
                </w:pPr>
              </w:pPrChange>
            </w:pPr>
            <w:ins w:id="6" w:author="Guillermo Gea Izquierdo" w:date="2019-07-29T12:58:00Z">
              <w:r>
                <w:rPr>
                  <w:rFonts w:ascii="Arial" w:hAnsi="Arial"/>
                  <w:sz w:val="16"/>
                  <w:szCs w:val="16"/>
                </w:rPr>
                <w:t>Use</w:t>
              </w:r>
            </w:ins>
          </w:p>
        </w:tc>
        <w:tc>
          <w:tcPr>
            <w:tcW w:w="3686"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proofErr w:type="spellStart"/>
            <w:r w:rsidRPr="006D7071">
              <w:rPr>
                <w:rFonts w:ascii="Arial" w:eastAsia="Arial" w:hAnsi="Arial" w:cs="Arial"/>
                <w:b/>
                <w:color w:val="111111"/>
                <w:sz w:val="16"/>
                <w:szCs w:val="16"/>
              </w:rPr>
              <w:t>Cáñar</w:t>
            </w:r>
            <w:proofErr w:type="spellEnd"/>
            <w:r w:rsidRPr="006D7071">
              <w:rPr>
                <w:rFonts w:ascii="Arial" w:eastAsia="Arial" w:hAnsi="Arial" w:cs="Arial"/>
                <w:b/>
                <w:color w:val="111111"/>
                <w:sz w:val="16"/>
                <w:szCs w:val="16"/>
              </w:rPr>
              <w:t xml:space="preserve">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proofErr w:type="spellStart"/>
            <w:r w:rsidRPr="006D7071">
              <w:rPr>
                <w:rFonts w:ascii="Arial" w:eastAsia="Arial" w:hAnsi="Arial" w:cs="Arial"/>
                <w:b/>
                <w:color w:val="111111"/>
                <w:sz w:val="16"/>
                <w:szCs w:val="16"/>
              </w:rPr>
              <w:t>Güejar</w:t>
            </w:r>
            <w:proofErr w:type="spellEnd"/>
            <w:r w:rsidRPr="006D7071">
              <w:rPr>
                <w:rFonts w:ascii="Arial" w:eastAsia="Arial" w:hAnsi="Arial" w:cs="Arial"/>
                <w:b/>
                <w:color w:val="111111"/>
                <w:sz w:val="16"/>
                <w:szCs w:val="16"/>
              </w:rPr>
              <w:t>-Sierra (SJ site)</w:t>
            </w:r>
          </w:p>
        </w:tc>
        <w:tc>
          <w:tcPr>
            <w:tcW w:w="2165"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8E5E18" w:rsidRPr="006D7071" w14:paraId="0CD6B65E" w14:textId="77777777" w:rsidTr="008165FB">
        <w:trPr>
          <w:cantSplit/>
          <w:trHeight w:val="276"/>
          <w:jc w:val="center"/>
        </w:trPr>
        <w:tc>
          <w:tcPr>
            <w:tcW w:w="1230"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0BFF6EFD" w:rsidR="008E5E18" w:rsidRPr="006D7071" w:rsidRDefault="008E5E18" w:rsidP="00E55D50">
            <w:pPr>
              <w:spacing w:before="40" w:after="40" w:line="276" w:lineRule="auto"/>
              <w:ind w:left="100" w:right="100"/>
              <w:rPr>
                <w:sz w:val="16"/>
                <w:szCs w:val="16"/>
              </w:rPr>
              <w:pPrChange w:id="7"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t>Land use</w:t>
            </w:r>
            <w:del w:id="8" w:author="Guillermo Gea Izquierdo" w:date="2019-07-29T12:51:00Z">
              <w:r w:rsidRPr="006D7071" w:rsidDel="00B90327">
                <w:rPr>
                  <w:rFonts w:ascii="Arial" w:eastAsia="Arial" w:hAnsi="Arial" w:cs="Arial"/>
                  <w:b/>
                  <w:color w:val="111111"/>
                  <w:sz w:val="16"/>
                  <w:szCs w:val="16"/>
                </w:rPr>
                <w:delText>s</w:delText>
              </w:r>
            </w:del>
          </w:p>
        </w:tc>
        <w:tc>
          <w:tcPr>
            <w:tcW w:w="3686"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1EA801C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proofErr w:type="spellStart"/>
            <w:r w:rsidRPr="008E5E18">
              <w:rPr>
                <w:rFonts w:ascii="Arial" w:eastAsia="Arial" w:hAnsi="Arial" w:cs="Arial"/>
                <w:i/>
                <w:color w:val="111111"/>
                <w:sz w:val="16"/>
                <w:szCs w:val="16"/>
              </w:rPr>
              <w:t>regadío</w:t>
            </w:r>
            <w:proofErr w:type="spellEnd"/>
            <w:r w:rsidRPr="008E5E18">
              <w:rPr>
                <w:rFonts w:ascii="Arial" w:eastAsia="Arial" w:hAnsi="Arial" w:cs="Arial"/>
                <w:i/>
                <w:color w:val="111111"/>
                <w:sz w:val="16"/>
                <w:szCs w:val="16"/>
              </w:rPr>
              <w:t xml:space="preserve"> de </w:t>
            </w:r>
            <w:proofErr w:type="spellStart"/>
            <w:r w:rsidRPr="008E5E18">
              <w:rPr>
                <w:rFonts w:ascii="Arial" w:eastAsia="Arial" w:hAnsi="Arial" w:cs="Arial"/>
                <w:i/>
                <w:color w:val="111111"/>
                <w:sz w:val="16"/>
                <w:szCs w:val="16"/>
              </w:rPr>
              <w:t>vega</w:t>
            </w:r>
            <w:proofErr w:type="spellEnd"/>
            <w:r w:rsidRPr="006D7071">
              <w:rPr>
                <w:rFonts w:ascii="Arial" w:eastAsia="Arial" w:hAnsi="Arial" w:cs="Arial"/>
                <w:color w:val="111111"/>
                <w:sz w:val="16"/>
                <w:szCs w:val="16"/>
              </w:rPr>
              <w:t>”)</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1A882DD1"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Grasslands and </w:t>
            </w:r>
            <w:proofErr w:type="spellStart"/>
            <w:r w:rsidRPr="006D7071">
              <w:rPr>
                <w:rFonts w:ascii="Arial" w:eastAsia="Arial" w:hAnsi="Arial" w:cs="Arial"/>
                <w:color w:val="111111"/>
                <w:sz w:val="16"/>
                <w:szCs w:val="16"/>
              </w:rPr>
              <w:t>shrublands</w:t>
            </w:r>
            <w:proofErr w:type="spellEnd"/>
            <w:r w:rsidRPr="006D7071">
              <w:rPr>
                <w:rFonts w:ascii="Arial" w:eastAsia="Arial" w:hAnsi="Arial" w:cs="Arial"/>
                <w:color w:val="111111"/>
                <w:sz w:val="16"/>
                <w:szCs w:val="16"/>
              </w:rPr>
              <w:t xml:space="preserve"> for cattle farming located at </w:t>
            </w:r>
            <w:commentRangeStart w:id="9"/>
            <w:r w:rsidRPr="006D7071">
              <w:rPr>
                <w:rFonts w:ascii="Arial" w:eastAsia="Arial" w:hAnsi="Arial" w:cs="Arial"/>
                <w:color w:val="111111"/>
                <w:sz w:val="16"/>
                <w:szCs w:val="16"/>
              </w:rPr>
              <w:t>high elevations</w:t>
            </w:r>
            <w:commentRangeEnd w:id="9"/>
            <w:r w:rsidR="00166F9B">
              <w:rPr>
                <w:rStyle w:val="Refdecomentario"/>
              </w:rPr>
              <w:commentReference w:id="9"/>
            </w:r>
            <w:r w:rsidRPr="006D7071">
              <w:rPr>
                <w:rFonts w:ascii="Arial" w:eastAsia="Arial" w:hAnsi="Arial" w:cs="Arial"/>
                <w:color w:val="111111"/>
                <w:sz w:val="16"/>
                <w:szCs w:val="16"/>
              </w:rPr>
              <w:t>. Then forests formations (oak woodlands) with some croplands (herbaceous mainly and potatoes). Irrigated terraces with tree crops (chestnut trees, cherry trees)</w:t>
            </w:r>
          </w:p>
        </w:tc>
        <w:tc>
          <w:tcPr>
            <w:tcW w:w="2165"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7552696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Jiménez-</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and others (2015); </w:t>
            </w:r>
            <w:proofErr w:type="spellStart"/>
            <w:r w:rsidRPr="006D7071">
              <w:rPr>
                <w:rFonts w:ascii="Arial" w:eastAsia="Arial" w:hAnsi="Arial" w:cs="Arial"/>
                <w:color w:val="111111"/>
                <w:sz w:val="16"/>
                <w:szCs w:val="16"/>
              </w:rPr>
              <w:t>Zoido</w:t>
            </w:r>
            <w:proofErr w:type="spellEnd"/>
            <w:r w:rsidRPr="006D7071">
              <w:rPr>
                <w:rFonts w:ascii="Arial" w:eastAsia="Arial" w:hAnsi="Arial" w:cs="Arial"/>
                <w:color w:val="111111"/>
                <w:sz w:val="16"/>
                <w:szCs w:val="16"/>
              </w:rPr>
              <w:t xml:space="preserve"> and Jiménez </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(2015); Moreno-</w:t>
            </w:r>
            <w:proofErr w:type="spellStart"/>
            <w:r w:rsidRPr="006D7071">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proofErr w:type="spellStart"/>
            <w:r w:rsidRPr="006D7071">
              <w:rPr>
                <w:rFonts w:ascii="Arial" w:eastAsia="Arial" w:hAnsi="Arial" w:cs="Arial"/>
                <w:color w:val="111111"/>
                <w:sz w:val="16"/>
                <w:szCs w:val="16"/>
              </w:rPr>
              <w:t>Calatrava</w:t>
            </w:r>
            <w:proofErr w:type="spellEnd"/>
            <w:r w:rsidRPr="006D7071">
              <w:rPr>
                <w:rFonts w:ascii="Arial" w:eastAsia="Arial" w:hAnsi="Arial" w:cs="Arial"/>
                <w:color w:val="111111"/>
                <w:sz w:val="16"/>
                <w:szCs w:val="16"/>
              </w:rPr>
              <w:t xml:space="preserve"> and </w:t>
            </w:r>
            <w:proofErr w:type="spellStart"/>
            <w:r w:rsidRPr="006D7071">
              <w:rPr>
                <w:rFonts w:ascii="Arial" w:eastAsia="Arial" w:hAnsi="Arial" w:cs="Arial"/>
                <w:color w:val="111111"/>
                <w:sz w:val="16"/>
                <w:szCs w:val="16"/>
              </w:rPr>
              <w:t>Sayadi</w:t>
            </w:r>
            <w:proofErr w:type="spellEnd"/>
            <w:r w:rsidRPr="006D7071">
              <w:rPr>
                <w:rFonts w:ascii="Arial" w:eastAsia="Arial" w:hAnsi="Arial" w:cs="Arial"/>
                <w:color w:val="111111"/>
                <w:sz w:val="16"/>
                <w:szCs w:val="16"/>
              </w:rPr>
              <w:t xml:space="preserve"> (2019)</w:t>
            </w:r>
          </w:p>
        </w:tc>
      </w:tr>
      <w:tr w:rsidR="008E5E18" w:rsidRPr="006D7071" w14:paraId="5AFFDB1D"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4325B9A5" w:rsidR="008E5E18" w:rsidRPr="006D7071" w:rsidRDefault="008E5E18" w:rsidP="00E55D50">
            <w:pPr>
              <w:spacing w:before="40" w:after="40" w:line="276" w:lineRule="auto"/>
              <w:ind w:left="100" w:right="100"/>
              <w:rPr>
                <w:sz w:val="16"/>
                <w:szCs w:val="16"/>
              </w:rPr>
              <w:pPrChange w:id="10"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t>Forest Manag</w:t>
            </w:r>
            <w:ins w:id="11" w:author="Guillermo Gea Izquierdo" w:date="2019-07-29T12:46:00Z">
              <w:r w:rsidR="00166F9B">
                <w:rPr>
                  <w:rFonts w:ascii="Arial" w:eastAsia="Arial" w:hAnsi="Arial" w:cs="Arial"/>
                  <w:b/>
                  <w:color w:val="111111"/>
                  <w:sz w:val="16"/>
                  <w:szCs w:val="16"/>
                </w:rPr>
                <w:t>e</w:t>
              </w:r>
            </w:ins>
            <w:r w:rsidRPr="006D7071">
              <w:rPr>
                <w:rFonts w:ascii="Arial" w:eastAsia="Arial" w:hAnsi="Arial" w:cs="Arial"/>
                <w:b/>
                <w:color w:val="111111"/>
                <w:sz w:val="16"/>
                <w:szCs w:val="16"/>
              </w:rPr>
              <w:t>ment Practices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 xml:space="preserve">” </w:t>
            </w:r>
          </w:p>
          <w:p w14:paraId="336C115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Afforestation of the upper areas of the </w:t>
            </w:r>
            <w:proofErr w:type="spellStart"/>
            <w:r w:rsidRPr="006D7071">
              <w:rPr>
                <w:rFonts w:ascii="Arial" w:eastAsia="Arial" w:hAnsi="Arial" w:cs="Arial"/>
                <w:color w:val="111111"/>
                <w:sz w:val="16"/>
                <w:szCs w:val="16"/>
              </w:rPr>
              <w:t>Genil</w:t>
            </w:r>
            <w:proofErr w:type="spellEnd"/>
            <w:r w:rsidRPr="006D7071">
              <w:rPr>
                <w:rFonts w:ascii="Arial" w:eastAsia="Arial" w:hAnsi="Arial" w:cs="Arial"/>
                <w:color w:val="111111"/>
                <w:sz w:val="16"/>
                <w:szCs w:val="16"/>
              </w:rPr>
              <w:t xml:space="preserve"> River basin (1942)</w:t>
            </w:r>
          </w:p>
          <w:p w14:paraId="17EA5256"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 xml:space="preserve">La </w:t>
            </w:r>
            <w:proofErr w:type="spellStart"/>
            <w:r w:rsidRPr="006D7071">
              <w:rPr>
                <w:rFonts w:ascii="Arial" w:eastAsia="Arial" w:hAnsi="Arial" w:cs="Arial"/>
                <w:i/>
                <w:color w:val="111111"/>
                <w:sz w:val="16"/>
                <w:szCs w:val="16"/>
              </w:rPr>
              <w:t>Hortichuela</w:t>
            </w:r>
            <w:proofErr w:type="spellEnd"/>
            <w:r w:rsidRPr="006D7071">
              <w:rPr>
                <w:rFonts w:ascii="Arial" w:eastAsia="Arial" w:hAnsi="Arial" w:cs="Arial"/>
                <w:color w:val="111111"/>
                <w:sz w:val="16"/>
                <w:szCs w:val="16"/>
              </w:rPr>
              <w:t>)</w:t>
            </w:r>
          </w:p>
          <w:p w14:paraId="13656E95" w14:textId="3F1C81B9"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w:t>
            </w:r>
            <w:ins w:id="12" w:author="Guillermo Gea Izquierdo" w:date="2019-07-29T12:52:00Z">
              <w:r w:rsidR="00804C24">
                <w:rPr>
                  <w:rFonts w:ascii="Arial" w:eastAsia="Arial" w:hAnsi="Arial" w:cs="Arial"/>
                  <w:color w:val="111111"/>
                  <w:sz w:val="16"/>
                  <w:szCs w:val="16"/>
                </w:rPr>
                <w:t xml:space="preserve"> of oaks???</w:t>
              </w:r>
            </w:ins>
            <w:r w:rsidRPr="006D7071">
              <w:rPr>
                <w:rFonts w:ascii="Arial" w:eastAsia="Arial" w:hAnsi="Arial" w:cs="Arial"/>
                <w:color w:val="111111"/>
                <w:sz w:val="16"/>
                <w:szCs w:val="16"/>
              </w:rPr>
              <w:t>) (2008)</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72CA4BEC" w:rsidR="008E5E18" w:rsidRPr="008165FB" w:rsidRDefault="008E5E18" w:rsidP="006D7071">
            <w:pPr>
              <w:spacing w:before="40" w:after="40" w:line="276" w:lineRule="auto"/>
              <w:ind w:left="100" w:right="100"/>
              <w:rPr>
                <w:sz w:val="16"/>
                <w:szCs w:val="16"/>
              </w:rPr>
            </w:pPr>
            <w:proofErr w:type="spellStart"/>
            <w:r w:rsidRPr="006D7071">
              <w:rPr>
                <w:sz w:val="16"/>
                <w:szCs w:val="16"/>
              </w:rPr>
              <w:t>Bonet</w:t>
            </w:r>
            <w:proofErr w:type="spellEnd"/>
            <w:r w:rsidRPr="006D7071">
              <w:rPr>
                <w:sz w:val="16"/>
                <w:szCs w:val="16"/>
              </w:rPr>
              <w:t xml:space="preserve"> and others (2016); Moreno-</w:t>
            </w:r>
            <w:proofErr w:type="spellStart"/>
            <w:r w:rsidRPr="006D7071">
              <w:rPr>
                <w:sz w:val="16"/>
                <w:szCs w:val="16"/>
              </w:rPr>
              <w:t>LLorca</w:t>
            </w:r>
            <w:proofErr w:type="spellEnd"/>
            <w:r w:rsidRPr="006D7071">
              <w:rPr>
                <w:sz w:val="16"/>
                <w:szCs w:val="16"/>
              </w:rPr>
              <w:t xml:space="preserve"> and others (2016); J. Navarro and F.J. Cano-Manuel </w:t>
            </w:r>
            <w:r w:rsidRPr="006D7071">
              <w:rPr>
                <w:i/>
                <w:sz w:val="16"/>
                <w:szCs w:val="16"/>
              </w:rPr>
              <w:t>personal communications</w:t>
            </w:r>
            <w:r w:rsidR="008165FB">
              <w:rPr>
                <w:i/>
                <w:sz w:val="16"/>
                <w:szCs w:val="16"/>
              </w:rPr>
              <w:t xml:space="preserve">; </w:t>
            </w:r>
            <w:r w:rsidR="008165FB">
              <w:rPr>
                <w:sz w:val="16"/>
                <w:szCs w:val="16"/>
              </w:rPr>
              <w:t>Romero-</w:t>
            </w:r>
            <w:proofErr w:type="spellStart"/>
            <w:r w:rsidR="008165FB">
              <w:rPr>
                <w:sz w:val="16"/>
                <w:szCs w:val="16"/>
              </w:rPr>
              <w:t>Zurbano</w:t>
            </w:r>
            <w:proofErr w:type="spellEnd"/>
            <w:r w:rsidR="008165FB">
              <w:rPr>
                <w:sz w:val="16"/>
                <w:szCs w:val="16"/>
              </w:rPr>
              <w:t xml:space="preserve"> (1909)</w:t>
            </w:r>
          </w:p>
        </w:tc>
      </w:tr>
      <w:tr w:rsidR="008E5E18" w:rsidRPr="006D7071" w14:paraId="2D81E8BE"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8E5E18" w:rsidRPr="006D7071" w:rsidRDefault="008E5E18" w:rsidP="00E55D50">
            <w:pPr>
              <w:spacing w:before="40" w:after="40" w:line="276" w:lineRule="auto"/>
              <w:ind w:left="100" w:right="100"/>
              <w:rPr>
                <w:sz w:val="16"/>
                <w:szCs w:val="16"/>
              </w:rPr>
              <w:pPrChange w:id="13"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t>Forest structure</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31E1EB15"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w:t>
            </w:r>
            <w:proofErr w:type="spellStart"/>
            <w:r w:rsidRPr="006D7071">
              <w:rPr>
                <w:rFonts w:ascii="Arial" w:eastAsia="Arial" w:hAnsi="Arial" w:cs="Arial"/>
                <w:color w:val="111111"/>
                <w:sz w:val="16"/>
                <w:szCs w:val="16"/>
              </w:rPr>
              <w:t>Cáñar</w:t>
            </w:r>
            <w:proofErr w:type="spellEnd"/>
            <w:r w:rsidRPr="006D7071">
              <w:rPr>
                <w:rFonts w:ascii="Arial" w:eastAsia="Arial" w:hAnsi="Arial" w:cs="Arial"/>
                <w:color w:val="111111"/>
                <w:sz w:val="16"/>
                <w:szCs w:val="16"/>
              </w:rPr>
              <w:t xml:space="preserve">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w:t>
            </w:r>
            <w:del w:id="14" w:author="Guillermo Gea Izquierdo" w:date="2019-07-29T12:52:00Z">
              <w:r w:rsidRPr="006D7071" w:rsidDel="007D321E">
                <w:rPr>
                  <w:rFonts w:ascii="Arial" w:eastAsia="Arial" w:hAnsi="Arial" w:cs="Arial"/>
                  <w:color w:val="111111"/>
                  <w:sz w:val="16"/>
                  <w:szCs w:val="16"/>
                </w:rPr>
                <w:delText>fellings</w:delText>
              </w:r>
            </w:del>
            <w:ins w:id="15" w:author="Guillermo Gea Izquierdo" w:date="2019-07-29T12:52:00Z">
              <w:r w:rsidR="007D321E" w:rsidRPr="006D7071">
                <w:rPr>
                  <w:rFonts w:ascii="Arial" w:eastAsia="Arial" w:hAnsi="Arial" w:cs="Arial"/>
                  <w:color w:val="111111"/>
                  <w:sz w:val="16"/>
                  <w:szCs w:val="16"/>
                </w:rPr>
                <w:t>felling</w:t>
              </w:r>
            </w:ins>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8E5E18" w:rsidRPr="006D7071" w:rsidRDefault="008E5E18" w:rsidP="006D7071">
            <w:pPr>
              <w:spacing w:before="40" w:after="40" w:line="276" w:lineRule="auto"/>
              <w:ind w:left="100" w:right="100"/>
              <w:rPr>
                <w:sz w:val="16"/>
                <w:szCs w:val="16"/>
              </w:rPr>
            </w:pPr>
            <w:r w:rsidRPr="006D7071">
              <w:rPr>
                <w:sz w:val="16"/>
                <w:szCs w:val="16"/>
              </w:rPr>
              <w:t>Cruz (1991); Wing (2015)</w:t>
            </w:r>
          </w:p>
        </w:tc>
      </w:tr>
      <w:tr w:rsidR="008E5E18" w:rsidRPr="006D7071" w14:paraId="1D5A42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1094EB2C" w:rsidR="008E5E18" w:rsidRPr="006D7071" w:rsidRDefault="008E5E18" w:rsidP="00E55D50">
            <w:pPr>
              <w:spacing w:before="40" w:after="40" w:line="276" w:lineRule="auto"/>
              <w:ind w:left="100" w:right="100"/>
              <w:rPr>
                <w:sz w:val="16"/>
                <w:szCs w:val="16"/>
              </w:rPr>
              <w:pPrChange w:id="16"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t>Fires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C0EC210"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1D37B9CE" w14:textId="6DF3C418" w:rsidR="008E5E18" w:rsidRPr="006D7071" w:rsidRDefault="008E5E18" w:rsidP="008E5E18">
            <w:pPr>
              <w:spacing w:before="40" w:after="40" w:line="276" w:lineRule="auto"/>
              <w:ind w:left="100" w:right="100"/>
              <w:rPr>
                <w:rFonts w:ascii="Arial" w:eastAsia="Arial" w:hAnsi="Arial" w:cs="Arial"/>
                <w:color w:val="111111"/>
                <w:sz w:val="16"/>
                <w:szCs w:val="16"/>
              </w:rPr>
            </w:pPr>
            <w:r>
              <w:rPr>
                <w:rFonts w:ascii="Arial" w:eastAsia="Arial" w:hAnsi="Arial" w:cs="Arial"/>
                <w:color w:val="111111"/>
                <w:sz w:val="16"/>
                <w:szCs w:val="16"/>
              </w:rPr>
              <w:t>1979: 44 Has o</w:t>
            </w:r>
            <w:r w:rsidRPr="006D7071">
              <w:rPr>
                <w:rFonts w:ascii="Arial" w:eastAsia="Arial" w:hAnsi="Arial" w:cs="Arial"/>
                <w:color w:val="111111"/>
                <w:sz w:val="16"/>
                <w:szCs w:val="16"/>
              </w:rPr>
              <w:t>f Pyrenean oak forests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w:t>
            </w:r>
          </w:p>
          <w:p w14:paraId="7DDFCD14"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 xml:space="preserve">El </w:t>
            </w:r>
            <w:proofErr w:type="spellStart"/>
            <w:r w:rsidRPr="006D7071">
              <w:rPr>
                <w:rFonts w:ascii="Arial" w:eastAsia="Arial" w:hAnsi="Arial" w:cs="Arial"/>
                <w:i/>
                <w:color w:val="111111"/>
                <w:sz w:val="16"/>
                <w:szCs w:val="16"/>
              </w:rPr>
              <w:t>Jaral</w:t>
            </w:r>
            <w:proofErr w:type="spellEnd"/>
            <w:r w:rsidRPr="006D7071">
              <w:rPr>
                <w:rFonts w:ascii="Arial" w:eastAsia="Arial" w:hAnsi="Arial" w:cs="Arial"/>
                <w:color w:val="111111"/>
                <w:sz w:val="16"/>
                <w:szCs w:val="16"/>
              </w:rPr>
              <w:t>")</w:t>
            </w:r>
          </w:p>
          <w:p w14:paraId="5561F071" w14:textId="0DCB6FC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508BF45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733B982F" w:rsidR="008E5E18" w:rsidRPr="008E5E18" w:rsidRDefault="008E5E18" w:rsidP="00773B83">
            <w:pPr>
              <w:spacing w:before="40" w:after="40" w:line="276" w:lineRule="auto"/>
              <w:ind w:right="100"/>
              <w:jc w:val="center"/>
              <w:rPr>
                <w:rFonts w:ascii="Arial" w:eastAsia="Arial" w:hAnsi="Arial" w:cs="Arial"/>
                <w:color w:val="111111"/>
                <w:sz w:val="16"/>
                <w:szCs w:val="16"/>
              </w:rPr>
            </w:pP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 Moreno-</w:t>
            </w:r>
            <w:proofErr w:type="spellStart"/>
            <w:r w:rsidRPr="006D7071">
              <w:rPr>
                <w:rFonts w:ascii="Arial" w:eastAsia="Arial" w:hAnsi="Arial" w:cs="Arial"/>
                <w:color w:val="111111"/>
                <w:sz w:val="16"/>
                <w:szCs w:val="16"/>
              </w:rPr>
              <w:t>L</w:t>
            </w:r>
            <w:ins w:id="17" w:author="Guillermo Gea Izquierdo" w:date="2019-07-29T12:53:00Z">
              <w:r w:rsidR="007D321E">
                <w:rPr>
                  <w:rFonts w:ascii="Arial" w:eastAsia="Arial" w:hAnsi="Arial" w:cs="Arial"/>
                  <w:color w:val="111111"/>
                  <w:sz w:val="16"/>
                  <w:szCs w:val="16"/>
                </w:rPr>
                <w:t>l</w:t>
              </w:r>
            </w:ins>
            <w:del w:id="18" w:author="Guillermo Gea Izquierdo" w:date="2019-07-29T12:53:00Z">
              <w:r w:rsidRPr="006D7071" w:rsidDel="007D321E">
                <w:rPr>
                  <w:rFonts w:ascii="Arial" w:eastAsia="Arial" w:hAnsi="Arial" w:cs="Arial"/>
                  <w:color w:val="111111"/>
                  <w:sz w:val="16"/>
                  <w:szCs w:val="16"/>
                </w:rPr>
                <w:delText>L</w:delText>
              </w:r>
            </w:del>
            <w:r w:rsidRPr="006D7071">
              <w:rPr>
                <w:rFonts w:ascii="Arial" w:eastAsia="Arial" w:hAnsi="Arial" w:cs="Arial"/>
                <w:color w:val="111111"/>
                <w:sz w:val="16"/>
                <w:szCs w:val="16"/>
              </w:rPr>
              <w:t>orca</w:t>
            </w:r>
            <w:proofErr w:type="spellEnd"/>
            <w:r w:rsidRPr="006D7071">
              <w:rPr>
                <w:rFonts w:ascii="Arial" w:eastAsia="Arial" w:hAnsi="Arial" w:cs="Arial"/>
                <w:color w:val="111111"/>
                <w:sz w:val="16"/>
                <w:szCs w:val="16"/>
              </w:rPr>
              <w:t xml:space="preserve"> and others (2016); </w:t>
            </w:r>
            <w:r w:rsidR="00773B83">
              <w:rPr>
                <w:rFonts w:ascii="Arial" w:eastAsia="Arial" w:hAnsi="Arial" w:cs="Arial"/>
                <w:color w:val="111111"/>
                <w:sz w:val="16"/>
                <w:szCs w:val="16"/>
              </w:rPr>
              <w:t>CMA</w:t>
            </w:r>
            <w:r w:rsidRPr="006D7071">
              <w:rPr>
                <w:rFonts w:ascii="Arial" w:eastAsia="Arial" w:hAnsi="Arial" w:cs="Arial"/>
                <w:color w:val="111111"/>
                <w:sz w:val="16"/>
                <w:szCs w:val="16"/>
              </w:rPr>
              <w:t xml:space="preserve"> (2018)</w:t>
            </w:r>
          </w:p>
        </w:tc>
      </w:tr>
      <w:tr w:rsidR="008E5E18" w:rsidRPr="006D7071" w14:paraId="0B2FED33"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14EB7698" w14:textId="382F61C2" w:rsidR="008E5E18" w:rsidRPr="006D7071" w:rsidRDefault="00762F94" w:rsidP="00E55D50">
            <w:pPr>
              <w:spacing w:before="40" w:after="40" w:line="276" w:lineRule="auto"/>
              <w:ind w:left="100" w:right="100"/>
              <w:rPr>
                <w:rFonts w:ascii="Arial" w:eastAsia="Arial" w:hAnsi="Arial" w:cs="Arial"/>
                <w:b/>
                <w:color w:val="111111"/>
                <w:sz w:val="16"/>
                <w:szCs w:val="16"/>
              </w:rPr>
              <w:pPrChange w:id="19" w:author="Guillermo Gea Izquierdo" w:date="2019-07-29T12:57:00Z">
                <w:pPr>
                  <w:spacing w:before="40" w:after="40" w:line="276" w:lineRule="auto"/>
                  <w:ind w:left="100" w:right="100"/>
                  <w:jc w:val="right"/>
                </w:pPr>
              </w:pPrChange>
            </w:pPr>
            <w:ins w:id="20" w:author="Guillermo Gea Izquierdo" w:date="2019-07-29T12:47:00Z">
              <w:r>
                <w:rPr>
                  <w:rFonts w:ascii="Arial" w:eastAsia="Arial" w:hAnsi="Arial" w:cs="Arial"/>
                  <w:b/>
                  <w:color w:val="111111"/>
                  <w:sz w:val="16"/>
                  <w:szCs w:val="16"/>
                </w:rPr>
                <w:t>Fruit production (</w:t>
              </w:r>
            </w:ins>
            <w:del w:id="21" w:author="Guillermo Gea Izquierdo" w:date="2019-07-29T12:47:00Z">
              <w:r w:rsidR="008E5E18" w:rsidRPr="006D7071" w:rsidDel="00762F94">
                <w:rPr>
                  <w:rFonts w:ascii="Arial" w:eastAsia="Arial" w:hAnsi="Arial" w:cs="Arial"/>
                  <w:b/>
                  <w:color w:val="111111"/>
                  <w:sz w:val="16"/>
                  <w:szCs w:val="16"/>
                </w:rPr>
                <w:delText>A</w:delText>
              </w:r>
            </w:del>
            <w:ins w:id="22" w:author="Guillermo Gea Izquierdo" w:date="2019-07-29T12:47:00Z">
              <w:r>
                <w:rPr>
                  <w:rFonts w:ascii="Arial" w:eastAsia="Arial" w:hAnsi="Arial" w:cs="Arial"/>
                  <w:b/>
                  <w:color w:val="111111"/>
                  <w:sz w:val="16"/>
                  <w:szCs w:val="16"/>
                </w:rPr>
                <w:t>a</w:t>
              </w:r>
            </w:ins>
            <w:r w:rsidR="008E5E18" w:rsidRPr="006D7071">
              <w:rPr>
                <w:rFonts w:ascii="Arial" w:eastAsia="Arial" w:hAnsi="Arial" w:cs="Arial"/>
                <w:b/>
                <w:color w:val="111111"/>
                <w:sz w:val="16"/>
                <w:szCs w:val="16"/>
              </w:rPr>
              <w:t>corn</w:t>
            </w:r>
            <w:ins w:id="23" w:author="Guillermo Gea Izquierdo" w:date="2019-07-29T12:47:00Z">
              <w:r>
                <w:rPr>
                  <w:rFonts w:ascii="Arial" w:eastAsia="Arial" w:hAnsi="Arial" w:cs="Arial"/>
                  <w:b/>
                  <w:color w:val="111111"/>
                  <w:sz w:val="16"/>
                  <w:szCs w:val="16"/>
                </w:rPr>
                <w:t>s)</w:t>
              </w:r>
            </w:ins>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83166C8" w14:textId="55B6F25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A40DE07"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925E13" w14:textId="667B1B6A"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642FA85"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76C045" w14:textId="3B115F4B" w:rsidR="008E5E18" w:rsidRPr="006D7071" w:rsidRDefault="008E5E18" w:rsidP="00E55D50">
            <w:pPr>
              <w:spacing w:before="40" w:after="40" w:line="276" w:lineRule="auto"/>
              <w:ind w:left="100" w:right="100"/>
              <w:rPr>
                <w:rFonts w:ascii="Arial" w:eastAsia="Arial" w:hAnsi="Arial" w:cs="Arial"/>
                <w:b/>
                <w:color w:val="111111"/>
                <w:sz w:val="16"/>
                <w:szCs w:val="16"/>
              </w:rPr>
              <w:pPrChange w:id="24"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t>Wood</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481996A" w14:textId="3B31DD73"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proofErr w:type="spellStart"/>
            <w:r w:rsidRPr="006D7071">
              <w:rPr>
                <w:rFonts w:ascii="Arial" w:eastAsia="Arial" w:hAnsi="Arial" w:cs="Arial"/>
                <w:i/>
                <w:color w:val="111111"/>
                <w:sz w:val="16"/>
                <w:szCs w:val="16"/>
              </w:rPr>
              <w:t>carboneo</w:t>
            </w:r>
            <w:proofErr w:type="spellEnd"/>
            <w:r w:rsidRPr="006D7071">
              <w:rPr>
                <w:rFonts w:ascii="Arial" w:eastAsia="Arial" w:hAnsi="Arial" w:cs="Arial"/>
                <w:color w:val="111111"/>
                <w:sz w:val="16"/>
                <w:szCs w:val="16"/>
              </w:rPr>
              <w:t xml:space="preserve">") and firewood extraction activities through history. Several references indicated the firewood activity of this site </w:t>
            </w:r>
            <w:ins w:id="25" w:author="Guillermo Gea Izquierdo" w:date="2019-07-29T12:54:00Z">
              <w:r w:rsidR="00DF047D">
                <w:rPr>
                  <w:rFonts w:ascii="Arial" w:eastAsia="Arial" w:hAnsi="Arial" w:cs="Arial"/>
                  <w:color w:val="111111"/>
                  <w:sz w:val="16"/>
                  <w:szCs w:val="16"/>
                </w:rPr>
                <w:t xml:space="preserve">at least </w:t>
              </w:r>
            </w:ins>
            <w:r w:rsidRPr="006D7071">
              <w:rPr>
                <w:rFonts w:ascii="Arial" w:eastAsia="Arial" w:hAnsi="Arial" w:cs="Arial"/>
                <w:color w:val="111111"/>
                <w:sz w:val="16"/>
                <w:szCs w:val="16"/>
              </w:rPr>
              <w:t xml:space="preserve">since 1572. </w:t>
            </w:r>
          </w:p>
          <w:p w14:paraId="11BAE991" w14:textId="642E99C3"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At the beginning of the last century</w:t>
            </w:r>
            <w:ins w:id="26" w:author="Guillermo Gea Izquierdo" w:date="2019-07-29T12:54:00Z">
              <w:r w:rsidR="00DF047D">
                <w:rPr>
                  <w:rFonts w:ascii="Arial" w:eastAsia="Arial" w:hAnsi="Arial" w:cs="Arial"/>
                  <w:color w:val="111111"/>
                  <w:sz w:val="16"/>
                  <w:szCs w:val="16"/>
                </w:rPr>
                <w:t xml:space="preserve"> (1900s)</w:t>
              </w:r>
            </w:ins>
            <w:r w:rsidRPr="006D7071">
              <w:rPr>
                <w:rFonts w:ascii="Arial" w:eastAsia="Arial" w:hAnsi="Arial" w:cs="Arial"/>
                <w:color w:val="111111"/>
                <w:sz w:val="16"/>
                <w:szCs w:val="16"/>
              </w:rPr>
              <w:t xml:space="preserve">, 3 - 4 woodcutters collected </w:t>
            </w:r>
            <w:proofErr w:type="spellStart"/>
            <w:r w:rsidRPr="006D7071">
              <w:rPr>
                <w:rFonts w:ascii="Arial" w:eastAsia="Arial" w:hAnsi="Arial" w:cs="Arial"/>
                <w:color w:val="111111"/>
                <w:sz w:val="16"/>
                <w:szCs w:val="16"/>
              </w:rPr>
              <w:t>firewod</w:t>
            </w:r>
            <w:proofErr w:type="spellEnd"/>
            <w:r w:rsidRPr="006D7071">
              <w:rPr>
                <w:rFonts w:ascii="Arial" w:eastAsia="Arial" w:hAnsi="Arial" w:cs="Arial"/>
                <w:color w:val="111111"/>
                <w:sz w:val="16"/>
                <w:szCs w:val="16"/>
              </w:rPr>
              <w:t xml:space="preserve"> from Pyrenean forests d</w:t>
            </w:r>
            <w:del w:id="27" w:author="Guillermo Gea Izquierdo" w:date="2019-07-29T12:54:00Z">
              <w:r w:rsidRPr="006D7071" w:rsidDel="00DF047D">
                <w:rPr>
                  <w:rFonts w:ascii="Arial" w:eastAsia="Arial" w:hAnsi="Arial" w:cs="Arial"/>
                  <w:color w:val="111111"/>
                  <w:sz w:val="16"/>
                  <w:szCs w:val="16"/>
                </w:rPr>
                <w:delText>i</w:delText>
              </w:r>
            </w:del>
            <w:r w:rsidRPr="006D7071">
              <w:rPr>
                <w:rFonts w:ascii="Arial" w:eastAsia="Arial" w:hAnsi="Arial" w:cs="Arial"/>
                <w:color w:val="111111"/>
                <w:sz w:val="16"/>
                <w:szCs w:val="16"/>
              </w:rPr>
              <w:t>a</w:t>
            </w:r>
            <w:ins w:id="28" w:author="Guillermo Gea Izquierdo" w:date="2019-07-29T12:54:00Z">
              <w:r w:rsidR="00DF047D">
                <w:rPr>
                  <w:rFonts w:ascii="Arial" w:eastAsia="Arial" w:hAnsi="Arial" w:cs="Arial"/>
                  <w:color w:val="111111"/>
                  <w:sz w:val="16"/>
                  <w:szCs w:val="16"/>
                </w:rPr>
                <w:t>i</w:t>
              </w:r>
            </w:ins>
            <w:r w:rsidRPr="006D7071">
              <w:rPr>
                <w:rFonts w:ascii="Arial" w:eastAsia="Arial" w:hAnsi="Arial" w:cs="Arial"/>
                <w:color w:val="111111"/>
                <w:sz w:val="16"/>
                <w:szCs w:val="16"/>
              </w:rPr>
              <w:t>ly.</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A9F1E21" w14:textId="15E17A27" w:rsidR="008E5E18" w:rsidRPr="006D7071" w:rsidRDefault="008E5E18" w:rsidP="00DF047D">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Some references of extraction activities for subsistence (1826; 1847). Massive logging during the first decades of 20th century. </w:t>
            </w:r>
            <w:ins w:id="29" w:author="Guillermo Gea Izquierdo" w:date="2019-07-29T12:55:00Z">
              <w:r w:rsidR="00DF047D">
                <w:rPr>
                  <w:rFonts w:ascii="Arial" w:eastAsia="Arial" w:hAnsi="Arial" w:cs="Arial"/>
                  <w:color w:val="111111"/>
                  <w:sz w:val="16"/>
                  <w:szCs w:val="16"/>
                </w:rPr>
                <w:t xml:space="preserve">As a result, </w:t>
              </w:r>
            </w:ins>
            <w:del w:id="30" w:author="Guillermo Gea Izquierdo" w:date="2019-07-29T12:55:00Z">
              <w:r w:rsidRPr="006D7071" w:rsidDel="00DF047D">
                <w:rPr>
                  <w:rFonts w:ascii="Arial" w:eastAsia="Arial" w:hAnsi="Arial" w:cs="Arial"/>
                  <w:color w:val="111111"/>
                  <w:sz w:val="16"/>
                  <w:szCs w:val="16"/>
                </w:rPr>
                <w:delText>S</w:delText>
              </w:r>
            </w:del>
            <w:ins w:id="31" w:author="Guillermo Gea Izquierdo" w:date="2019-07-29T12:55:00Z">
              <w:r w:rsidR="00DF047D">
                <w:rPr>
                  <w:rFonts w:ascii="Arial" w:eastAsia="Arial" w:hAnsi="Arial" w:cs="Arial"/>
                  <w:color w:val="111111"/>
                  <w:sz w:val="16"/>
                  <w:szCs w:val="16"/>
                </w:rPr>
                <w:t>s</w:t>
              </w:r>
            </w:ins>
            <w:r w:rsidRPr="006D7071">
              <w:rPr>
                <w:rFonts w:ascii="Arial" w:eastAsia="Arial" w:hAnsi="Arial" w:cs="Arial"/>
                <w:color w:val="111111"/>
                <w:sz w:val="16"/>
                <w:szCs w:val="16"/>
              </w:rPr>
              <w:t>everal</w:t>
            </w:r>
            <w:ins w:id="32" w:author="Guillermo Gea Izquierdo" w:date="2019-07-29T12:55:00Z">
              <w:r w:rsidR="00DF047D">
                <w:rPr>
                  <w:rFonts w:ascii="Arial" w:eastAsia="Arial" w:hAnsi="Arial" w:cs="Arial"/>
                  <w:color w:val="111111"/>
                  <w:sz w:val="16"/>
                  <w:szCs w:val="16"/>
                </w:rPr>
                <w:t xml:space="preserve"> old photos</w:t>
              </w:r>
            </w:ins>
            <w:del w:id="33" w:author="Guillermo Gea Izquierdo" w:date="2019-07-29T12:55:00Z">
              <w:r w:rsidRPr="006D7071" w:rsidDel="00DF047D">
                <w:rPr>
                  <w:rFonts w:ascii="Arial" w:eastAsia="Arial" w:hAnsi="Arial" w:cs="Arial"/>
                  <w:color w:val="111111"/>
                  <w:sz w:val="16"/>
                  <w:szCs w:val="16"/>
                </w:rPr>
                <w:delText xml:space="preserve"> pictures</w:delText>
              </w:r>
            </w:del>
            <w:r w:rsidRPr="006D7071">
              <w:rPr>
                <w:rFonts w:ascii="Arial" w:eastAsia="Arial" w:hAnsi="Arial" w:cs="Arial"/>
                <w:color w:val="111111"/>
                <w:sz w:val="16"/>
                <w:szCs w:val="16"/>
              </w:rPr>
              <w:t xml:space="preserve"> show</w:t>
            </w:r>
            <w:del w:id="34" w:author="Guillermo Gea Izquierdo" w:date="2019-07-29T12:54:00Z">
              <w:r w:rsidRPr="006D7071" w:rsidDel="00DF047D">
                <w:rPr>
                  <w:rFonts w:ascii="Arial" w:eastAsia="Arial" w:hAnsi="Arial" w:cs="Arial"/>
                  <w:color w:val="111111"/>
                  <w:sz w:val="16"/>
                  <w:szCs w:val="16"/>
                </w:rPr>
                <w:delText>n</w:delText>
              </w:r>
            </w:del>
            <w:r w:rsidRPr="006D7071">
              <w:rPr>
                <w:rFonts w:ascii="Arial" w:eastAsia="Arial" w:hAnsi="Arial" w:cs="Arial"/>
                <w:color w:val="111111"/>
                <w:sz w:val="16"/>
                <w:szCs w:val="16"/>
              </w:rPr>
              <w:t xml:space="preserve"> areas without trees where there are oak forests today (1925; 1932)</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5553ADE5" w14:textId="71389A33"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w:t>
            </w:r>
            <w:proofErr w:type="spellStart"/>
            <w:r w:rsidRPr="006D7071">
              <w:rPr>
                <w:rFonts w:ascii="Arial" w:eastAsia="Arial" w:hAnsi="Arial" w:cs="Arial"/>
                <w:color w:val="111111"/>
                <w:sz w:val="16"/>
                <w:szCs w:val="16"/>
              </w:rPr>
              <w:t>López</w:t>
            </w:r>
            <w:proofErr w:type="spellEnd"/>
            <w:r w:rsidRPr="006D7071">
              <w:rPr>
                <w:rFonts w:ascii="Arial" w:eastAsia="Arial" w:hAnsi="Arial" w:cs="Arial"/>
                <w:color w:val="111111"/>
                <w:sz w:val="16"/>
                <w:szCs w:val="16"/>
              </w:rPr>
              <w:t xml:space="preserve"> (1776); </w:t>
            </w:r>
            <w:proofErr w:type="spellStart"/>
            <w:r w:rsidRPr="006D7071">
              <w:rPr>
                <w:rFonts w:ascii="Arial" w:eastAsia="Arial" w:hAnsi="Arial" w:cs="Arial"/>
                <w:color w:val="111111"/>
                <w:sz w:val="16"/>
                <w:szCs w:val="16"/>
              </w:rPr>
              <w:t>Madoz</w:t>
            </w:r>
            <w:proofErr w:type="spellEnd"/>
            <w:r w:rsidRPr="006D7071">
              <w:rPr>
                <w:rFonts w:ascii="Arial" w:eastAsia="Arial" w:hAnsi="Arial" w:cs="Arial"/>
                <w:color w:val="111111"/>
                <w:sz w:val="16"/>
                <w:szCs w:val="16"/>
              </w:rPr>
              <w:t xml:space="preserve"> (1846);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w:t>
            </w:r>
            <w:proofErr w:type="spellStart"/>
            <w:r w:rsidRPr="006D7071">
              <w:rPr>
                <w:rFonts w:ascii="Arial" w:eastAsia="Arial" w:hAnsi="Arial" w:cs="Arial"/>
                <w:color w:val="111111"/>
                <w:sz w:val="16"/>
                <w:szCs w:val="16"/>
              </w:rPr>
              <w:t>Martínez</w:t>
            </w:r>
            <w:proofErr w:type="spellEnd"/>
            <w:r w:rsidRPr="006D7071">
              <w:rPr>
                <w:rFonts w:ascii="Arial" w:eastAsia="Arial" w:hAnsi="Arial" w:cs="Arial"/>
                <w:color w:val="111111"/>
                <w:sz w:val="16"/>
                <w:szCs w:val="16"/>
              </w:rPr>
              <w:t xml:space="preserve"> (1997); </w:t>
            </w:r>
            <w:proofErr w:type="spellStart"/>
            <w:r w:rsidRPr="006D7071">
              <w:rPr>
                <w:rFonts w:ascii="Arial" w:eastAsia="Arial" w:hAnsi="Arial" w:cs="Arial"/>
                <w:color w:val="111111"/>
                <w:sz w:val="16"/>
                <w:szCs w:val="16"/>
              </w:rPr>
              <w:t>Ferrer</w:t>
            </w:r>
            <w:proofErr w:type="spellEnd"/>
            <w:r w:rsidRPr="006D7071">
              <w:rPr>
                <w:rFonts w:ascii="Arial" w:eastAsia="Arial" w:hAnsi="Arial" w:cs="Arial"/>
                <w:color w:val="111111"/>
                <w:sz w:val="16"/>
                <w:szCs w:val="16"/>
              </w:rPr>
              <w:t xml:space="preserve"> (1999); </w:t>
            </w:r>
            <w:r w:rsidR="008165FB" w:rsidRPr="008165FB">
              <w:rPr>
                <w:rFonts w:ascii="Arial" w:eastAsia="Arial" w:hAnsi="Arial" w:cs="Arial"/>
                <w:color w:val="111111"/>
                <w:sz w:val="16"/>
                <w:szCs w:val="16"/>
              </w:rPr>
              <w:t>Jiménez-Serrano and Serrano-Gutiérrez (2004)</w:t>
            </w:r>
            <w:r w:rsidR="008165FB">
              <w:rPr>
                <w:rFonts w:ascii="Arial" w:eastAsia="Arial" w:hAnsi="Arial" w:cs="Arial"/>
                <w:color w:val="111111"/>
                <w:sz w:val="16"/>
                <w:szCs w:val="16"/>
              </w:rPr>
              <w:t xml:space="preserve">; </w:t>
            </w:r>
            <w:r w:rsidRPr="006D7071">
              <w:rPr>
                <w:rFonts w:ascii="Arial" w:eastAsia="Arial" w:hAnsi="Arial" w:cs="Arial"/>
                <w:color w:val="111111"/>
                <w:sz w:val="16"/>
                <w:szCs w:val="16"/>
              </w:rPr>
              <w:t xml:space="preserve">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4340F31"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8E5E18" w:rsidRPr="006D7071" w:rsidRDefault="008E5E18" w:rsidP="00E55D50">
            <w:pPr>
              <w:spacing w:before="40" w:after="40" w:line="276" w:lineRule="auto"/>
              <w:ind w:left="100" w:right="100"/>
              <w:rPr>
                <w:sz w:val="16"/>
                <w:szCs w:val="16"/>
              </w:rPr>
              <w:pPrChange w:id="35"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t>Mining activities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762D32D3" w:rsidR="008E5E18" w:rsidRPr="006D7071" w:rsidRDefault="008E5E18" w:rsidP="006D7071">
            <w:pPr>
              <w:spacing w:before="40" w:after="40" w:line="276" w:lineRule="auto"/>
              <w:ind w:left="100" w:right="100"/>
              <w:rPr>
                <w:sz w:val="16"/>
                <w:szCs w:val="16"/>
              </w:rPr>
            </w:pPr>
            <w:del w:id="36" w:author="Guillermo Gea Izquierdo" w:date="2019-07-29T12:55:00Z">
              <w:r w:rsidRPr="006D7071" w:rsidDel="00DF047D">
                <w:rPr>
                  <w:rFonts w:ascii="Arial" w:eastAsia="Arial" w:hAnsi="Arial" w:cs="Arial"/>
                  <w:color w:val="111111"/>
                  <w:sz w:val="16"/>
                  <w:szCs w:val="16"/>
                </w:rPr>
                <w:delText>Intermitently</w:delText>
              </w:r>
            </w:del>
            <w:ins w:id="37" w:author="Guillermo Gea Izquierdo" w:date="2019-07-29T12:55:00Z">
              <w:r w:rsidR="00DF047D" w:rsidRPr="006D7071">
                <w:rPr>
                  <w:rFonts w:ascii="Arial" w:eastAsia="Arial" w:hAnsi="Arial" w:cs="Arial"/>
                  <w:color w:val="111111"/>
                  <w:sz w:val="16"/>
                  <w:szCs w:val="16"/>
                </w:rPr>
                <w:t>Intermittently</w:t>
              </w:r>
            </w:ins>
            <w:r w:rsidRPr="006D7071">
              <w:rPr>
                <w:rFonts w:ascii="Arial" w:eastAsia="Arial" w:hAnsi="Arial" w:cs="Arial"/>
                <w:color w:val="111111"/>
                <w:sz w:val="16"/>
                <w:szCs w:val="16"/>
              </w:rPr>
              <w:t xml:space="preserve"> </w:t>
            </w:r>
            <w:del w:id="38" w:author="Guillermo Gea Izquierdo" w:date="2019-07-29T12:55:00Z">
              <w:r w:rsidRPr="006D7071" w:rsidDel="00DF047D">
                <w:rPr>
                  <w:rFonts w:ascii="Arial" w:eastAsia="Arial" w:hAnsi="Arial" w:cs="Arial"/>
                  <w:color w:val="111111"/>
                  <w:sz w:val="16"/>
                  <w:szCs w:val="16"/>
                </w:rPr>
                <w:delText>explotation</w:delText>
              </w:r>
            </w:del>
            <w:ins w:id="39" w:author="Guillermo Gea Izquierdo" w:date="2019-07-29T12:55:00Z">
              <w:r w:rsidR="00DF047D" w:rsidRPr="006D7071">
                <w:rPr>
                  <w:rFonts w:ascii="Arial" w:eastAsia="Arial" w:hAnsi="Arial" w:cs="Arial"/>
                  <w:color w:val="111111"/>
                  <w:sz w:val="16"/>
                  <w:szCs w:val="16"/>
                </w:rPr>
                <w:t>exploitation</w:t>
              </w:r>
            </w:ins>
            <w:r w:rsidRPr="006D7071">
              <w:rPr>
                <w:rFonts w:ascii="Arial" w:eastAsia="Arial" w:hAnsi="Arial" w:cs="Arial"/>
                <w:color w:val="111111"/>
                <w:sz w:val="16"/>
                <w:szCs w:val="16"/>
              </w:rPr>
              <w:t xml:space="preserve">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3F7AE2B8" w:rsidR="008E5E18" w:rsidRPr="006D7071" w:rsidRDefault="008E5E18" w:rsidP="006D7071">
            <w:pPr>
              <w:spacing w:before="40" w:after="40" w:line="276" w:lineRule="auto"/>
              <w:ind w:left="100" w:right="100"/>
              <w:rPr>
                <w:sz w:val="16"/>
                <w:szCs w:val="16"/>
              </w:rPr>
            </w:pP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(1852); </w:t>
            </w: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(1858);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(1990); </w:t>
            </w:r>
            <w:proofErr w:type="spellStart"/>
            <w:r w:rsidR="00773B83">
              <w:rPr>
                <w:rFonts w:ascii="Arial" w:eastAsia="Arial" w:hAnsi="Arial" w:cs="Arial"/>
                <w:color w:val="111111"/>
                <w:sz w:val="16"/>
                <w:szCs w:val="16"/>
              </w:rPr>
              <w:t>Arnedo</w:t>
            </w:r>
            <w:proofErr w:type="spellEnd"/>
            <w:r w:rsidR="00773B83">
              <w:rPr>
                <w:rFonts w:ascii="Arial" w:eastAsia="Arial" w:hAnsi="Arial" w:cs="Arial"/>
                <w:color w:val="111111"/>
                <w:sz w:val="16"/>
                <w:szCs w:val="16"/>
              </w:rPr>
              <w:t xml:space="preserve"> (2007); </w:t>
            </w:r>
            <w:r w:rsidRPr="006D7071">
              <w:rPr>
                <w:rFonts w:ascii="Arial" w:eastAsia="Arial" w:hAnsi="Arial" w:cs="Arial"/>
                <w:color w:val="111111"/>
                <w:sz w:val="16"/>
                <w:szCs w:val="16"/>
              </w:rPr>
              <w:t xml:space="preserve">Mesa-Torres (2009) </w:t>
            </w:r>
          </w:p>
        </w:tc>
      </w:tr>
      <w:tr w:rsidR="008E5E18" w:rsidRPr="006D7071" w14:paraId="5DC04432"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8E5E18" w:rsidRPr="006D7071" w:rsidRDefault="008E5E18" w:rsidP="00E55D50">
            <w:pPr>
              <w:spacing w:before="40" w:after="40" w:line="276" w:lineRule="auto"/>
              <w:ind w:left="100" w:right="100"/>
              <w:rPr>
                <w:sz w:val="16"/>
                <w:szCs w:val="16"/>
              </w:rPr>
              <w:pPrChange w:id="40"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t>Quarries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8E5E18" w:rsidRPr="006D7071" w:rsidRDefault="008E5E18" w:rsidP="006D7071">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64FF90E9" w:rsidR="008E5E18" w:rsidRPr="006D7071" w:rsidRDefault="008E5E18" w:rsidP="00DF047D">
            <w:pPr>
              <w:spacing w:before="40" w:after="40" w:line="276" w:lineRule="auto"/>
              <w:ind w:left="100" w:right="100"/>
              <w:rPr>
                <w:sz w:val="16"/>
                <w:szCs w:val="16"/>
              </w:rPr>
            </w:pPr>
            <w:del w:id="41" w:author="Guillermo Gea Izquierdo" w:date="2019-07-29T12:55:00Z">
              <w:r w:rsidRPr="006D7071" w:rsidDel="00DF047D">
                <w:rPr>
                  <w:rFonts w:ascii="Arial" w:eastAsia="Arial" w:hAnsi="Arial" w:cs="Arial"/>
                  <w:color w:val="111111"/>
                  <w:sz w:val="16"/>
                  <w:szCs w:val="16"/>
                </w:rPr>
                <w:delText>Explotation</w:delText>
              </w:r>
            </w:del>
            <w:ins w:id="42" w:author="Guillermo Gea Izquierdo" w:date="2019-07-29T12:55:00Z">
              <w:r w:rsidR="00DF047D" w:rsidRPr="006D7071">
                <w:rPr>
                  <w:rFonts w:ascii="Arial" w:eastAsia="Arial" w:hAnsi="Arial" w:cs="Arial"/>
                  <w:color w:val="111111"/>
                  <w:sz w:val="16"/>
                  <w:szCs w:val="16"/>
                </w:rPr>
                <w:t>Exploitation</w:t>
              </w:r>
            </w:ins>
            <w:r w:rsidRPr="006D7071">
              <w:rPr>
                <w:rFonts w:ascii="Arial" w:eastAsia="Arial" w:hAnsi="Arial" w:cs="Arial"/>
                <w:color w:val="111111"/>
                <w:sz w:val="16"/>
                <w:szCs w:val="16"/>
              </w:rPr>
              <w:t xml:space="preserve"> of </w:t>
            </w:r>
            <w:r w:rsidRPr="00DF047D">
              <w:rPr>
                <w:rFonts w:ascii="Arial" w:eastAsia="Arial" w:hAnsi="Arial" w:cs="Arial"/>
                <w:color w:val="111111"/>
                <w:sz w:val="16"/>
                <w:szCs w:val="16"/>
                <w:highlight w:val="yellow"/>
                <w:rPrChange w:id="43" w:author="Guillermo Gea Izquierdo" w:date="2019-07-29T12:56:00Z">
                  <w:rPr>
                    <w:rFonts w:ascii="Arial" w:eastAsia="Arial" w:hAnsi="Arial" w:cs="Arial"/>
                    <w:color w:val="111111"/>
                    <w:sz w:val="16"/>
                    <w:szCs w:val="16"/>
                  </w:rPr>
                </w:rPrChange>
              </w:rPr>
              <w:t>serpentin</w:t>
            </w:r>
            <w:del w:id="44" w:author="Guillermo Gea Izquierdo" w:date="2019-07-29T12:55:00Z">
              <w:r w:rsidRPr="00DF047D" w:rsidDel="00DF047D">
                <w:rPr>
                  <w:rFonts w:ascii="Arial" w:eastAsia="Arial" w:hAnsi="Arial" w:cs="Arial"/>
                  <w:color w:val="111111"/>
                  <w:sz w:val="16"/>
                  <w:szCs w:val="16"/>
                  <w:highlight w:val="yellow"/>
                  <w:rPrChange w:id="45" w:author="Guillermo Gea Izquierdo" w:date="2019-07-29T12:56:00Z">
                    <w:rPr>
                      <w:rFonts w:ascii="Arial" w:eastAsia="Arial" w:hAnsi="Arial" w:cs="Arial"/>
                      <w:color w:val="111111"/>
                      <w:sz w:val="16"/>
                      <w:szCs w:val="16"/>
                    </w:rPr>
                  </w:rPrChange>
                </w:rPr>
                <w:delText>it</w:delText>
              </w:r>
            </w:del>
            <w:r w:rsidRPr="00DF047D">
              <w:rPr>
                <w:rFonts w:ascii="Arial" w:eastAsia="Arial" w:hAnsi="Arial" w:cs="Arial"/>
                <w:color w:val="111111"/>
                <w:sz w:val="16"/>
                <w:szCs w:val="16"/>
                <w:highlight w:val="yellow"/>
                <w:rPrChange w:id="46" w:author="Guillermo Gea Izquierdo" w:date="2019-07-29T12:56:00Z">
                  <w:rPr>
                    <w:rFonts w:ascii="Arial" w:eastAsia="Arial" w:hAnsi="Arial" w:cs="Arial"/>
                    <w:color w:val="111111"/>
                    <w:sz w:val="16"/>
                    <w:szCs w:val="16"/>
                  </w:rPr>
                </w:rPrChange>
              </w:rPr>
              <w:t>es</w:t>
            </w:r>
            <w:ins w:id="47" w:author="Guillermo Gea Izquierdo" w:date="2019-07-29T12:55:00Z">
              <w:r w:rsidR="00DF047D" w:rsidRPr="00DF047D">
                <w:rPr>
                  <w:rFonts w:ascii="Arial" w:eastAsia="Arial" w:hAnsi="Arial" w:cs="Arial"/>
                  <w:color w:val="111111"/>
                  <w:sz w:val="16"/>
                  <w:szCs w:val="16"/>
                  <w:highlight w:val="yellow"/>
                  <w:rPrChange w:id="48" w:author="Guillermo Gea Izquierdo" w:date="2019-07-29T12:56:00Z">
                    <w:rPr>
                      <w:rFonts w:ascii="Arial" w:eastAsia="Arial" w:hAnsi="Arial" w:cs="Arial"/>
                      <w:color w:val="111111"/>
                      <w:sz w:val="16"/>
                      <w:szCs w:val="16"/>
                    </w:rPr>
                  </w:rPrChange>
                </w:rPr>
                <w:t>???</w:t>
              </w:r>
            </w:ins>
            <w:r w:rsidRPr="00DF047D">
              <w:rPr>
                <w:rFonts w:ascii="Arial" w:eastAsia="Arial" w:hAnsi="Arial" w:cs="Arial"/>
                <w:color w:val="111111"/>
                <w:sz w:val="16"/>
                <w:szCs w:val="16"/>
                <w:highlight w:val="yellow"/>
                <w:rPrChange w:id="49" w:author="Guillermo Gea Izquierdo" w:date="2019-07-29T12:56:00Z">
                  <w:rPr>
                    <w:rFonts w:ascii="Arial" w:eastAsia="Arial" w:hAnsi="Arial" w:cs="Arial"/>
                    <w:color w:val="111111"/>
                    <w:sz w:val="16"/>
                    <w:szCs w:val="16"/>
                  </w:rPr>
                </w:rPrChange>
              </w:rPr>
              <w:t xml:space="preserve"> </w:t>
            </w:r>
            <w:proofErr w:type="gramStart"/>
            <w:r w:rsidRPr="00DF047D">
              <w:rPr>
                <w:rFonts w:ascii="Arial" w:eastAsia="Arial" w:hAnsi="Arial" w:cs="Arial"/>
                <w:color w:val="111111"/>
                <w:sz w:val="16"/>
                <w:szCs w:val="16"/>
                <w:highlight w:val="yellow"/>
                <w:rPrChange w:id="50" w:author="Guillermo Gea Izquierdo" w:date="2019-07-29T12:56:00Z">
                  <w:rPr>
                    <w:rFonts w:ascii="Arial" w:eastAsia="Arial" w:hAnsi="Arial" w:cs="Arial"/>
                    <w:color w:val="111111"/>
                    <w:sz w:val="16"/>
                    <w:szCs w:val="16"/>
                  </w:rPr>
                </w:rPrChange>
              </w:rPr>
              <w:t>quarries</w:t>
            </w:r>
            <w:proofErr w:type="gramEnd"/>
            <w:r w:rsidRPr="006D7071">
              <w:rPr>
                <w:rFonts w:ascii="Arial" w:eastAsia="Arial" w:hAnsi="Arial" w:cs="Arial"/>
                <w:color w:val="111111"/>
                <w:sz w:val="16"/>
                <w:szCs w:val="16"/>
              </w:rPr>
              <w:t xml:space="preserve"> from 16th to 19th century (</w:t>
            </w:r>
            <w:proofErr w:type="spellStart"/>
            <w:r w:rsidRPr="006D7071">
              <w:rPr>
                <w:rFonts w:ascii="Arial" w:eastAsia="Arial" w:hAnsi="Arial" w:cs="Arial"/>
                <w:i/>
                <w:color w:val="111111"/>
                <w:sz w:val="16"/>
                <w:szCs w:val="16"/>
              </w:rPr>
              <w:t>Jaspe</w:t>
            </w:r>
            <w:proofErr w:type="spellEnd"/>
            <w:r w:rsidRPr="006D7071">
              <w:rPr>
                <w:rFonts w:ascii="Arial" w:eastAsia="Arial" w:hAnsi="Arial" w:cs="Arial"/>
                <w:i/>
                <w:color w:val="111111"/>
                <w:sz w:val="16"/>
                <w:szCs w:val="16"/>
              </w:rPr>
              <w:t xml:space="preserve"> Verde</w:t>
            </w:r>
            <w:r w:rsidRPr="006D7071">
              <w:rPr>
                <w:rFonts w:ascii="Arial" w:eastAsia="Arial" w:hAnsi="Arial" w:cs="Arial"/>
                <w:color w:val="111111"/>
                <w:sz w:val="16"/>
                <w:szCs w:val="16"/>
              </w:rPr>
              <w:t>)</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8E5E18" w:rsidRPr="006D7071" w14:paraId="01D0C3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8E5E18" w:rsidRPr="006D7071" w:rsidRDefault="008E5E18" w:rsidP="00E55D50">
            <w:pPr>
              <w:spacing w:before="40" w:after="40" w:line="276" w:lineRule="auto"/>
              <w:ind w:left="100" w:right="100"/>
              <w:rPr>
                <w:sz w:val="16"/>
                <w:szCs w:val="16"/>
              </w:rPr>
              <w:pPrChange w:id="51" w:author="Guillermo Gea Izquierdo" w:date="2019-07-29T12:57:00Z">
                <w:pPr>
                  <w:spacing w:before="40" w:after="40" w:line="276" w:lineRule="auto"/>
                  <w:ind w:left="100" w:right="100"/>
                  <w:jc w:val="right"/>
                </w:pPr>
              </w:pPrChange>
            </w:pPr>
            <w:r w:rsidRPr="006D7071">
              <w:rPr>
                <w:rFonts w:ascii="Arial" w:eastAsia="Arial" w:hAnsi="Arial" w:cs="Arial"/>
                <w:b/>
                <w:color w:val="111111"/>
                <w:sz w:val="16"/>
                <w:szCs w:val="16"/>
              </w:rPr>
              <w:lastRenderedPageBreak/>
              <w:t>Traditional irrigation channel</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35C2558B" w:rsidR="008E5E18" w:rsidRPr="006D7071" w:rsidRDefault="008E5E18" w:rsidP="00E55D50">
            <w:pPr>
              <w:spacing w:before="40" w:after="40" w:line="276" w:lineRule="auto"/>
              <w:ind w:left="100" w:right="100"/>
              <w:rPr>
                <w:sz w:val="16"/>
                <w:szCs w:val="16"/>
              </w:rPr>
            </w:pPr>
            <w:r w:rsidRPr="006D7071">
              <w:rPr>
                <w:rFonts w:ascii="Arial" w:eastAsia="Arial" w:hAnsi="Arial" w:cs="Arial"/>
                <w:color w:val="111111"/>
                <w:sz w:val="16"/>
                <w:szCs w:val="16"/>
              </w:rPr>
              <w:t>There is a ditch (“</w:t>
            </w:r>
            <w:proofErr w:type="spellStart"/>
            <w:r w:rsidRPr="006D7071">
              <w:rPr>
                <w:rFonts w:ascii="Arial" w:eastAsia="Arial" w:hAnsi="Arial" w:cs="Arial"/>
                <w:i/>
                <w:color w:val="111111"/>
                <w:sz w:val="16"/>
                <w:szCs w:val="16"/>
              </w:rPr>
              <w:t>Acequia</w:t>
            </w:r>
            <w:proofErr w:type="spellEnd"/>
            <w:r w:rsidRPr="006D7071">
              <w:rPr>
                <w:rFonts w:ascii="Arial" w:eastAsia="Arial" w:hAnsi="Arial" w:cs="Arial"/>
                <w:i/>
                <w:color w:val="111111"/>
                <w:sz w:val="16"/>
                <w:szCs w:val="16"/>
              </w:rPr>
              <w:t xml:space="preserve"> de la Era Alta”)</w:t>
            </w:r>
            <w:r w:rsidRPr="006D7071">
              <w:rPr>
                <w:rFonts w:ascii="Arial" w:eastAsia="Arial" w:hAnsi="Arial" w:cs="Arial"/>
                <w:color w:val="111111"/>
                <w:sz w:val="16"/>
                <w:szCs w:val="16"/>
              </w:rPr>
              <w:t xml:space="preserve"> located uphill the CA-High site</w:t>
            </w:r>
            <w:ins w:id="52" w:author="Guillermo Gea Izquierdo" w:date="2019-07-29T12:57:00Z">
              <w:r w:rsidR="00E55D50">
                <w:rPr>
                  <w:rFonts w:ascii="Arial" w:eastAsia="Arial" w:hAnsi="Arial" w:cs="Arial"/>
                  <w:color w:val="111111"/>
                  <w:sz w:val="16"/>
                  <w:szCs w:val="16"/>
                </w:rPr>
                <w:t xml:space="preserve"> (i.e. &gt;2000 m)</w:t>
              </w:r>
            </w:ins>
            <w:r w:rsidRPr="006D7071">
              <w:rPr>
                <w:rFonts w:ascii="Arial" w:eastAsia="Arial" w:hAnsi="Arial" w:cs="Arial"/>
                <w:color w:val="111111"/>
                <w:sz w:val="16"/>
                <w:szCs w:val="16"/>
              </w:rPr>
              <w:t>, whi</w:t>
            </w:r>
            <w:r w:rsidR="007D6C1B">
              <w:rPr>
                <w:rFonts w:ascii="Arial" w:eastAsia="Arial" w:hAnsi="Arial" w:cs="Arial"/>
                <w:color w:val="111111"/>
                <w:sz w:val="16"/>
                <w:szCs w:val="16"/>
              </w:rPr>
              <w:t xml:space="preserve">ch </w:t>
            </w:r>
            <w:del w:id="53" w:author="Guillermo Gea Izquierdo" w:date="2019-07-29T12:57:00Z">
              <w:r w:rsidR="007D6C1B" w:rsidDel="00E55D50">
                <w:rPr>
                  <w:rFonts w:ascii="Arial" w:eastAsia="Arial" w:hAnsi="Arial" w:cs="Arial"/>
                  <w:color w:val="111111"/>
                  <w:sz w:val="16"/>
                  <w:szCs w:val="16"/>
                </w:rPr>
                <w:delText xml:space="preserve">functions </w:delText>
              </w:r>
            </w:del>
            <w:ins w:id="54" w:author="Guillermo Gea Izquierdo" w:date="2019-07-29T12:57:00Z">
              <w:r w:rsidR="00E55D50">
                <w:rPr>
                  <w:rFonts w:ascii="Arial" w:eastAsia="Arial" w:hAnsi="Arial" w:cs="Arial"/>
                  <w:color w:val="111111"/>
                  <w:sz w:val="16"/>
                  <w:szCs w:val="16"/>
                </w:rPr>
                <w:t>function</w:t>
              </w:r>
              <w:r w:rsidR="00E55D50">
                <w:rPr>
                  <w:rFonts w:ascii="Arial" w:eastAsia="Arial" w:hAnsi="Arial" w:cs="Arial"/>
                  <w:color w:val="111111"/>
                  <w:sz w:val="16"/>
                  <w:szCs w:val="16"/>
                </w:rPr>
                <w:t>ed</w:t>
              </w:r>
              <w:r w:rsidR="00E55D50">
                <w:rPr>
                  <w:rFonts w:ascii="Arial" w:eastAsia="Arial" w:hAnsi="Arial" w:cs="Arial"/>
                  <w:color w:val="111111"/>
                  <w:sz w:val="16"/>
                  <w:szCs w:val="16"/>
                </w:rPr>
                <w:t xml:space="preserve"> </w:t>
              </w:r>
            </w:ins>
            <w:r w:rsidR="007D6C1B">
              <w:rPr>
                <w:rFonts w:ascii="Arial" w:eastAsia="Arial" w:hAnsi="Arial" w:cs="Arial"/>
                <w:color w:val="111111"/>
                <w:sz w:val="16"/>
                <w:szCs w:val="16"/>
              </w:rPr>
              <w:t>from March to June</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7B38B2FD"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proofErr w:type="spellStart"/>
            <w:r w:rsidRPr="006D7071">
              <w:rPr>
                <w:rFonts w:ascii="Arial" w:eastAsia="Arial" w:hAnsi="Arial" w:cs="Arial"/>
                <w:i/>
                <w:color w:val="111111"/>
                <w:sz w:val="16"/>
                <w:szCs w:val="16"/>
              </w:rPr>
              <w:t>acequias</w:t>
            </w:r>
            <w:proofErr w:type="spellEnd"/>
            <w:r w:rsidRPr="006D7071">
              <w:rPr>
                <w:rFonts w:ascii="Arial" w:eastAsia="Arial" w:hAnsi="Arial" w:cs="Arial"/>
                <w:i/>
                <w:color w:val="111111"/>
                <w:sz w:val="16"/>
                <w:szCs w:val="16"/>
              </w:rPr>
              <w:t xml:space="preserve"> de </w:t>
            </w:r>
            <w:proofErr w:type="spellStart"/>
            <w:proofErr w:type="gramStart"/>
            <w:r w:rsidRPr="006D7071">
              <w:rPr>
                <w:rFonts w:ascii="Arial" w:eastAsia="Arial" w:hAnsi="Arial" w:cs="Arial"/>
                <w:i/>
                <w:color w:val="111111"/>
                <w:sz w:val="16"/>
                <w:szCs w:val="16"/>
              </w:rPr>
              <w:t>careo</w:t>
            </w:r>
            <w:proofErr w:type="spellEnd"/>
            <w:r w:rsidR="007D6C1B">
              <w:rPr>
                <w:rFonts w:ascii="Arial" w:eastAsia="Arial" w:hAnsi="Arial" w:cs="Arial"/>
                <w:color w:val="111111"/>
                <w:sz w:val="16"/>
                <w:szCs w:val="16"/>
              </w:rPr>
              <w:t>, that</w:t>
            </w:r>
            <w:proofErr w:type="gramEnd"/>
            <w:r w:rsidR="007D6C1B">
              <w:rPr>
                <w:rFonts w:ascii="Arial" w:eastAsia="Arial" w:hAnsi="Arial" w:cs="Arial"/>
                <w:color w:val="111111"/>
                <w:sz w:val="16"/>
                <w:szCs w:val="16"/>
              </w:rPr>
              <w:t xml:space="preserve"> were</w:t>
            </w:r>
            <w:r w:rsidRPr="006D7071">
              <w:rPr>
                <w:rFonts w:ascii="Arial" w:eastAsia="Arial" w:hAnsi="Arial" w:cs="Arial"/>
                <w:color w:val="111111"/>
                <w:sz w:val="16"/>
                <w:szCs w:val="16"/>
              </w:rPr>
              <w:t xml:space="preserve"> used since </w:t>
            </w:r>
            <w:ins w:id="55" w:author="Guillermo Gea Izquierdo" w:date="2019-07-29T12:57:00Z">
              <w:r w:rsidR="00E55D50">
                <w:rPr>
                  <w:rFonts w:ascii="Arial" w:eastAsia="Arial" w:hAnsi="Arial" w:cs="Arial"/>
                  <w:color w:val="111111"/>
                  <w:sz w:val="16"/>
                  <w:szCs w:val="16"/>
                </w:rPr>
                <w:t xml:space="preserve">the </w:t>
              </w:r>
            </w:ins>
            <w:r w:rsidRPr="006D7071">
              <w:rPr>
                <w:rFonts w:ascii="Arial" w:eastAsia="Arial" w:hAnsi="Arial" w:cs="Arial"/>
                <w:color w:val="111111"/>
                <w:sz w:val="16"/>
                <w:szCs w:val="16"/>
              </w:rPr>
              <w:t>Middle Age to cultivated these valleys. Most of them are abandoned and deteriorated</w:t>
            </w:r>
            <w:ins w:id="56" w:author="Guillermo Gea Izquierdo" w:date="2019-07-29T12:57:00Z">
              <w:r w:rsidR="00E55D50">
                <w:rPr>
                  <w:rFonts w:ascii="Arial" w:eastAsia="Arial" w:hAnsi="Arial" w:cs="Arial"/>
                  <w:color w:val="111111"/>
                  <w:sz w:val="16"/>
                  <w:szCs w:val="16"/>
                </w:rPr>
                <w:t xml:space="preserve">, probably at </w:t>
              </w:r>
              <w:r w:rsidR="00E55D50" w:rsidRPr="00E55D50">
                <w:rPr>
                  <w:rFonts w:ascii="Arial" w:eastAsia="Arial" w:hAnsi="Arial" w:cs="Arial"/>
                  <w:color w:val="111111"/>
                  <w:sz w:val="16"/>
                  <w:szCs w:val="16"/>
                  <w:highlight w:val="yellow"/>
                  <w:rPrChange w:id="57" w:author="Guillermo Gea Izquierdo" w:date="2019-07-29T12:57:00Z">
                    <w:rPr>
                      <w:rFonts w:ascii="Arial" w:eastAsia="Arial" w:hAnsi="Arial" w:cs="Arial"/>
                      <w:color w:val="111111"/>
                      <w:sz w:val="16"/>
                      <w:szCs w:val="16"/>
                    </w:rPr>
                  </w:rPrChange>
                </w:rPr>
                <w:t>least since the 1960s</w:t>
              </w:r>
              <w:r w:rsidR="00E55D50">
                <w:rPr>
                  <w:rFonts w:ascii="Arial" w:eastAsia="Arial" w:hAnsi="Arial" w:cs="Arial"/>
                  <w:color w:val="111111"/>
                  <w:sz w:val="16"/>
                  <w:szCs w:val="16"/>
                </w:rPr>
                <w:t>???</w:t>
              </w:r>
            </w:ins>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Martín-</w:t>
            </w:r>
            <w:proofErr w:type="spellStart"/>
            <w:r w:rsidRPr="006D7071">
              <w:rPr>
                <w:rFonts w:ascii="Arial" w:eastAsia="Arial" w:hAnsi="Arial" w:cs="Arial"/>
                <w:color w:val="111111"/>
                <w:sz w:val="16"/>
                <w:szCs w:val="16"/>
              </w:rPr>
              <w:t>Civantos</w:t>
            </w:r>
            <w:proofErr w:type="spellEnd"/>
            <w:r w:rsidRPr="006D7071">
              <w:rPr>
                <w:rFonts w:ascii="Arial" w:eastAsia="Arial" w:hAnsi="Arial" w:cs="Arial"/>
                <w:color w:val="111111"/>
                <w:sz w:val="16"/>
                <w:szCs w:val="16"/>
              </w:rPr>
              <w:t xml:space="preserve"> (2014); Martín-</w:t>
            </w:r>
            <w:proofErr w:type="spellStart"/>
            <w:r w:rsidRPr="006D7071">
              <w:rPr>
                <w:rFonts w:ascii="Arial" w:eastAsia="Arial" w:hAnsi="Arial" w:cs="Arial"/>
                <w:color w:val="111111"/>
                <w:sz w:val="16"/>
                <w:szCs w:val="16"/>
              </w:rPr>
              <w:t>Montañés</w:t>
            </w:r>
            <w:proofErr w:type="spellEnd"/>
            <w:r w:rsidRPr="006D7071">
              <w:rPr>
                <w:rFonts w:ascii="Arial" w:eastAsia="Arial" w:hAnsi="Arial" w:cs="Arial"/>
                <w:color w:val="111111"/>
                <w:sz w:val="16"/>
                <w:szCs w:val="16"/>
              </w:rPr>
              <w:t xml:space="preserve"> and others (2015); Ruiz-Ruiz (2017)</w:t>
            </w:r>
          </w:p>
        </w:tc>
      </w:tr>
    </w:tbl>
    <w:p w14:paraId="378FBAFE" w14:textId="77777777" w:rsidR="00773B83" w:rsidRPr="008165FB" w:rsidRDefault="00773B83" w:rsidP="005048ED">
      <w:pPr>
        <w:pStyle w:val="Bibliografa"/>
        <w:ind w:left="0" w:firstLine="0"/>
        <w:rPr>
          <w:b/>
          <w:sz w:val="20"/>
          <w:szCs w:val="20"/>
        </w:rPr>
      </w:pPr>
      <w:bookmarkStart w:id="58" w:name="ref-Bonet2016obsnev_forest"/>
      <w:bookmarkStart w:id="59" w:name="refs"/>
    </w:p>
    <w:p w14:paraId="240F1A80" w14:textId="14D0C3B7" w:rsidR="00773B83" w:rsidRPr="008165FB" w:rsidRDefault="00D47383" w:rsidP="006D7071">
      <w:pPr>
        <w:spacing w:before="0" w:after="200" w:line="240" w:lineRule="auto"/>
        <w:rPr>
          <w:b/>
          <w:sz w:val="20"/>
          <w:szCs w:val="20"/>
        </w:rPr>
      </w:pPr>
      <w:r w:rsidRPr="008165FB">
        <w:rPr>
          <w:b/>
          <w:sz w:val="20"/>
          <w:szCs w:val="20"/>
        </w:rPr>
        <w:t>References</w:t>
      </w:r>
    </w:p>
    <w:p w14:paraId="253D0481" w14:textId="77777777" w:rsidR="00773B83" w:rsidRPr="008165FB" w:rsidRDefault="00773B83" w:rsidP="00773B83">
      <w:pPr>
        <w:pStyle w:val="Bibliografa"/>
        <w:rPr>
          <w:sz w:val="20"/>
          <w:szCs w:val="20"/>
        </w:rPr>
      </w:pPr>
      <w:bookmarkStart w:id="60" w:name="ref-Arnedo2007"/>
      <w:proofErr w:type="spellStart"/>
      <w:r w:rsidRPr="008165FB">
        <w:rPr>
          <w:sz w:val="20"/>
          <w:szCs w:val="20"/>
        </w:rPr>
        <w:t>Arnedo</w:t>
      </w:r>
      <w:proofErr w:type="spellEnd"/>
      <w:r w:rsidRPr="008165FB">
        <w:rPr>
          <w:sz w:val="20"/>
          <w:szCs w:val="20"/>
        </w:rPr>
        <w:t xml:space="preserve"> R. 2007. </w:t>
      </w:r>
      <w:proofErr w:type="spellStart"/>
      <w:r w:rsidRPr="008165FB">
        <w:rPr>
          <w:sz w:val="20"/>
          <w:szCs w:val="20"/>
        </w:rPr>
        <w:t>Historia</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 de </w:t>
      </w:r>
      <w:proofErr w:type="spellStart"/>
      <w:r w:rsidRPr="008165FB">
        <w:rPr>
          <w:sz w:val="20"/>
          <w:szCs w:val="20"/>
        </w:rPr>
        <w:t>mora</w:t>
      </w:r>
      <w:proofErr w:type="spellEnd"/>
      <w:r w:rsidRPr="008165FB">
        <w:rPr>
          <w:sz w:val="20"/>
          <w:szCs w:val="20"/>
        </w:rPr>
        <w:t xml:space="preserve"> a </w:t>
      </w:r>
      <w:proofErr w:type="spellStart"/>
      <w:proofErr w:type="gramStart"/>
      <w:r w:rsidRPr="008165FB">
        <w:rPr>
          <w:sz w:val="20"/>
          <w:szCs w:val="20"/>
        </w:rPr>
        <w:t>cristiana</w:t>
      </w:r>
      <w:proofErr w:type="spellEnd"/>
      <w:proofErr w:type="gramEnd"/>
      <w:r w:rsidRPr="008165FB">
        <w:rPr>
          <w:sz w:val="20"/>
          <w:szCs w:val="20"/>
        </w:rPr>
        <w:t xml:space="preserve">.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bookmarkEnd w:id="60"/>
    <w:p w14:paraId="30E29045" w14:textId="77777777"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Aspizua</w:t>
      </w:r>
      <w:proofErr w:type="spellEnd"/>
      <w:r w:rsidRPr="008165FB">
        <w:rPr>
          <w:sz w:val="20"/>
          <w:szCs w:val="20"/>
        </w:rPr>
        <w:t xml:space="preserve"> R, Navarro J. 2016. History of Sierra Nevada forest management: Implications for adaptation to global change.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proofErr w:type="gram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w:t>
      </w:r>
      <w:proofErr w:type="gramEnd"/>
      <w:r w:rsidRPr="008165FB">
        <w:rPr>
          <w:sz w:val="20"/>
          <w:szCs w:val="20"/>
        </w:rPr>
        <w:t xml:space="preserve"> Junta de Andalucía. </w:t>
      </w:r>
      <w:proofErr w:type="spellStart"/>
      <w:proofErr w:type="gramStart"/>
      <w:r w:rsidRPr="008165FB">
        <w:rPr>
          <w:sz w:val="20"/>
          <w:szCs w:val="20"/>
        </w:rPr>
        <w:t>pp</w:t>
      </w:r>
      <w:proofErr w:type="spellEnd"/>
      <w:proofErr w:type="gramEnd"/>
      <w:r w:rsidRPr="008165FB">
        <w:rPr>
          <w:sz w:val="20"/>
          <w:szCs w:val="20"/>
        </w:rPr>
        <w:t xml:space="preserve"> 153–6.</w:t>
      </w:r>
    </w:p>
    <w:p w14:paraId="7EC584E0" w14:textId="77777777"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FJ, Moreno-</w:t>
      </w:r>
      <w:proofErr w:type="spellStart"/>
      <w:r w:rsidRPr="008165FB">
        <w:rPr>
          <w:sz w:val="20"/>
          <w:szCs w:val="20"/>
        </w:rPr>
        <w:t>Llorca</w:t>
      </w:r>
      <w:proofErr w:type="spellEnd"/>
      <w:r w:rsidRPr="008165FB">
        <w:rPr>
          <w:sz w:val="20"/>
          <w:szCs w:val="20"/>
        </w:rPr>
        <w:t xml:space="preserve"> RA, Pérez-</w:t>
      </w:r>
      <w:proofErr w:type="spellStart"/>
      <w:r w:rsidRPr="008165FB">
        <w:rPr>
          <w:sz w:val="20"/>
          <w:szCs w:val="20"/>
        </w:rPr>
        <w:t>Luque</w:t>
      </w:r>
      <w:proofErr w:type="spellEnd"/>
      <w:r w:rsidRPr="008165FB">
        <w:rPr>
          <w:sz w:val="20"/>
          <w:szCs w:val="20"/>
        </w:rPr>
        <w:t xml:space="preserve"> AJ, Pérez-Pérez R, Zamora R. 2014. </w:t>
      </w:r>
      <w:proofErr w:type="spellStart"/>
      <w:proofErr w:type="gramStart"/>
      <w:r w:rsidRPr="008165FB">
        <w:rPr>
          <w:sz w:val="20"/>
          <w:szCs w:val="20"/>
        </w:rPr>
        <w:t>Estudio</w:t>
      </w:r>
      <w:proofErr w:type="spellEnd"/>
      <w:r w:rsidRPr="008165FB">
        <w:rPr>
          <w:sz w:val="20"/>
          <w:szCs w:val="20"/>
        </w:rPr>
        <w:t xml:space="preserve"> de </w:t>
      </w:r>
      <w:proofErr w:type="spellStart"/>
      <w:r w:rsidRPr="008165FB">
        <w:rPr>
          <w:sz w:val="20"/>
          <w:szCs w:val="20"/>
        </w:rPr>
        <w:t>cambios</w:t>
      </w:r>
      <w:proofErr w:type="spellEnd"/>
      <w:r w:rsidRPr="008165FB">
        <w:rPr>
          <w:sz w:val="20"/>
          <w:szCs w:val="20"/>
        </w:rPr>
        <w:t xml:space="preserve"> de la </w:t>
      </w:r>
      <w:proofErr w:type="spellStart"/>
      <w:r w:rsidRPr="008165FB">
        <w:rPr>
          <w:sz w:val="20"/>
          <w:szCs w:val="20"/>
        </w:rPr>
        <w:t>biodiversidad</w:t>
      </w:r>
      <w:proofErr w:type="spellEnd"/>
      <w:r w:rsidRPr="008165FB">
        <w:rPr>
          <w:sz w:val="20"/>
          <w:szCs w:val="20"/>
        </w:rPr>
        <w:t xml:space="preserve"> a </w:t>
      </w:r>
      <w:proofErr w:type="spellStart"/>
      <w:r w:rsidRPr="008165FB">
        <w:rPr>
          <w:sz w:val="20"/>
          <w:szCs w:val="20"/>
        </w:rPr>
        <w:t>través</w:t>
      </w:r>
      <w:proofErr w:type="spellEnd"/>
      <w:r w:rsidRPr="008165FB">
        <w:rPr>
          <w:sz w:val="20"/>
          <w:szCs w:val="20"/>
        </w:rPr>
        <w:t xml:space="preserve"> de </w:t>
      </w:r>
      <w:proofErr w:type="spellStart"/>
      <w:r w:rsidRPr="008165FB">
        <w:rPr>
          <w:sz w:val="20"/>
          <w:szCs w:val="20"/>
        </w:rPr>
        <w:t>talleres</w:t>
      </w:r>
      <w:proofErr w:type="spellEnd"/>
      <w:r w:rsidRPr="008165FB">
        <w:rPr>
          <w:sz w:val="20"/>
          <w:szCs w:val="20"/>
        </w:rPr>
        <w:t xml:space="preserve"> de </w:t>
      </w:r>
      <w:proofErr w:type="spellStart"/>
      <w:r w:rsidRPr="008165FB">
        <w:rPr>
          <w:sz w:val="20"/>
          <w:szCs w:val="20"/>
        </w:rPr>
        <w:t>participación</w:t>
      </w:r>
      <w:proofErr w:type="spellEnd"/>
      <w:r w:rsidRPr="008165FB">
        <w:rPr>
          <w:sz w:val="20"/>
          <w:szCs w:val="20"/>
        </w:rPr>
        <w:t xml:space="preserve"> </w:t>
      </w:r>
      <w:proofErr w:type="spellStart"/>
      <w:r w:rsidRPr="008165FB">
        <w:rPr>
          <w:sz w:val="20"/>
          <w:szCs w:val="20"/>
        </w:rPr>
        <w:t>ciudadana</w:t>
      </w:r>
      <w:proofErr w:type="spellEnd"/>
      <w:r w:rsidRPr="008165FB">
        <w:rPr>
          <w:sz w:val="20"/>
          <w:szCs w:val="20"/>
        </w:rPr>
        <w:t>.</w:t>
      </w:r>
      <w:proofErr w:type="gramEnd"/>
      <w:r w:rsidRPr="008165FB">
        <w:rPr>
          <w:sz w:val="20"/>
          <w:szCs w:val="20"/>
        </w:rPr>
        <w:t xml:space="preserve"> In: XII </w:t>
      </w:r>
      <w:proofErr w:type="spellStart"/>
      <w:r w:rsidRPr="008165FB">
        <w:rPr>
          <w:sz w:val="20"/>
          <w:szCs w:val="20"/>
        </w:rPr>
        <w:t>Congreso</w:t>
      </w:r>
      <w:proofErr w:type="spellEnd"/>
      <w:r w:rsidRPr="008165FB">
        <w:rPr>
          <w:sz w:val="20"/>
          <w:szCs w:val="20"/>
        </w:rPr>
        <w:t xml:space="preserve"> </w:t>
      </w:r>
      <w:proofErr w:type="spellStart"/>
      <w:r w:rsidRPr="008165FB">
        <w:rPr>
          <w:sz w:val="20"/>
          <w:szCs w:val="20"/>
        </w:rPr>
        <w:t>Nacional</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(CONAMA 2014). Madrid, Spain </w:t>
      </w:r>
      <w:hyperlink r:id="rId9">
        <w:r w:rsidRPr="008165FB">
          <w:rPr>
            <w:rStyle w:val="Hipervnculo"/>
            <w:sz w:val="20"/>
            <w:szCs w:val="20"/>
          </w:rPr>
          <w:t>http://www.conama11.vsf.es/conama10/download/files/conama2014/CT%202014/1896711638.pdf</w:t>
        </w:r>
      </w:hyperlink>
    </w:p>
    <w:p w14:paraId="7A876F18" w14:textId="77777777" w:rsidR="00773B83" w:rsidRPr="008165FB" w:rsidRDefault="00773B83" w:rsidP="00773B83">
      <w:pPr>
        <w:pStyle w:val="Bibliografa"/>
        <w:rPr>
          <w:sz w:val="20"/>
          <w:szCs w:val="20"/>
        </w:rPr>
      </w:pPr>
      <w:proofErr w:type="spellStart"/>
      <w:proofErr w:type="gramStart"/>
      <w:r w:rsidRPr="008165FB">
        <w:rPr>
          <w:sz w:val="20"/>
          <w:szCs w:val="20"/>
        </w:rPr>
        <w:t>Calatrava</w:t>
      </w:r>
      <w:proofErr w:type="spellEnd"/>
      <w:r w:rsidRPr="008165FB">
        <w:rPr>
          <w:sz w:val="20"/>
          <w:szCs w:val="20"/>
        </w:rPr>
        <w:t xml:space="preserve"> J, </w:t>
      </w:r>
      <w:proofErr w:type="spellStart"/>
      <w:r w:rsidRPr="008165FB">
        <w:rPr>
          <w:sz w:val="20"/>
          <w:szCs w:val="20"/>
        </w:rPr>
        <w:t>Sayadi</w:t>
      </w:r>
      <w:proofErr w:type="spellEnd"/>
      <w:r w:rsidRPr="008165FB">
        <w:rPr>
          <w:sz w:val="20"/>
          <w:szCs w:val="20"/>
        </w:rPr>
        <w:t xml:space="preserve"> S. 2019.</w:t>
      </w:r>
      <w:proofErr w:type="gramEnd"/>
      <w:r w:rsidRPr="008165FB">
        <w:rPr>
          <w:sz w:val="20"/>
          <w:szCs w:val="20"/>
        </w:rPr>
        <w:t xml:space="preserve"> Evolution of farming systems in the </w:t>
      </w:r>
      <w:proofErr w:type="spellStart"/>
      <w:r w:rsidRPr="008165FB">
        <w:rPr>
          <w:sz w:val="20"/>
          <w:szCs w:val="20"/>
        </w:rPr>
        <w:t>mediterranean</w:t>
      </w:r>
      <w:proofErr w:type="spellEnd"/>
      <w:r w:rsidRPr="008165FB">
        <w:rPr>
          <w:sz w:val="20"/>
          <w:szCs w:val="20"/>
        </w:rPr>
        <w:t xml:space="preserve"> high mountain: The case of the </w:t>
      </w:r>
      <w:proofErr w:type="spellStart"/>
      <w:r w:rsidRPr="008165FB">
        <w:rPr>
          <w:sz w:val="20"/>
          <w:szCs w:val="20"/>
        </w:rPr>
        <w:t>Alpujarra</w:t>
      </w:r>
      <w:proofErr w:type="spellEnd"/>
      <w:r w:rsidRPr="008165FB">
        <w:rPr>
          <w:sz w:val="20"/>
          <w:szCs w:val="20"/>
        </w:rPr>
        <w:t xml:space="preserve"> Alta (Spain). </w:t>
      </w:r>
      <w:proofErr w:type="gramStart"/>
      <w:r w:rsidRPr="008165FB">
        <w:rPr>
          <w:sz w:val="20"/>
          <w:szCs w:val="20"/>
        </w:rPr>
        <w:t>Sustainability 11:704.</w:t>
      </w:r>
      <w:proofErr w:type="gramEnd"/>
      <w:r w:rsidRPr="008165FB">
        <w:rPr>
          <w:sz w:val="20"/>
          <w:szCs w:val="20"/>
        </w:rPr>
        <w:t xml:space="preserve"> </w:t>
      </w:r>
      <w:hyperlink r:id="rId10">
        <w:r w:rsidRPr="008165FB">
          <w:rPr>
            <w:rStyle w:val="Hipervnculo"/>
            <w:sz w:val="20"/>
            <w:szCs w:val="20"/>
          </w:rPr>
          <w:t>https://doi.org/10.3390/su11030704</w:t>
        </w:r>
      </w:hyperlink>
    </w:p>
    <w:p w14:paraId="38BDF750" w14:textId="77777777" w:rsidR="00773B83" w:rsidRPr="008165FB" w:rsidRDefault="00773B83" w:rsidP="00773B83">
      <w:pPr>
        <w:pStyle w:val="Bibliografa"/>
        <w:rPr>
          <w:sz w:val="20"/>
          <w:szCs w:val="20"/>
        </w:rPr>
      </w:pPr>
      <w:proofErr w:type="spellStart"/>
      <w:r w:rsidRPr="008165FB">
        <w:rPr>
          <w:sz w:val="20"/>
          <w:szCs w:val="20"/>
        </w:rPr>
        <w:t>Catastro</w:t>
      </w:r>
      <w:proofErr w:type="spellEnd"/>
      <w:r w:rsidRPr="008165FB">
        <w:rPr>
          <w:sz w:val="20"/>
          <w:szCs w:val="20"/>
        </w:rPr>
        <w:t xml:space="preserve">. 1752. </w:t>
      </w:r>
      <w:proofErr w:type="spellStart"/>
      <w:r w:rsidRPr="008165FB">
        <w:rPr>
          <w:sz w:val="20"/>
          <w:szCs w:val="20"/>
        </w:rPr>
        <w:t>Respuestas</w:t>
      </w:r>
      <w:proofErr w:type="spellEnd"/>
      <w:r w:rsidRPr="008165FB">
        <w:rPr>
          <w:sz w:val="20"/>
          <w:szCs w:val="20"/>
        </w:rPr>
        <w:t xml:space="preserve"> </w:t>
      </w:r>
      <w:proofErr w:type="spellStart"/>
      <w:r w:rsidRPr="008165FB">
        <w:rPr>
          <w:sz w:val="20"/>
          <w:szCs w:val="20"/>
        </w:rPr>
        <w:t>Generales</w:t>
      </w:r>
      <w:proofErr w:type="spellEnd"/>
      <w:r w:rsidRPr="008165FB">
        <w:rPr>
          <w:sz w:val="20"/>
          <w:szCs w:val="20"/>
        </w:rPr>
        <w:t xml:space="preserve"> del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w:t>
      </w:r>
      <w:hyperlink r:id="rId11">
        <w:r w:rsidRPr="008165FB">
          <w:rPr>
            <w:rStyle w:val="Hipervnculo"/>
            <w:sz w:val="20"/>
            <w:szCs w:val="20"/>
          </w:rPr>
          <w:t>http://pares.mcu.es/Catastro/</w:t>
        </w:r>
      </w:hyperlink>
    </w:p>
    <w:p w14:paraId="6AC57AD2" w14:textId="1B269EA8" w:rsidR="00773B83" w:rsidRPr="008165FB" w:rsidRDefault="00773B83" w:rsidP="00773B83">
      <w:pPr>
        <w:pStyle w:val="Bibliografa"/>
        <w:rPr>
          <w:sz w:val="20"/>
          <w:szCs w:val="20"/>
        </w:rPr>
      </w:pPr>
      <w:proofErr w:type="gramStart"/>
      <w:r w:rsidRPr="008165FB">
        <w:rPr>
          <w:sz w:val="20"/>
          <w:szCs w:val="20"/>
        </w:rPr>
        <w:t xml:space="preserve">CMA, </w:t>
      </w:r>
      <w:proofErr w:type="spell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w:t>
      </w:r>
      <w:proofErr w:type="gramEnd"/>
      <w:r w:rsidRPr="008165FB">
        <w:rPr>
          <w:sz w:val="20"/>
          <w:szCs w:val="20"/>
        </w:rPr>
        <w:t xml:space="preserve"> Junta de Andalucía. </w:t>
      </w:r>
      <w:proofErr w:type="gramStart"/>
      <w:r w:rsidRPr="008165FB">
        <w:rPr>
          <w:sz w:val="20"/>
          <w:szCs w:val="20"/>
        </w:rPr>
        <w:t xml:space="preserve">2018. </w:t>
      </w:r>
      <w:proofErr w:type="spellStart"/>
      <w:r w:rsidRPr="008165FB">
        <w:rPr>
          <w:sz w:val="20"/>
          <w:szCs w:val="20"/>
        </w:rPr>
        <w:t>Áreas</w:t>
      </w:r>
      <w:proofErr w:type="spellEnd"/>
      <w:r w:rsidRPr="008165FB">
        <w:rPr>
          <w:sz w:val="20"/>
          <w:szCs w:val="20"/>
        </w:rPr>
        <w:t xml:space="preserve"> </w:t>
      </w:r>
      <w:proofErr w:type="spellStart"/>
      <w:r w:rsidRPr="008165FB">
        <w:rPr>
          <w:sz w:val="20"/>
          <w:szCs w:val="20"/>
        </w:rPr>
        <w:t>recorridas</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el </w:t>
      </w:r>
      <w:proofErr w:type="spellStart"/>
      <w:r w:rsidRPr="008165FB">
        <w:rPr>
          <w:sz w:val="20"/>
          <w:szCs w:val="20"/>
        </w:rPr>
        <w:t>fuego</w:t>
      </w:r>
      <w:proofErr w:type="spellEnd"/>
      <w:r w:rsidRPr="008165FB">
        <w:rPr>
          <w:sz w:val="20"/>
          <w:szCs w:val="20"/>
        </w:rPr>
        <w:t xml:space="preserve"> en Andalucía (1975-2017).</w:t>
      </w:r>
      <w:proofErr w:type="gramEnd"/>
      <w:r w:rsidRPr="008165FB">
        <w:rPr>
          <w:sz w:val="20"/>
          <w:szCs w:val="20"/>
        </w:rPr>
        <w:t xml:space="preserve"> </w:t>
      </w:r>
      <w:hyperlink r:id="rId12">
        <w:r w:rsidRPr="008165FB">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8165FB">
        <w:rPr>
          <w:sz w:val="20"/>
          <w:szCs w:val="20"/>
        </w:rPr>
        <w:t>. Last accessed 09/08/2018</w:t>
      </w:r>
    </w:p>
    <w:p w14:paraId="3505C46C" w14:textId="77777777" w:rsidR="00773B83" w:rsidRPr="008165FB" w:rsidRDefault="00773B83" w:rsidP="00773B83">
      <w:pPr>
        <w:pStyle w:val="Bibliografa"/>
        <w:rPr>
          <w:sz w:val="20"/>
          <w:szCs w:val="20"/>
        </w:rPr>
      </w:pPr>
      <w:proofErr w:type="gramStart"/>
      <w:r w:rsidRPr="008165FB">
        <w:rPr>
          <w:sz w:val="20"/>
          <w:szCs w:val="20"/>
        </w:rPr>
        <w:t>Cruz M. 1991.</w:t>
      </w:r>
      <w:proofErr w:type="gramEnd"/>
      <w:r w:rsidRPr="008165FB">
        <w:rPr>
          <w:sz w:val="20"/>
          <w:szCs w:val="20"/>
        </w:rPr>
        <w:t xml:space="preserve"> Atlas </w:t>
      </w:r>
      <w:proofErr w:type="spellStart"/>
      <w:r w:rsidRPr="008165FB">
        <w:rPr>
          <w:sz w:val="20"/>
          <w:szCs w:val="20"/>
        </w:rPr>
        <w:t>historico-forestal</w:t>
      </w:r>
      <w:proofErr w:type="spellEnd"/>
      <w:r w:rsidRPr="008165FB">
        <w:rPr>
          <w:sz w:val="20"/>
          <w:szCs w:val="20"/>
        </w:rPr>
        <w:t xml:space="preserve"> de </w:t>
      </w:r>
      <w:proofErr w:type="spellStart"/>
      <w:r w:rsidRPr="008165FB">
        <w:rPr>
          <w:sz w:val="20"/>
          <w:szCs w:val="20"/>
        </w:rPr>
        <w:t>Andalucia</w:t>
      </w:r>
      <w:proofErr w:type="spellEnd"/>
      <w:r w:rsidRPr="008165FB">
        <w:rPr>
          <w:sz w:val="20"/>
          <w:szCs w:val="20"/>
        </w:rPr>
        <w:t xml:space="preserve">: </w:t>
      </w:r>
      <w:proofErr w:type="spellStart"/>
      <w:r w:rsidRPr="008165FB">
        <w:rPr>
          <w:sz w:val="20"/>
          <w:szCs w:val="20"/>
        </w:rPr>
        <w:t>siglo</w:t>
      </w:r>
      <w:proofErr w:type="spellEnd"/>
      <w:r w:rsidRPr="008165FB">
        <w:rPr>
          <w:sz w:val="20"/>
          <w:szCs w:val="20"/>
        </w:rPr>
        <w:t xml:space="preserve"> XVIII. Granada: Universidad de Granada</w:t>
      </w:r>
    </w:p>
    <w:p w14:paraId="394D4012" w14:textId="77777777" w:rsidR="00773B83" w:rsidRPr="008165FB" w:rsidRDefault="00773B83" w:rsidP="00773B83">
      <w:pPr>
        <w:pStyle w:val="Bibliografa"/>
        <w:rPr>
          <w:sz w:val="20"/>
          <w:szCs w:val="20"/>
        </w:rPr>
      </w:pPr>
      <w:proofErr w:type="spellStart"/>
      <w:proofErr w:type="gramStart"/>
      <w:r w:rsidRPr="008165FB">
        <w:rPr>
          <w:sz w:val="20"/>
          <w:szCs w:val="20"/>
        </w:rPr>
        <w:t>Ferrer</w:t>
      </w:r>
      <w:proofErr w:type="spellEnd"/>
      <w:r w:rsidRPr="008165FB">
        <w:rPr>
          <w:sz w:val="20"/>
          <w:szCs w:val="20"/>
        </w:rPr>
        <w:t xml:space="preserve"> M. 1999.</w:t>
      </w:r>
      <w:proofErr w:type="gramEnd"/>
      <w:r w:rsidRPr="008165FB">
        <w:rPr>
          <w:sz w:val="20"/>
          <w:szCs w:val="20"/>
        </w:rPr>
        <w:t xml:space="preserve"> </w:t>
      </w:r>
      <w:proofErr w:type="spellStart"/>
      <w:proofErr w:type="gramStart"/>
      <w:r w:rsidRPr="008165FB">
        <w:rPr>
          <w:sz w:val="20"/>
          <w:szCs w:val="20"/>
        </w:rPr>
        <w:t>Libro</w:t>
      </w:r>
      <w:proofErr w:type="spellEnd"/>
      <w:r w:rsidRPr="008165FB">
        <w:rPr>
          <w:sz w:val="20"/>
          <w:szCs w:val="20"/>
        </w:rPr>
        <w:t xml:space="preserve"> de </w:t>
      </w:r>
      <w:proofErr w:type="spellStart"/>
      <w:r w:rsidRPr="008165FB">
        <w:rPr>
          <w:sz w:val="20"/>
          <w:szCs w:val="20"/>
        </w:rPr>
        <w:t>apeo</w:t>
      </w:r>
      <w:proofErr w:type="spellEnd"/>
      <w:r w:rsidRPr="008165FB">
        <w:rPr>
          <w:sz w:val="20"/>
          <w:szCs w:val="20"/>
        </w:rPr>
        <w:t xml:space="preserve"> y </w:t>
      </w:r>
      <w:proofErr w:type="spellStart"/>
      <w:r w:rsidRPr="008165FB">
        <w:rPr>
          <w:sz w:val="20"/>
          <w:szCs w:val="20"/>
        </w:rPr>
        <w:t>repartimiento</w:t>
      </w:r>
      <w:proofErr w:type="spellEnd"/>
      <w:r w:rsidRPr="008165FB">
        <w:rPr>
          <w:sz w:val="20"/>
          <w:szCs w:val="20"/>
        </w:rPr>
        <w:t xml:space="preserve"> de </w:t>
      </w:r>
      <w:proofErr w:type="spellStart"/>
      <w:r w:rsidRPr="008165FB">
        <w:rPr>
          <w:sz w:val="20"/>
          <w:szCs w:val="20"/>
        </w:rPr>
        <w:t>suertes</w:t>
      </w:r>
      <w:proofErr w:type="spellEnd"/>
      <w:r w:rsidRPr="008165FB">
        <w:rPr>
          <w:sz w:val="20"/>
          <w:szCs w:val="20"/>
        </w:rPr>
        <w:t xml:space="preserve"> de </w:t>
      </w:r>
      <w:proofErr w:type="spellStart"/>
      <w:r w:rsidRPr="008165FB">
        <w:rPr>
          <w:sz w:val="20"/>
          <w:szCs w:val="20"/>
        </w:rPr>
        <w:t>Guexar</w:t>
      </w:r>
      <w:proofErr w:type="spellEnd"/>
      <w:r w:rsidRPr="008165FB">
        <w:rPr>
          <w:sz w:val="20"/>
          <w:szCs w:val="20"/>
        </w:rPr>
        <w:t xml:space="preserve"> de la Sierra.</w:t>
      </w:r>
      <w:proofErr w:type="gramEnd"/>
      <w:r w:rsidRPr="008165FB">
        <w:rPr>
          <w:sz w:val="20"/>
          <w:szCs w:val="20"/>
        </w:rPr>
        <w:t xml:space="preserve">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p w14:paraId="639FCE66" w14:textId="77777777" w:rsidR="00773B83" w:rsidRPr="008165FB" w:rsidRDefault="00773B83" w:rsidP="00773B83">
      <w:pPr>
        <w:pStyle w:val="Bibliografa"/>
        <w:rPr>
          <w:sz w:val="20"/>
          <w:szCs w:val="20"/>
        </w:rPr>
      </w:pPr>
      <w:proofErr w:type="gramStart"/>
      <w:r w:rsidRPr="008165FB">
        <w:rPr>
          <w:sz w:val="20"/>
          <w:szCs w:val="20"/>
        </w:rPr>
        <w:t>Jiménez-</w:t>
      </w:r>
      <w:proofErr w:type="spellStart"/>
      <w:r w:rsidRPr="008165FB">
        <w:rPr>
          <w:sz w:val="20"/>
          <w:szCs w:val="20"/>
        </w:rPr>
        <w:t>Olivencia</w:t>
      </w:r>
      <w:proofErr w:type="spellEnd"/>
      <w:r w:rsidRPr="008165FB">
        <w:rPr>
          <w:sz w:val="20"/>
          <w:szCs w:val="20"/>
        </w:rPr>
        <w:t xml:space="preserve"> Y, </w:t>
      </w:r>
      <w:proofErr w:type="spellStart"/>
      <w:r w:rsidRPr="008165FB">
        <w:rPr>
          <w:sz w:val="20"/>
          <w:szCs w:val="20"/>
        </w:rPr>
        <w:t>Porcel</w:t>
      </w:r>
      <w:proofErr w:type="spellEnd"/>
      <w:r w:rsidRPr="008165FB">
        <w:rPr>
          <w:sz w:val="20"/>
          <w:szCs w:val="20"/>
        </w:rPr>
        <w:t xml:space="preserve"> L, Caballero A. 2015.</w:t>
      </w:r>
      <w:proofErr w:type="gramEnd"/>
      <w:r w:rsidRPr="008165FB">
        <w:rPr>
          <w:sz w:val="20"/>
          <w:szCs w:val="20"/>
        </w:rPr>
        <w:t xml:space="preserve"> </w:t>
      </w:r>
      <w:proofErr w:type="spellStart"/>
      <w:proofErr w:type="gramStart"/>
      <w:r w:rsidRPr="008165FB">
        <w:rPr>
          <w:sz w:val="20"/>
          <w:szCs w:val="20"/>
        </w:rPr>
        <w:t>Medio</w:t>
      </w:r>
      <w:proofErr w:type="spellEnd"/>
      <w:r w:rsidRPr="008165FB">
        <w:rPr>
          <w:sz w:val="20"/>
          <w:szCs w:val="20"/>
        </w:rPr>
        <w:t xml:space="preserve"> </w:t>
      </w:r>
      <w:proofErr w:type="spellStart"/>
      <w:r w:rsidRPr="008165FB">
        <w:rPr>
          <w:sz w:val="20"/>
          <w:szCs w:val="20"/>
        </w:rPr>
        <w:t>siglo</w:t>
      </w:r>
      <w:proofErr w:type="spellEnd"/>
      <w:r w:rsidRPr="008165FB">
        <w:rPr>
          <w:sz w:val="20"/>
          <w:szCs w:val="20"/>
        </w:rPr>
        <w:t xml:space="preserve"> en la </w:t>
      </w:r>
      <w:proofErr w:type="spellStart"/>
      <w:r w:rsidRPr="008165FB">
        <w:rPr>
          <w:sz w:val="20"/>
          <w:szCs w:val="20"/>
        </w:rPr>
        <w:t>evolución</w:t>
      </w:r>
      <w:proofErr w:type="spellEnd"/>
      <w:r w:rsidRPr="008165FB">
        <w:rPr>
          <w:sz w:val="20"/>
          <w:szCs w:val="20"/>
        </w:rPr>
        <w:t xml:space="preserve"> de los </w:t>
      </w:r>
      <w:proofErr w:type="spellStart"/>
      <w:r w:rsidRPr="008165FB">
        <w:rPr>
          <w:sz w:val="20"/>
          <w:szCs w:val="20"/>
        </w:rPr>
        <w:t>paisajes</w:t>
      </w:r>
      <w:proofErr w:type="spellEnd"/>
      <w:r w:rsidRPr="008165FB">
        <w:rPr>
          <w:sz w:val="20"/>
          <w:szCs w:val="20"/>
        </w:rPr>
        <w:t xml:space="preserve"> </w:t>
      </w:r>
      <w:proofErr w:type="spellStart"/>
      <w:r w:rsidRPr="008165FB">
        <w:rPr>
          <w:sz w:val="20"/>
          <w:szCs w:val="20"/>
        </w:rPr>
        <w:t>naturales</w:t>
      </w:r>
      <w:proofErr w:type="spellEnd"/>
      <w:r w:rsidRPr="008165FB">
        <w:rPr>
          <w:sz w:val="20"/>
          <w:szCs w:val="20"/>
        </w:rPr>
        <w:t xml:space="preserve"> y </w:t>
      </w:r>
      <w:proofErr w:type="spellStart"/>
      <w:r w:rsidRPr="008165FB">
        <w:rPr>
          <w:sz w:val="20"/>
          <w:szCs w:val="20"/>
        </w:rPr>
        <w:t>agrarios</w:t>
      </w:r>
      <w:proofErr w:type="spellEnd"/>
      <w:r w:rsidRPr="008165FB">
        <w:rPr>
          <w:sz w:val="20"/>
          <w:szCs w:val="20"/>
        </w:rPr>
        <w:t xml:space="preserve"> de Sierra Nevada (</w:t>
      </w:r>
      <w:proofErr w:type="spellStart"/>
      <w:r w:rsidRPr="008165FB">
        <w:rPr>
          <w:sz w:val="20"/>
          <w:szCs w:val="20"/>
        </w:rPr>
        <w:t>España</w:t>
      </w:r>
      <w:proofErr w:type="spellEnd"/>
      <w:r w:rsidRPr="008165FB">
        <w:rPr>
          <w:sz w:val="20"/>
          <w:szCs w:val="20"/>
        </w:rPr>
        <w:t>).</w:t>
      </w:r>
      <w:proofErr w:type="gramEnd"/>
      <w:r w:rsidRPr="008165FB">
        <w:rPr>
          <w:sz w:val="20"/>
          <w:szCs w:val="20"/>
        </w:rPr>
        <w:t xml:space="preserve"> </w:t>
      </w:r>
      <w:proofErr w:type="spellStart"/>
      <w:proofErr w:type="gramStart"/>
      <w:r w:rsidRPr="008165FB">
        <w:rPr>
          <w:sz w:val="20"/>
          <w:szCs w:val="20"/>
        </w:rPr>
        <w:t>Boletín</w:t>
      </w:r>
      <w:proofErr w:type="spellEnd"/>
      <w:r w:rsidRPr="008165FB">
        <w:rPr>
          <w:sz w:val="20"/>
          <w:szCs w:val="20"/>
        </w:rPr>
        <w:t xml:space="preserve"> de la </w:t>
      </w:r>
      <w:proofErr w:type="spellStart"/>
      <w:r w:rsidRPr="008165FB">
        <w:rPr>
          <w:sz w:val="20"/>
          <w:szCs w:val="20"/>
        </w:rPr>
        <w:t>Asociación</w:t>
      </w:r>
      <w:proofErr w:type="spellEnd"/>
      <w:r w:rsidRPr="008165FB">
        <w:rPr>
          <w:sz w:val="20"/>
          <w:szCs w:val="20"/>
        </w:rPr>
        <w:t xml:space="preserve"> de </w:t>
      </w:r>
      <w:proofErr w:type="spellStart"/>
      <w:r w:rsidRPr="008165FB">
        <w:rPr>
          <w:sz w:val="20"/>
          <w:szCs w:val="20"/>
        </w:rPr>
        <w:t>Geógrafos</w:t>
      </w:r>
      <w:proofErr w:type="spellEnd"/>
      <w:r w:rsidRPr="008165FB">
        <w:rPr>
          <w:sz w:val="20"/>
          <w:szCs w:val="20"/>
        </w:rPr>
        <w:t xml:space="preserve"> </w:t>
      </w:r>
      <w:proofErr w:type="spellStart"/>
      <w:r w:rsidRPr="008165FB">
        <w:rPr>
          <w:sz w:val="20"/>
          <w:szCs w:val="20"/>
        </w:rPr>
        <w:t>Españoles</w:t>
      </w:r>
      <w:proofErr w:type="spellEnd"/>
      <w:r w:rsidRPr="008165FB">
        <w:rPr>
          <w:sz w:val="20"/>
          <w:szCs w:val="20"/>
        </w:rPr>
        <w:t xml:space="preserve"> 68:205–32.</w:t>
      </w:r>
      <w:proofErr w:type="gramEnd"/>
    </w:p>
    <w:p w14:paraId="04BE136C" w14:textId="77777777" w:rsidR="00773B83" w:rsidRPr="008165FB" w:rsidRDefault="00773B83" w:rsidP="00773B83">
      <w:pPr>
        <w:pStyle w:val="Bibliografa"/>
        <w:rPr>
          <w:sz w:val="20"/>
          <w:szCs w:val="20"/>
        </w:rPr>
      </w:pPr>
      <w:bookmarkStart w:id="61" w:name="ref-JimenezSerrano2004"/>
      <w:proofErr w:type="gramStart"/>
      <w:r w:rsidRPr="008165FB">
        <w:rPr>
          <w:sz w:val="20"/>
          <w:szCs w:val="20"/>
        </w:rPr>
        <w:t>Jiménez-Serrano B, Serrano-Gutiérrez J. 2004.</w:t>
      </w:r>
      <w:proofErr w:type="gramEnd"/>
      <w:r w:rsidRPr="008165FB">
        <w:rPr>
          <w:sz w:val="20"/>
          <w:szCs w:val="20"/>
        </w:rPr>
        <w:t xml:space="preserve"> </w:t>
      </w:r>
      <w:proofErr w:type="gramStart"/>
      <w:r w:rsidRPr="008165FB">
        <w:rPr>
          <w:sz w:val="20"/>
          <w:szCs w:val="20"/>
        </w:rPr>
        <w:t xml:space="preserve">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en el </w:t>
      </w:r>
      <w:proofErr w:type="spellStart"/>
      <w:r w:rsidRPr="008165FB">
        <w:rPr>
          <w:sz w:val="20"/>
          <w:szCs w:val="20"/>
        </w:rPr>
        <w:t>antiguo</w:t>
      </w:r>
      <w:proofErr w:type="spellEnd"/>
      <w:r w:rsidRPr="008165FB">
        <w:rPr>
          <w:sz w:val="20"/>
          <w:szCs w:val="20"/>
        </w:rPr>
        <w:t xml:space="preserve"> </w:t>
      </w:r>
      <w:proofErr w:type="spellStart"/>
      <w:r w:rsidRPr="008165FB">
        <w:rPr>
          <w:sz w:val="20"/>
          <w:szCs w:val="20"/>
        </w:rPr>
        <w:t>Reino</w:t>
      </w:r>
      <w:proofErr w:type="spellEnd"/>
      <w:r w:rsidRPr="008165FB">
        <w:rPr>
          <w:sz w:val="20"/>
          <w:szCs w:val="20"/>
        </w:rPr>
        <w:t xml:space="preserve"> de Granada.</w:t>
      </w:r>
      <w:proofErr w:type="gramEnd"/>
    </w:p>
    <w:bookmarkEnd w:id="61"/>
    <w:p w14:paraId="0AFBCD16" w14:textId="77777777" w:rsidR="00773B83" w:rsidRPr="008165FB" w:rsidRDefault="00773B83" w:rsidP="00773B83">
      <w:pPr>
        <w:pStyle w:val="Bibliografa"/>
        <w:rPr>
          <w:sz w:val="20"/>
          <w:szCs w:val="20"/>
        </w:rPr>
      </w:pPr>
      <w:proofErr w:type="spellStart"/>
      <w:proofErr w:type="gramStart"/>
      <w:r w:rsidRPr="008165FB">
        <w:rPr>
          <w:sz w:val="20"/>
          <w:szCs w:val="20"/>
        </w:rPr>
        <w:t>López</w:t>
      </w:r>
      <w:proofErr w:type="spellEnd"/>
      <w:r w:rsidRPr="008165FB">
        <w:rPr>
          <w:sz w:val="20"/>
          <w:szCs w:val="20"/>
        </w:rPr>
        <w:t xml:space="preserve"> T. 1776.</w:t>
      </w:r>
      <w:proofErr w:type="gramEnd"/>
      <w:r w:rsidRPr="008165FB">
        <w:rPr>
          <w:sz w:val="20"/>
          <w:szCs w:val="20"/>
        </w:rPr>
        <w:t xml:space="preserve">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Geográfico-Histórico</w:t>
      </w:r>
      <w:proofErr w:type="spellEnd"/>
      <w:r w:rsidRPr="008165FB">
        <w:rPr>
          <w:sz w:val="20"/>
          <w:szCs w:val="20"/>
        </w:rPr>
        <w:t xml:space="preserve">. Don </w:t>
      </w:r>
      <w:proofErr w:type="spellStart"/>
      <w:r w:rsidRPr="008165FB">
        <w:rPr>
          <w:sz w:val="20"/>
          <w:szCs w:val="20"/>
        </w:rPr>
        <w:t>Quijote</w:t>
      </w:r>
      <w:proofErr w:type="spellEnd"/>
      <w:r w:rsidRPr="008165FB">
        <w:rPr>
          <w:sz w:val="20"/>
          <w:szCs w:val="20"/>
        </w:rPr>
        <w:t>. Madrid, Spain</w:t>
      </w:r>
    </w:p>
    <w:p w14:paraId="78F776F7" w14:textId="77777777" w:rsidR="00773B83" w:rsidRPr="008165FB" w:rsidRDefault="00773B83" w:rsidP="00773B83">
      <w:pPr>
        <w:pStyle w:val="Bibliografa"/>
        <w:rPr>
          <w:sz w:val="20"/>
          <w:szCs w:val="20"/>
        </w:rPr>
      </w:pPr>
      <w:proofErr w:type="spellStart"/>
      <w:proofErr w:type="gramStart"/>
      <w:r w:rsidRPr="008165FB">
        <w:rPr>
          <w:sz w:val="20"/>
          <w:szCs w:val="20"/>
        </w:rPr>
        <w:t>Madoz</w:t>
      </w:r>
      <w:proofErr w:type="spellEnd"/>
      <w:r w:rsidRPr="008165FB">
        <w:rPr>
          <w:sz w:val="20"/>
          <w:szCs w:val="20"/>
        </w:rPr>
        <w:t xml:space="preserve"> P. 1846.</w:t>
      </w:r>
      <w:proofErr w:type="gramEnd"/>
      <w:r w:rsidRPr="008165FB">
        <w:rPr>
          <w:sz w:val="20"/>
          <w:szCs w:val="20"/>
        </w:rPr>
        <w:t xml:space="preserve"> </w:t>
      </w:r>
      <w:proofErr w:type="spellStart"/>
      <w:proofErr w:type="gramStart"/>
      <w:r w:rsidRPr="008165FB">
        <w:rPr>
          <w:sz w:val="20"/>
          <w:szCs w:val="20"/>
        </w:rPr>
        <w:t>Diccionario</w:t>
      </w:r>
      <w:proofErr w:type="spellEnd"/>
      <w:r w:rsidRPr="008165FB">
        <w:rPr>
          <w:sz w:val="20"/>
          <w:szCs w:val="20"/>
        </w:rPr>
        <w:t xml:space="preserve"> </w:t>
      </w:r>
      <w:proofErr w:type="spellStart"/>
      <w:r w:rsidRPr="008165FB">
        <w:rPr>
          <w:sz w:val="20"/>
          <w:szCs w:val="20"/>
        </w:rPr>
        <w:t>geográfico-estadístico-histórico</w:t>
      </w:r>
      <w:proofErr w:type="spellEnd"/>
      <w:r w:rsidRPr="008165FB">
        <w:rPr>
          <w:sz w:val="20"/>
          <w:szCs w:val="20"/>
        </w:rPr>
        <w:t xml:space="preserve"> de </w:t>
      </w:r>
      <w:proofErr w:type="spellStart"/>
      <w:r w:rsidRPr="008165FB">
        <w:rPr>
          <w:sz w:val="20"/>
          <w:szCs w:val="20"/>
        </w:rPr>
        <w:t>España</w:t>
      </w:r>
      <w:proofErr w:type="spellEnd"/>
      <w:r w:rsidRPr="008165FB">
        <w:rPr>
          <w:sz w:val="20"/>
          <w:szCs w:val="20"/>
        </w:rPr>
        <w:t xml:space="preserve"> y </w:t>
      </w:r>
      <w:proofErr w:type="spellStart"/>
      <w:r w:rsidRPr="008165FB">
        <w:rPr>
          <w:sz w:val="20"/>
          <w:szCs w:val="20"/>
        </w:rPr>
        <w:t>sus</w:t>
      </w:r>
      <w:proofErr w:type="spellEnd"/>
      <w:r w:rsidRPr="008165FB">
        <w:rPr>
          <w:sz w:val="20"/>
          <w:szCs w:val="20"/>
        </w:rPr>
        <w:t xml:space="preserve"> </w:t>
      </w:r>
      <w:proofErr w:type="spellStart"/>
      <w:r w:rsidRPr="008165FB">
        <w:rPr>
          <w:sz w:val="20"/>
          <w:szCs w:val="20"/>
        </w:rPr>
        <w:t>posesiones</w:t>
      </w:r>
      <w:proofErr w:type="spellEnd"/>
      <w:r w:rsidRPr="008165FB">
        <w:rPr>
          <w:sz w:val="20"/>
          <w:szCs w:val="20"/>
        </w:rPr>
        <w:t xml:space="preserve"> de </w:t>
      </w:r>
      <w:proofErr w:type="spellStart"/>
      <w:r w:rsidRPr="008165FB">
        <w:rPr>
          <w:sz w:val="20"/>
          <w:szCs w:val="20"/>
        </w:rPr>
        <w:t>ultramar</w:t>
      </w:r>
      <w:proofErr w:type="spellEnd"/>
      <w:r w:rsidRPr="008165FB">
        <w:rPr>
          <w:sz w:val="20"/>
          <w:szCs w:val="20"/>
        </w:rPr>
        <w:t>.</w:t>
      </w:r>
      <w:proofErr w:type="gramEnd"/>
      <w:r w:rsidRPr="008165FB">
        <w:rPr>
          <w:sz w:val="20"/>
          <w:szCs w:val="20"/>
        </w:rPr>
        <w:t xml:space="preserve"> </w:t>
      </w:r>
      <w:proofErr w:type="spellStart"/>
      <w:r w:rsidRPr="008165FB">
        <w:rPr>
          <w:sz w:val="20"/>
          <w:szCs w:val="20"/>
        </w:rPr>
        <w:t>Establecimiento</w:t>
      </w:r>
      <w:proofErr w:type="spellEnd"/>
      <w:r w:rsidRPr="008165FB">
        <w:rPr>
          <w:sz w:val="20"/>
          <w:szCs w:val="20"/>
        </w:rPr>
        <w:t xml:space="preserve"> </w:t>
      </w:r>
      <w:proofErr w:type="spellStart"/>
      <w:r w:rsidRPr="008165FB">
        <w:rPr>
          <w:sz w:val="20"/>
          <w:szCs w:val="20"/>
        </w:rPr>
        <w:t>tipográfico</w:t>
      </w:r>
      <w:proofErr w:type="spellEnd"/>
      <w:r w:rsidRPr="008165FB">
        <w:rPr>
          <w:sz w:val="20"/>
          <w:szCs w:val="20"/>
        </w:rPr>
        <w:t xml:space="preserve"> de P. </w:t>
      </w:r>
      <w:proofErr w:type="spellStart"/>
      <w:r w:rsidRPr="008165FB">
        <w:rPr>
          <w:sz w:val="20"/>
          <w:szCs w:val="20"/>
        </w:rPr>
        <w:t>Madoz</w:t>
      </w:r>
      <w:proofErr w:type="spellEnd"/>
      <w:r w:rsidRPr="008165FB">
        <w:rPr>
          <w:sz w:val="20"/>
          <w:szCs w:val="20"/>
        </w:rPr>
        <w:t xml:space="preserve"> y L. </w:t>
      </w:r>
      <w:proofErr w:type="spellStart"/>
      <w:r w:rsidRPr="008165FB">
        <w:rPr>
          <w:sz w:val="20"/>
          <w:szCs w:val="20"/>
        </w:rPr>
        <w:t>Sagasti</w:t>
      </w:r>
      <w:proofErr w:type="spellEnd"/>
      <w:r w:rsidRPr="008165FB">
        <w:rPr>
          <w:sz w:val="20"/>
          <w:szCs w:val="20"/>
        </w:rPr>
        <w:t xml:space="preserve"> </w:t>
      </w:r>
      <w:hyperlink r:id="rId13">
        <w:r w:rsidRPr="008165FB">
          <w:rPr>
            <w:rStyle w:val="Hipervnculo"/>
            <w:sz w:val="20"/>
            <w:szCs w:val="20"/>
          </w:rPr>
          <w:t>http://www.bibliotecavirtualdeandalucia.es/catalogo/es/consulta/registro.cmd?id=6353</w:t>
        </w:r>
      </w:hyperlink>
    </w:p>
    <w:p w14:paraId="489BE7DA" w14:textId="77777777" w:rsidR="00773B83" w:rsidRPr="008165FB" w:rsidRDefault="00773B83" w:rsidP="00773B83">
      <w:pPr>
        <w:pStyle w:val="Bibliografa"/>
        <w:rPr>
          <w:sz w:val="20"/>
          <w:szCs w:val="20"/>
        </w:rPr>
      </w:pPr>
      <w:proofErr w:type="spellStart"/>
      <w:r w:rsidRPr="008165FB">
        <w:rPr>
          <w:sz w:val="20"/>
          <w:szCs w:val="20"/>
        </w:rPr>
        <w:lastRenderedPageBreak/>
        <w:t>Maestre</w:t>
      </w:r>
      <w:proofErr w:type="spellEnd"/>
      <w:r w:rsidRPr="008165FB">
        <w:rPr>
          <w:sz w:val="20"/>
          <w:szCs w:val="20"/>
        </w:rPr>
        <w:t xml:space="preserve"> A. 1852. </w:t>
      </w:r>
      <w:proofErr w:type="spellStart"/>
      <w:r w:rsidRPr="008165FB">
        <w:rPr>
          <w:sz w:val="20"/>
          <w:szCs w:val="20"/>
        </w:rPr>
        <w:t>Dictamen</w:t>
      </w:r>
      <w:proofErr w:type="spellEnd"/>
      <w:r w:rsidRPr="008165FB">
        <w:rPr>
          <w:sz w:val="20"/>
          <w:szCs w:val="20"/>
        </w:rPr>
        <w:t xml:space="preserve"> </w:t>
      </w:r>
      <w:proofErr w:type="spellStart"/>
      <w:r w:rsidRPr="008165FB">
        <w:rPr>
          <w:sz w:val="20"/>
          <w:szCs w:val="20"/>
        </w:rPr>
        <w:t>científico</w:t>
      </w:r>
      <w:proofErr w:type="spellEnd"/>
      <w:r w:rsidRPr="008165FB">
        <w:rPr>
          <w:sz w:val="20"/>
          <w:szCs w:val="20"/>
        </w:rPr>
        <w:t xml:space="preserve"> </w:t>
      </w:r>
      <w:proofErr w:type="spellStart"/>
      <w:r w:rsidRPr="008165FB">
        <w:rPr>
          <w:sz w:val="20"/>
          <w:szCs w:val="20"/>
        </w:rPr>
        <w:t>relativo</w:t>
      </w:r>
      <w:proofErr w:type="spellEnd"/>
      <w:r w:rsidRPr="008165FB">
        <w:rPr>
          <w:sz w:val="20"/>
          <w:szCs w:val="20"/>
        </w:rPr>
        <w:t xml:space="preserve"> a la </w:t>
      </w:r>
      <w:proofErr w:type="spellStart"/>
      <w:r w:rsidRPr="008165FB">
        <w:rPr>
          <w:sz w:val="20"/>
          <w:szCs w:val="20"/>
        </w:rPr>
        <w:t>explotación</w:t>
      </w:r>
      <w:proofErr w:type="spellEnd"/>
      <w:r w:rsidRPr="008165FB">
        <w:rPr>
          <w:sz w:val="20"/>
          <w:szCs w:val="20"/>
        </w:rPr>
        <w:t xml:space="preserve"> de </w:t>
      </w:r>
      <w:proofErr w:type="spellStart"/>
      <w:r w:rsidRPr="008165FB">
        <w:rPr>
          <w:sz w:val="20"/>
          <w:szCs w:val="20"/>
        </w:rPr>
        <w:t>varios</w:t>
      </w:r>
      <w:proofErr w:type="spellEnd"/>
      <w:r w:rsidRPr="008165FB">
        <w:rPr>
          <w:sz w:val="20"/>
          <w:szCs w:val="20"/>
        </w:rPr>
        <w:t xml:space="preserve"> </w:t>
      </w:r>
      <w:proofErr w:type="spellStart"/>
      <w:r w:rsidRPr="008165FB">
        <w:rPr>
          <w:sz w:val="20"/>
          <w:szCs w:val="20"/>
        </w:rPr>
        <w:t>criaderos</w:t>
      </w:r>
      <w:proofErr w:type="spellEnd"/>
      <w:r w:rsidRPr="008165FB">
        <w:rPr>
          <w:sz w:val="20"/>
          <w:szCs w:val="20"/>
        </w:rPr>
        <w:t xml:space="preserve"> </w:t>
      </w:r>
      <w:proofErr w:type="spellStart"/>
      <w:r w:rsidRPr="008165FB">
        <w:rPr>
          <w:sz w:val="20"/>
          <w:szCs w:val="20"/>
        </w:rPr>
        <w:t>metalíferos</w:t>
      </w:r>
      <w:proofErr w:type="spellEnd"/>
      <w:r w:rsidRPr="008165FB">
        <w:rPr>
          <w:sz w:val="20"/>
          <w:szCs w:val="20"/>
        </w:rPr>
        <w:t xml:space="preserve"> de Sierra Nevada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medio</w:t>
      </w:r>
      <w:proofErr w:type="spellEnd"/>
      <w:r w:rsidRPr="008165FB">
        <w:rPr>
          <w:sz w:val="20"/>
          <w:szCs w:val="20"/>
        </w:rPr>
        <w:t xml:space="preserve"> de </w:t>
      </w:r>
      <w:proofErr w:type="spellStart"/>
      <w:r w:rsidRPr="008165FB">
        <w:rPr>
          <w:sz w:val="20"/>
          <w:szCs w:val="20"/>
        </w:rPr>
        <w:t>galerías</w:t>
      </w:r>
      <w:proofErr w:type="spellEnd"/>
      <w:r w:rsidRPr="008165FB">
        <w:rPr>
          <w:sz w:val="20"/>
          <w:szCs w:val="20"/>
        </w:rPr>
        <w:t xml:space="preserve"> o </w:t>
      </w:r>
      <w:proofErr w:type="spellStart"/>
      <w:r w:rsidRPr="008165FB">
        <w:rPr>
          <w:sz w:val="20"/>
          <w:szCs w:val="20"/>
        </w:rPr>
        <w:t>socavones</w:t>
      </w:r>
      <w:proofErr w:type="spellEnd"/>
      <w:r w:rsidRPr="008165FB">
        <w:rPr>
          <w:sz w:val="20"/>
          <w:szCs w:val="20"/>
        </w:rPr>
        <w:t xml:space="preserve">, </w:t>
      </w:r>
      <w:proofErr w:type="spellStart"/>
      <w:r w:rsidRPr="008165FB">
        <w:rPr>
          <w:sz w:val="20"/>
          <w:szCs w:val="20"/>
        </w:rPr>
        <w:t>dirigido</w:t>
      </w:r>
      <w:proofErr w:type="spellEnd"/>
      <w:r w:rsidRPr="008165FB">
        <w:rPr>
          <w:sz w:val="20"/>
          <w:szCs w:val="20"/>
        </w:rPr>
        <w:t xml:space="preserve"> a la </w:t>
      </w:r>
      <w:proofErr w:type="spellStart"/>
      <w:r w:rsidRPr="008165FB">
        <w:rPr>
          <w:sz w:val="20"/>
          <w:szCs w:val="20"/>
        </w:rPr>
        <w:t>Sociedad</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Feliz</w:t>
      </w:r>
      <w:proofErr w:type="spellEnd"/>
      <w:r w:rsidRPr="008165FB">
        <w:rPr>
          <w:sz w:val="20"/>
          <w:szCs w:val="20"/>
        </w:rPr>
        <w:t xml:space="preserve"> </w:t>
      </w:r>
      <w:proofErr w:type="spellStart"/>
      <w:r w:rsidRPr="008165FB">
        <w:rPr>
          <w:sz w:val="20"/>
          <w:szCs w:val="20"/>
        </w:rPr>
        <w:t>Pensamiento</w:t>
      </w:r>
      <w:proofErr w:type="spellEnd"/>
      <w:r w:rsidRPr="008165FB">
        <w:rPr>
          <w:sz w:val="20"/>
          <w:szCs w:val="20"/>
        </w:rPr>
        <w:t xml:space="preserve">. </w:t>
      </w:r>
      <w:proofErr w:type="spellStart"/>
      <w:r w:rsidRPr="008165FB">
        <w:rPr>
          <w:sz w:val="20"/>
          <w:szCs w:val="20"/>
        </w:rPr>
        <w:t>Revista</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Serie</w:t>
      </w:r>
      <w:proofErr w:type="spellEnd"/>
      <w:r w:rsidRPr="008165FB">
        <w:rPr>
          <w:sz w:val="20"/>
          <w:szCs w:val="20"/>
        </w:rPr>
        <w:t xml:space="preserve"> A III</w:t>
      </w:r>
      <w:proofErr w:type="gramStart"/>
      <w:r w:rsidRPr="008165FB">
        <w:rPr>
          <w:sz w:val="20"/>
          <w:szCs w:val="20"/>
        </w:rPr>
        <w:t>:683</w:t>
      </w:r>
      <w:proofErr w:type="gramEnd"/>
      <w:r w:rsidRPr="008165FB">
        <w:rPr>
          <w:sz w:val="20"/>
          <w:szCs w:val="20"/>
        </w:rPr>
        <w:t>–94.</w:t>
      </w:r>
    </w:p>
    <w:p w14:paraId="201A756E" w14:textId="77777777" w:rsidR="00773B83" w:rsidRPr="008165FB" w:rsidRDefault="00773B83" w:rsidP="00773B83">
      <w:pPr>
        <w:pStyle w:val="Bibliografa"/>
        <w:rPr>
          <w:sz w:val="20"/>
          <w:szCs w:val="20"/>
        </w:rPr>
      </w:pPr>
      <w:proofErr w:type="spellStart"/>
      <w:r w:rsidRPr="008165FB">
        <w:rPr>
          <w:sz w:val="20"/>
          <w:szCs w:val="20"/>
        </w:rPr>
        <w:t>Maestre</w:t>
      </w:r>
      <w:proofErr w:type="spellEnd"/>
      <w:r w:rsidRPr="008165FB">
        <w:rPr>
          <w:sz w:val="20"/>
          <w:szCs w:val="20"/>
        </w:rPr>
        <w:t xml:space="preserve"> A. 1858. </w:t>
      </w:r>
      <w:proofErr w:type="spellStart"/>
      <w:proofErr w:type="gramStart"/>
      <w:r w:rsidRPr="008165FB">
        <w:rPr>
          <w:sz w:val="20"/>
          <w:szCs w:val="20"/>
        </w:rPr>
        <w:t>Memoria</w:t>
      </w:r>
      <w:proofErr w:type="spellEnd"/>
      <w:r w:rsidRPr="008165FB">
        <w:rPr>
          <w:sz w:val="20"/>
          <w:szCs w:val="20"/>
        </w:rPr>
        <w:t xml:space="preserve"> </w:t>
      </w:r>
      <w:proofErr w:type="spellStart"/>
      <w:r w:rsidRPr="008165FB">
        <w:rPr>
          <w:sz w:val="20"/>
          <w:szCs w:val="20"/>
        </w:rPr>
        <w:t>sobre</w:t>
      </w:r>
      <w:proofErr w:type="spellEnd"/>
      <w:r w:rsidRPr="008165FB">
        <w:rPr>
          <w:sz w:val="20"/>
          <w:szCs w:val="20"/>
        </w:rPr>
        <w:t xml:space="preserve"> los </w:t>
      </w:r>
      <w:proofErr w:type="spellStart"/>
      <w:r w:rsidRPr="008165FB">
        <w:rPr>
          <w:sz w:val="20"/>
          <w:szCs w:val="20"/>
        </w:rPr>
        <w:t>criaderos</w:t>
      </w:r>
      <w:proofErr w:type="spellEnd"/>
      <w:r w:rsidRPr="008165FB">
        <w:rPr>
          <w:sz w:val="20"/>
          <w:szCs w:val="20"/>
        </w:rPr>
        <w:t xml:space="preserve"> de mineral de Sierra Nevada en el </w:t>
      </w:r>
      <w:proofErr w:type="spellStart"/>
      <w:r w:rsidRPr="008165FB">
        <w:rPr>
          <w:sz w:val="20"/>
          <w:szCs w:val="20"/>
        </w:rPr>
        <w:t>término</w:t>
      </w:r>
      <w:proofErr w:type="spellEnd"/>
      <w:r w:rsidRPr="008165FB">
        <w:rPr>
          <w:sz w:val="20"/>
          <w:szCs w:val="20"/>
        </w:rPr>
        <w:t xml:space="preserve"> municipal de </w:t>
      </w:r>
      <w:proofErr w:type="spellStart"/>
      <w:r w:rsidRPr="008165FB">
        <w:rPr>
          <w:sz w:val="20"/>
          <w:szCs w:val="20"/>
        </w:rPr>
        <w:t>Güejar</w:t>
      </w:r>
      <w:proofErr w:type="spellEnd"/>
      <w:r w:rsidRPr="008165FB">
        <w:rPr>
          <w:sz w:val="20"/>
          <w:szCs w:val="20"/>
        </w:rPr>
        <w:t xml:space="preserve">-Sierra, </w:t>
      </w:r>
      <w:proofErr w:type="spellStart"/>
      <w:r w:rsidRPr="008165FB">
        <w:rPr>
          <w:sz w:val="20"/>
          <w:szCs w:val="20"/>
        </w:rPr>
        <w:t>provincia</w:t>
      </w:r>
      <w:proofErr w:type="spellEnd"/>
      <w:r w:rsidRPr="008165FB">
        <w:rPr>
          <w:sz w:val="20"/>
          <w:szCs w:val="20"/>
        </w:rPr>
        <w:t xml:space="preserve"> de Granada.</w:t>
      </w:r>
      <w:proofErr w:type="gramEnd"/>
      <w:r w:rsidRPr="008165FB">
        <w:rPr>
          <w:sz w:val="20"/>
          <w:szCs w:val="20"/>
        </w:rPr>
        <w:t xml:space="preserve"> </w:t>
      </w:r>
      <w:proofErr w:type="spellStart"/>
      <w:r w:rsidRPr="008165FB">
        <w:rPr>
          <w:sz w:val="20"/>
          <w:szCs w:val="20"/>
        </w:rPr>
        <w:t>Boletín</w:t>
      </w:r>
      <w:proofErr w:type="spellEnd"/>
      <w:r w:rsidRPr="008165FB">
        <w:rPr>
          <w:sz w:val="20"/>
          <w:szCs w:val="20"/>
        </w:rPr>
        <w:t xml:space="preserve"> del </w:t>
      </w:r>
      <w:proofErr w:type="spellStart"/>
      <w:r w:rsidRPr="008165FB">
        <w:rPr>
          <w:sz w:val="20"/>
          <w:szCs w:val="20"/>
        </w:rPr>
        <w:t>Ministerio</w:t>
      </w:r>
      <w:proofErr w:type="spellEnd"/>
      <w:r w:rsidRPr="008165FB">
        <w:rPr>
          <w:sz w:val="20"/>
          <w:szCs w:val="20"/>
        </w:rPr>
        <w:t xml:space="preserve"> de </w:t>
      </w:r>
      <w:proofErr w:type="spellStart"/>
      <w:r w:rsidRPr="008165FB">
        <w:rPr>
          <w:sz w:val="20"/>
          <w:szCs w:val="20"/>
        </w:rPr>
        <w:t>Fomento</w:t>
      </w:r>
      <w:proofErr w:type="spellEnd"/>
      <w:r w:rsidRPr="008165FB">
        <w:rPr>
          <w:sz w:val="20"/>
          <w:szCs w:val="20"/>
        </w:rPr>
        <w:t xml:space="preserve"> XXVIII</w:t>
      </w:r>
      <w:proofErr w:type="gramStart"/>
      <w:r w:rsidRPr="008165FB">
        <w:rPr>
          <w:sz w:val="20"/>
          <w:szCs w:val="20"/>
        </w:rPr>
        <w:t>:371</w:t>
      </w:r>
      <w:proofErr w:type="gramEnd"/>
      <w:r w:rsidRPr="008165FB">
        <w:rPr>
          <w:sz w:val="20"/>
          <w:szCs w:val="20"/>
        </w:rPr>
        <w:t>–7.</w:t>
      </w:r>
    </w:p>
    <w:p w14:paraId="3217D1A2"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Civantos</w:t>
      </w:r>
      <w:proofErr w:type="spellEnd"/>
      <w:r w:rsidRPr="008165FB">
        <w:rPr>
          <w:sz w:val="20"/>
          <w:szCs w:val="20"/>
        </w:rPr>
        <w:t xml:space="preserve"> JM. 2014. Mountainous landscape domestication. </w:t>
      </w:r>
      <w:proofErr w:type="gramStart"/>
      <w:r w:rsidRPr="008165FB">
        <w:rPr>
          <w:sz w:val="20"/>
          <w:szCs w:val="20"/>
        </w:rPr>
        <w:t>Management of non-cultivated productive areas in Sierra Nevada (</w:t>
      </w:r>
      <w:proofErr w:type="spellStart"/>
      <w:r w:rsidRPr="008165FB">
        <w:rPr>
          <w:sz w:val="20"/>
          <w:szCs w:val="20"/>
        </w:rPr>
        <w:t>granada-almeria</w:t>
      </w:r>
      <w:proofErr w:type="spellEnd"/>
      <w:r w:rsidRPr="008165FB">
        <w:rPr>
          <w:sz w:val="20"/>
          <w:szCs w:val="20"/>
        </w:rPr>
        <w:t>, Spain).</w:t>
      </w:r>
      <w:proofErr w:type="gramEnd"/>
      <w:r w:rsidRPr="008165FB">
        <w:rPr>
          <w:sz w:val="20"/>
          <w:szCs w:val="20"/>
        </w:rPr>
        <w:t xml:space="preserve"> </w:t>
      </w:r>
      <w:proofErr w:type="gramStart"/>
      <w:r w:rsidRPr="008165FB">
        <w:rPr>
          <w:sz w:val="20"/>
          <w:szCs w:val="20"/>
        </w:rPr>
        <w:t>European Journal of Post-Classical Archaeologies 4:99–130.</w:t>
      </w:r>
      <w:proofErr w:type="gramEnd"/>
    </w:p>
    <w:p w14:paraId="56D1F111"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Montañés</w:t>
      </w:r>
      <w:proofErr w:type="spellEnd"/>
      <w:r w:rsidRPr="008165FB">
        <w:rPr>
          <w:sz w:val="20"/>
          <w:szCs w:val="20"/>
        </w:rPr>
        <w:t xml:space="preserve"> C, Ruiz-</w:t>
      </w:r>
      <w:proofErr w:type="spellStart"/>
      <w:r w:rsidRPr="008165FB">
        <w:rPr>
          <w:sz w:val="20"/>
          <w:szCs w:val="20"/>
        </w:rPr>
        <w:t>Constán</w:t>
      </w:r>
      <w:proofErr w:type="spellEnd"/>
      <w:r w:rsidRPr="008165FB">
        <w:rPr>
          <w:sz w:val="20"/>
          <w:szCs w:val="20"/>
        </w:rPr>
        <w:t xml:space="preserve"> A, Martín-</w:t>
      </w:r>
      <w:proofErr w:type="spellStart"/>
      <w:r w:rsidRPr="008165FB">
        <w:rPr>
          <w:sz w:val="20"/>
          <w:szCs w:val="20"/>
        </w:rPr>
        <w:t>Civantos</w:t>
      </w:r>
      <w:proofErr w:type="spellEnd"/>
      <w:r w:rsidRPr="008165FB">
        <w:rPr>
          <w:sz w:val="20"/>
          <w:szCs w:val="20"/>
        </w:rPr>
        <w:t xml:space="preserve"> JM, </w:t>
      </w:r>
      <w:proofErr w:type="spellStart"/>
      <w:r w:rsidRPr="008165FB">
        <w:rPr>
          <w:sz w:val="20"/>
          <w:szCs w:val="20"/>
        </w:rPr>
        <w:t>Herrero-Lantarón</w:t>
      </w:r>
      <w:proofErr w:type="spellEnd"/>
      <w:r w:rsidRPr="008165FB">
        <w:rPr>
          <w:sz w:val="20"/>
          <w:szCs w:val="20"/>
        </w:rPr>
        <w:t xml:space="preserve"> J, Rubio-Campos JC, Esteban-</w:t>
      </w:r>
      <w:proofErr w:type="spellStart"/>
      <w:r w:rsidRPr="008165FB">
        <w:rPr>
          <w:sz w:val="20"/>
          <w:szCs w:val="20"/>
        </w:rPr>
        <w:t>Álvarez</w:t>
      </w:r>
      <w:proofErr w:type="spellEnd"/>
      <w:r w:rsidRPr="008165FB">
        <w:rPr>
          <w:sz w:val="20"/>
          <w:szCs w:val="20"/>
        </w:rPr>
        <w:t xml:space="preserve"> A. 2015. </w:t>
      </w:r>
      <w:proofErr w:type="spellStart"/>
      <w:r w:rsidRPr="008165FB">
        <w:rPr>
          <w:sz w:val="20"/>
          <w:szCs w:val="20"/>
        </w:rPr>
        <w:t>Caracterización</w:t>
      </w:r>
      <w:proofErr w:type="spellEnd"/>
      <w:r w:rsidRPr="008165FB">
        <w:rPr>
          <w:sz w:val="20"/>
          <w:szCs w:val="20"/>
        </w:rPr>
        <w:t xml:space="preserve"> </w:t>
      </w:r>
      <w:proofErr w:type="spellStart"/>
      <w:r w:rsidRPr="008165FB">
        <w:rPr>
          <w:sz w:val="20"/>
          <w:szCs w:val="20"/>
        </w:rPr>
        <w:t>hidrogeológica</w:t>
      </w:r>
      <w:proofErr w:type="spellEnd"/>
      <w:r w:rsidRPr="008165FB">
        <w:rPr>
          <w:sz w:val="20"/>
          <w:szCs w:val="20"/>
        </w:rPr>
        <w:t xml:space="preserve"> de un sector de la </w:t>
      </w:r>
      <w:proofErr w:type="spellStart"/>
      <w:r w:rsidRPr="008165FB">
        <w:rPr>
          <w:sz w:val="20"/>
          <w:szCs w:val="20"/>
        </w:rPr>
        <w:t>cuenca</w:t>
      </w:r>
      <w:proofErr w:type="spellEnd"/>
      <w:r w:rsidRPr="008165FB">
        <w:rPr>
          <w:sz w:val="20"/>
          <w:szCs w:val="20"/>
        </w:rPr>
        <w:t xml:space="preserve"> del Río Chico en </w:t>
      </w:r>
      <w:proofErr w:type="spellStart"/>
      <w:r w:rsidRPr="008165FB">
        <w:rPr>
          <w:sz w:val="20"/>
          <w:szCs w:val="20"/>
        </w:rPr>
        <w:t>relación</w:t>
      </w:r>
      <w:proofErr w:type="spellEnd"/>
      <w:r w:rsidRPr="008165FB">
        <w:rPr>
          <w:sz w:val="20"/>
          <w:szCs w:val="20"/>
        </w:rPr>
        <w:t xml:space="preserve"> con la </w:t>
      </w:r>
      <w:proofErr w:type="spellStart"/>
      <w:r w:rsidRPr="008165FB">
        <w:rPr>
          <w:sz w:val="20"/>
          <w:szCs w:val="20"/>
        </w:rPr>
        <w:t>rehabilitación</w:t>
      </w:r>
      <w:proofErr w:type="spellEnd"/>
      <w:r w:rsidRPr="008165FB">
        <w:rPr>
          <w:sz w:val="20"/>
          <w:szCs w:val="20"/>
        </w:rPr>
        <w:t xml:space="preserve"> de la </w:t>
      </w:r>
      <w:proofErr w:type="spellStart"/>
      <w:r w:rsidRPr="008165FB">
        <w:rPr>
          <w:sz w:val="20"/>
          <w:szCs w:val="20"/>
        </w:rPr>
        <w:t>acequia</w:t>
      </w:r>
      <w:proofErr w:type="spellEnd"/>
      <w:r w:rsidRPr="008165FB">
        <w:rPr>
          <w:sz w:val="20"/>
          <w:szCs w:val="20"/>
        </w:rPr>
        <w:t xml:space="preserve"> de </w:t>
      </w:r>
      <w:proofErr w:type="spellStart"/>
      <w:r w:rsidRPr="008165FB">
        <w:rPr>
          <w:sz w:val="20"/>
          <w:szCs w:val="20"/>
        </w:rPr>
        <w:t>Barjas</w:t>
      </w:r>
      <w:proofErr w:type="spellEnd"/>
      <w:r w:rsidRPr="008165FB">
        <w:rPr>
          <w:sz w:val="20"/>
          <w:szCs w:val="20"/>
        </w:rPr>
        <w:t xml:space="preserve"> en </w:t>
      </w:r>
      <w:proofErr w:type="spellStart"/>
      <w:r w:rsidRPr="008165FB">
        <w:rPr>
          <w:sz w:val="20"/>
          <w:szCs w:val="20"/>
        </w:rPr>
        <w:t>Cáñar</w:t>
      </w:r>
      <w:proofErr w:type="spellEnd"/>
      <w:r w:rsidRPr="008165FB">
        <w:rPr>
          <w:sz w:val="20"/>
          <w:szCs w:val="20"/>
        </w:rPr>
        <w:t xml:space="preserve"> (Granada). In: Navarro A, </w:t>
      </w:r>
      <w:proofErr w:type="spellStart"/>
      <w:r w:rsidRPr="008165FB">
        <w:rPr>
          <w:sz w:val="20"/>
          <w:szCs w:val="20"/>
        </w:rPr>
        <w:t>López-Geta</w:t>
      </w:r>
      <w:proofErr w:type="spellEnd"/>
      <w:r w:rsidRPr="008165FB">
        <w:rPr>
          <w:sz w:val="20"/>
          <w:szCs w:val="20"/>
        </w:rPr>
        <w:t xml:space="preserve"> JA, Ramos G, </w:t>
      </w:r>
      <w:proofErr w:type="spellStart"/>
      <w:r w:rsidRPr="008165FB">
        <w:rPr>
          <w:sz w:val="20"/>
          <w:szCs w:val="20"/>
        </w:rPr>
        <w:t>Durán</w:t>
      </w:r>
      <w:proofErr w:type="spellEnd"/>
      <w:r w:rsidRPr="008165FB">
        <w:rPr>
          <w:sz w:val="20"/>
          <w:szCs w:val="20"/>
        </w:rPr>
        <w:t xml:space="preserve"> J, Carrasco F, </w:t>
      </w:r>
      <w:proofErr w:type="spellStart"/>
      <w:r w:rsidRPr="008165FB">
        <w:rPr>
          <w:sz w:val="20"/>
          <w:szCs w:val="20"/>
        </w:rPr>
        <w:t>Vadillo</w:t>
      </w:r>
      <w:proofErr w:type="spellEnd"/>
      <w:r w:rsidRPr="008165FB">
        <w:rPr>
          <w:sz w:val="20"/>
          <w:szCs w:val="20"/>
        </w:rPr>
        <w:t xml:space="preserve"> I, Jiménez P, editors. </w:t>
      </w:r>
      <w:proofErr w:type="gramStart"/>
      <w:r w:rsidRPr="008165FB">
        <w:rPr>
          <w:sz w:val="20"/>
          <w:szCs w:val="20"/>
        </w:rPr>
        <w:t xml:space="preserve">El </w:t>
      </w:r>
      <w:proofErr w:type="spellStart"/>
      <w:r w:rsidRPr="008165FB">
        <w:rPr>
          <w:sz w:val="20"/>
          <w:szCs w:val="20"/>
        </w:rPr>
        <w:t>agua</w:t>
      </w:r>
      <w:proofErr w:type="spellEnd"/>
      <w:r w:rsidRPr="008165FB">
        <w:rPr>
          <w:sz w:val="20"/>
          <w:szCs w:val="20"/>
        </w:rPr>
        <w:t xml:space="preserve"> en Andalucía.</w:t>
      </w:r>
      <w:proofErr w:type="gramEnd"/>
      <w:r w:rsidRPr="008165FB">
        <w:rPr>
          <w:sz w:val="20"/>
          <w:szCs w:val="20"/>
        </w:rPr>
        <w:t xml:space="preserve"> </w:t>
      </w:r>
      <w:proofErr w:type="gramStart"/>
      <w:r w:rsidRPr="008165FB">
        <w:rPr>
          <w:sz w:val="20"/>
          <w:szCs w:val="20"/>
        </w:rPr>
        <w:t xml:space="preserve">El </w:t>
      </w:r>
      <w:proofErr w:type="spellStart"/>
      <w:r w:rsidRPr="008165FB">
        <w:rPr>
          <w:sz w:val="20"/>
          <w:szCs w:val="20"/>
        </w:rPr>
        <w:t>agua</w:t>
      </w:r>
      <w:proofErr w:type="spellEnd"/>
      <w:r w:rsidRPr="008165FB">
        <w:rPr>
          <w:sz w:val="20"/>
          <w:szCs w:val="20"/>
        </w:rPr>
        <w:t xml:space="preserve"> clave </w:t>
      </w:r>
      <w:proofErr w:type="spellStart"/>
      <w:r w:rsidRPr="008165FB">
        <w:rPr>
          <w:sz w:val="20"/>
          <w:szCs w:val="20"/>
        </w:rPr>
        <w:t>medioambiental</w:t>
      </w:r>
      <w:proofErr w:type="spellEnd"/>
      <w:r w:rsidRPr="008165FB">
        <w:rPr>
          <w:sz w:val="20"/>
          <w:szCs w:val="20"/>
        </w:rPr>
        <w:t xml:space="preserve"> y </w:t>
      </w:r>
      <w:proofErr w:type="spellStart"/>
      <w:r w:rsidRPr="008165FB">
        <w:rPr>
          <w:sz w:val="20"/>
          <w:szCs w:val="20"/>
        </w:rPr>
        <w:t>socioeconómica</w:t>
      </w:r>
      <w:proofErr w:type="spellEnd"/>
      <w:r w:rsidRPr="008165FB">
        <w:rPr>
          <w:sz w:val="20"/>
          <w:szCs w:val="20"/>
        </w:rPr>
        <w:t>.</w:t>
      </w:r>
      <w:proofErr w:type="gramEnd"/>
      <w:r w:rsidRPr="008165FB">
        <w:rPr>
          <w:sz w:val="20"/>
          <w:szCs w:val="20"/>
        </w:rPr>
        <w:t xml:space="preserve"> </w:t>
      </w:r>
      <w:proofErr w:type="gramStart"/>
      <w:r w:rsidRPr="008165FB">
        <w:rPr>
          <w:sz w:val="20"/>
          <w:szCs w:val="20"/>
        </w:rPr>
        <w:t xml:space="preserve">IX </w:t>
      </w:r>
      <w:proofErr w:type="spellStart"/>
      <w:r w:rsidRPr="008165FB">
        <w:rPr>
          <w:sz w:val="20"/>
          <w:szCs w:val="20"/>
        </w:rPr>
        <w:t>Simposio</w:t>
      </w:r>
      <w:proofErr w:type="spellEnd"/>
      <w:r w:rsidRPr="008165FB">
        <w:rPr>
          <w:sz w:val="20"/>
          <w:szCs w:val="20"/>
        </w:rPr>
        <w:t xml:space="preserve"> del Agua en Andalucía (SIAGA 2015).</w:t>
      </w:r>
      <w:proofErr w:type="gramEnd"/>
      <w:r w:rsidRPr="008165FB">
        <w:rPr>
          <w:sz w:val="20"/>
          <w:szCs w:val="20"/>
        </w:rPr>
        <w:t xml:space="preserve"> IGME, Madrid, Spain. </w:t>
      </w:r>
      <w:proofErr w:type="spellStart"/>
      <w:proofErr w:type="gramStart"/>
      <w:r w:rsidRPr="008165FB">
        <w:rPr>
          <w:sz w:val="20"/>
          <w:szCs w:val="20"/>
        </w:rPr>
        <w:t>pp</w:t>
      </w:r>
      <w:proofErr w:type="spellEnd"/>
      <w:proofErr w:type="gramEnd"/>
      <w:r w:rsidRPr="008165FB">
        <w:rPr>
          <w:sz w:val="20"/>
          <w:szCs w:val="20"/>
        </w:rPr>
        <w:t xml:space="preserve"> 193–201.</w:t>
      </w:r>
    </w:p>
    <w:p w14:paraId="4F1A0260" w14:textId="77777777" w:rsidR="00773B83" w:rsidRPr="008165FB" w:rsidRDefault="00773B83" w:rsidP="00773B83">
      <w:pPr>
        <w:pStyle w:val="Bibliografa"/>
        <w:rPr>
          <w:sz w:val="20"/>
          <w:szCs w:val="20"/>
        </w:rPr>
      </w:pPr>
      <w:proofErr w:type="gramStart"/>
      <w:r w:rsidRPr="008165FB">
        <w:rPr>
          <w:sz w:val="20"/>
          <w:szCs w:val="20"/>
        </w:rPr>
        <w:t>Mesa-Torres M. 2009.</w:t>
      </w:r>
      <w:proofErr w:type="gramEnd"/>
      <w:r w:rsidRPr="008165FB">
        <w:rPr>
          <w:sz w:val="20"/>
          <w:szCs w:val="20"/>
        </w:rPr>
        <w:t xml:space="preserve">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Balcón</w:t>
      </w:r>
      <w:proofErr w:type="spellEnd"/>
      <w:r w:rsidRPr="008165FB">
        <w:rPr>
          <w:sz w:val="20"/>
          <w:szCs w:val="20"/>
        </w:rPr>
        <w:t xml:space="preserve"> de la </w:t>
      </w:r>
      <w:proofErr w:type="spellStart"/>
      <w:r w:rsidRPr="008165FB">
        <w:rPr>
          <w:sz w:val="20"/>
          <w:szCs w:val="20"/>
        </w:rPr>
        <w:t>Alpujarra</w:t>
      </w:r>
      <w:proofErr w:type="spellEnd"/>
      <w:r w:rsidRPr="008165FB">
        <w:rPr>
          <w:sz w:val="20"/>
          <w:szCs w:val="20"/>
        </w:rPr>
        <w:t xml:space="preserve">. </w:t>
      </w:r>
      <w:proofErr w:type="spellStart"/>
      <w:r w:rsidRPr="008165FB">
        <w:rPr>
          <w:sz w:val="20"/>
          <w:szCs w:val="20"/>
        </w:rPr>
        <w:t>Fundación</w:t>
      </w:r>
      <w:proofErr w:type="spellEnd"/>
      <w:r w:rsidRPr="008165FB">
        <w:rPr>
          <w:sz w:val="20"/>
          <w:szCs w:val="20"/>
        </w:rPr>
        <w:t xml:space="preserve"> </w:t>
      </w:r>
      <w:proofErr w:type="spellStart"/>
      <w:r w:rsidRPr="008165FB">
        <w:rPr>
          <w:sz w:val="20"/>
          <w:szCs w:val="20"/>
        </w:rPr>
        <w:t>Caja</w:t>
      </w:r>
      <w:proofErr w:type="spellEnd"/>
      <w:r w:rsidRPr="008165FB">
        <w:rPr>
          <w:sz w:val="20"/>
          <w:szCs w:val="20"/>
        </w:rPr>
        <w:t xml:space="preserve"> General de </w:t>
      </w:r>
      <w:proofErr w:type="spellStart"/>
      <w:r w:rsidRPr="008165FB">
        <w:rPr>
          <w:sz w:val="20"/>
          <w:szCs w:val="20"/>
        </w:rPr>
        <w:t>Ahorros</w:t>
      </w:r>
      <w:proofErr w:type="spellEnd"/>
      <w:r w:rsidRPr="008165FB">
        <w:rPr>
          <w:sz w:val="20"/>
          <w:szCs w:val="20"/>
        </w:rPr>
        <w:t xml:space="preserve"> de Granada</w:t>
      </w:r>
    </w:p>
    <w:p w14:paraId="33D9F79D" w14:textId="77777777" w:rsidR="00773B83" w:rsidRPr="008165FB" w:rsidRDefault="00773B83" w:rsidP="00773B83">
      <w:pPr>
        <w:pStyle w:val="Bibliografa"/>
        <w:rPr>
          <w:sz w:val="20"/>
          <w:szCs w:val="20"/>
        </w:rPr>
      </w:pPr>
      <w:proofErr w:type="gramStart"/>
      <w:r w:rsidRPr="008165FB">
        <w:rPr>
          <w:sz w:val="20"/>
          <w:szCs w:val="20"/>
        </w:rPr>
        <w:t>Moreno-</w:t>
      </w:r>
      <w:proofErr w:type="spellStart"/>
      <w:r w:rsidRPr="008165FB">
        <w:rPr>
          <w:sz w:val="20"/>
          <w:szCs w:val="20"/>
        </w:rPr>
        <w:t>LLorca</w:t>
      </w:r>
      <w:proofErr w:type="spellEnd"/>
      <w:r w:rsidRPr="008165FB">
        <w:rPr>
          <w:sz w:val="20"/>
          <w:szCs w:val="20"/>
        </w:rPr>
        <w:t xml:space="preserve">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R. Z. 2016.</w:t>
      </w:r>
      <w:proofErr w:type="gramEnd"/>
      <w:r w:rsidRPr="008165FB">
        <w:rPr>
          <w:sz w:val="20"/>
          <w:szCs w:val="20"/>
        </w:rPr>
        <w:t xml:space="preserve"> </w:t>
      </w:r>
      <w:proofErr w:type="gramStart"/>
      <w:r w:rsidRPr="008165FB">
        <w:rPr>
          <w:sz w:val="20"/>
          <w:szCs w:val="20"/>
        </w:rPr>
        <w:t xml:space="preserve">Historical analysis of socio-ecological changes in the municipality of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Alpujarra</w:t>
      </w:r>
      <w:proofErr w:type="spellEnd"/>
      <w:r w:rsidRPr="008165FB">
        <w:rPr>
          <w:sz w:val="20"/>
          <w:szCs w:val="20"/>
        </w:rPr>
        <w:t>, Sierra Nevada) over the last 5 centuries.</w:t>
      </w:r>
      <w:proofErr w:type="gramEnd"/>
      <w:r w:rsidRPr="008165FB">
        <w:rPr>
          <w:sz w:val="20"/>
          <w:szCs w:val="20"/>
        </w:rPr>
        <w:t xml:space="preserve">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proofErr w:type="gram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w:t>
      </w:r>
      <w:proofErr w:type="gramEnd"/>
      <w:r w:rsidRPr="008165FB">
        <w:rPr>
          <w:sz w:val="20"/>
          <w:szCs w:val="20"/>
        </w:rPr>
        <w:t xml:space="preserve"> Junta de Andalucía. </w:t>
      </w:r>
      <w:proofErr w:type="spellStart"/>
      <w:proofErr w:type="gramStart"/>
      <w:r w:rsidRPr="008165FB">
        <w:rPr>
          <w:sz w:val="20"/>
          <w:szCs w:val="20"/>
        </w:rPr>
        <w:t>pp</w:t>
      </w:r>
      <w:proofErr w:type="spellEnd"/>
      <w:proofErr w:type="gramEnd"/>
      <w:r w:rsidRPr="008165FB">
        <w:rPr>
          <w:sz w:val="20"/>
          <w:szCs w:val="20"/>
        </w:rPr>
        <w:t xml:space="preserve"> 59–62.</w:t>
      </w:r>
    </w:p>
    <w:p w14:paraId="4BFD1A9A" w14:textId="77777777" w:rsidR="00773B83" w:rsidRPr="008165FB" w:rsidRDefault="00773B83" w:rsidP="00773B83">
      <w:pPr>
        <w:pStyle w:val="Bibliografa"/>
        <w:rPr>
          <w:sz w:val="20"/>
          <w:szCs w:val="20"/>
        </w:rPr>
      </w:pPr>
      <w:proofErr w:type="gramStart"/>
      <w:r w:rsidRPr="008165FB">
        <w:rPr>
          <w:sz w:val="20"/>
          <w:szCs w:val="20"/>
        </w:rPr>
        <w:t xml:space="preserve">Navarro R, Pereira D, Rodríguez-Navarro C, </w:t>
      </w:r>
      <w:proofErr w:type="spellStart"/>
      <w:r w:rsidRPr="008165FB">
        <w:rPr>
          <w:sz w:val="20"/>
          <w:szCs w:val="20"/>
        </w:rPr>
        <w:t>Sebastián-Pardo</w:t>
      </w:r>
      <w:proofErr w:type="spellEnd"/>
      <w:r w:rsidRPr="008165FB">
        <w:rPr>
          <w:sz w:val="20"/>
          <w:szCs w:val="20"/>
        </w:rPr>
        <w:t xml:space="preserve"> E. 2014.</w:t>
      </w:r>
      <w:proofErr w:type="gramEnd"/>
      <w:r w:rsidRPr="008165FB">
        <w:rPr>
          <w:sz w:val="20"/>
          <w:szCs w:val="20"/>
        </w:rPr>
        <w:t xml:space="preserve"> The Sierra Nevada </w:t>
      </w:r>
      <w:proofErr w:type="spellStart"/>
      <w:r w:rsidRPr="008165FB">
        <w:rPr>
          <w:sz w:val="20"/>
          <w:szCs w:val="20"/>
        </w:rPr>
        <w:t>serpentinites</w:t>
      </w:r>
      <w:proofErr w:type="spellEnd"/>
      <w:r w:rsidRPr="008165FB">
        <w:rPr>
          <w:sz w:val="20"/>
          <w:szCs w:val="20"/>
        </w:rPr>
        <w:t xml:space="preserve">: the </w:t>
      </w:r>
      <w:proofErr w:type="spellStart"/>
      <w:r w:rsidRPr="008165FB">
        <w:rPr>
          <w:sz w:val="20"/>
          <w:szCs w:val="20"/>
        </w:rPr>
        <w:t>serpentinites</w:t>
      </w:r>
      <w:proofErr w:type="spellEnd"/>
      <w:r w:rsidRPr="008165FB">
        <w:rPr>
          <w:sz w:val="20"/>
          <w:szCs w:val="20"/>
        </w:rPr>
        <w:t xml:space="preserve"> most used in Spanish heritage buildings. </w:t>
      </w:r>
      <w:proofErr w:type="gramStart"/>
      <w:r w:rsidRPr="008165FB">
        <w:rPr>
          <w:sz w:val="20"/>
          <w:szCs w:val="20"/>
        </w:rPr>
        <w:t>Geological Society, London, Special Publications 407:101–8.</w:t>
      </w:r>
      <w:proofErr w:type="gramEnd"/>
      <w:r w:rsidRPr="008165FB">
        <w:rPr>
          <w:sz w:val="20"/>
          <w:szCs w:val="20"/>
        </w:rPr>
        <w:t xml:space="preserve"> </w:t>
      </w:r>
      <w:hyperlink r:id="rId14">
        <w:r w:rsidRPr="008165FB">
          <w:rPr>
            <w:rStyle w:val="Hipervnculo"/>
            <w:sz w:val="20"/>
            <w:szCs w:val="20"/>
          </w:rPr>
          <w:t>https://doi.org/10.1144/sp407.7</w:t>
        </w:r>
      </w:hyperlink>
    </w:p>
    <w:p w14:paraId="47F2543F" w14:textId="77777777" w:rsidR="00773B83" w:rsidRPr="008165FB" w:rsidRDefault="00773B83" w:rsidP="00773B83">
      <w:pPr>
        <w:pStyle w:val="Bibliografa"/>
        <w:rPr>
          <w:sz w:val="20"/>
          <w:szCs w:val="20"/>
        </w:rPr>
      </w:pPr>
      <w:bookmarkStart w:id="62" w:name="ref-RomeroZurbano1909"/>
      <w:proofErr w:type="gramStart"/>
      <w:r w:rsidRPr="008165FB">
        <w:rPr>
          <w:sz w:val="20"/>
          <w:szCs w:val="20"/>
        </w:rPr>
        <w:t>Romero-</w:t>
      </w:r>
      <w:proofErr w:type="spellStart"/>
      <w:r w:rsidRPr="008165FB">
        <w:rPr>
          <w:sz w:val="20"/>
          <w:szCs w:val="20"/>
        </w:rPr>
        <w:t>Zurbano</w:t>
      </w:r>
      <w:proofErr w:type="spellEnd"/>
      <w:r w:rsidRPr="008165FB">
        <w:rPr>
          <w:sz w:val="20"/>
          <w:szCs w:val="20"/>
        </w:rPr>
        <w:t xml:space="preserve"> A. 1909.</w:t>
      </w:r>
      <w:proofErr w:type="gramEnd"/>
      <w:r w:rsidRPr="008165FB">
        <w:rPr>
          <w:sz w:val="20"/>
          <w:szCs w:val="20"/>
        </w:rPr>
        <w:t xml:space="preserve"> </w:t>
      </w:r>
      <w:proofErr w:type="spellStart"/>
      <w:proofErr w:type="gramStart"/>
      <w:r w:rsidRPr="008165FB">
        <w:rPr>
          <w:sz w:val="20"/>
          <w:szCs w:val="20"/>
        </w:rPr>
        <w:t>Reseña</w:t>
      </w:r>
      <w:proofErr w:type="spellEnd"/>
      <w:r w:rsidRPr="008165FB">
        <w:rPr>
          <w:sz w:val="20"/>
          <w:szCs w:val="20"/>
        </w:rPr>
        <w:t xml:space="preserve"> de los </w:t>
      </w:r>
      <w:proofErr w:type="spellStart"/>
      <w:r w:rsidRPr="008165FB">
        <w:rPr>
          <w:sz w:val="20"/>
          <w:szCs w:val="20"/>
        </w:rPr>
        <w:t>trabajos</w:t>
      </w:r>
      <w:proofErr w:type="spellEnd"/>
      <w:r w:rsidRPr="008165FB">
        <w:rPr>
          <w:sz w:val="20"/>
          <w:szCs w:val="20"/>
        </w:rPr>
        <w:t xml:space="preserve"> </w:t>
      </w:r>
      <w:proofErr w:type="spellStart"/>
      <w:r w:rsidRPr="008165FB">
        <w:rPr>
          <w:sz w:val="20"/>
          <w:szCs w:val="20"/>
        </w:rPr>
        <w:t>ejecutados</w:t>
      </w:r>
      <w:proofErr w:type="spellEnd"/>
      <w:r w:rsidRPr="008165FB">
        <w:rPr>
          <w:sz w:val="20"/>
          <w:szCs w:val="20"/>
        </w:rPr>
        <w:t xml:space="preserve"> en la 1ª </w:t>
      </w:r>
      <w:proofErr w:type="spellStart"/>
      <w:r w:rsidRPr="008165FB">
        <w:rPr>
          <w:sz w:val="20"/>
          <w:szCs w:val="20"/>
        </w:rPr>
        <w:t>sección</w:t>
      </w:r>
      <w:proofErr w:type="spellEnd"/>
      <w:r w:rsidRPr="008165FB">
        <w:rPr>
          <w:sz w:val="20"/>
          <w:szCs w:val="20"/>
        </w:rPr>
        <w:t xml:space="preserve"> de la Cuenca del </w:t>
      </w:r>
      <w:proofErr w:type="spellStart"/>
      <w:r w:rsidRPr="008165FB">
        <w:rPr>
          <w:sz w:val="20"/>
          <w:szCs w:val="20"/>
        </w:rPr>
        <w:t>Guadalfeo</w:t>
      </w:r>
      <w:proofErr w:type="spellEnd"/>
      <w:r w:rsidRPr="008165FB">
        <w:rPr>
          <w:sz w:val="20"/>
          <w:szCs w:val="20"/>
        </w:rPr>
        <w:t xml:space="preserve"> hasta fin del </w:t>
      </w:r>
      <w:proofErr w:type="spellStart"/>
      <w:r w:rsidRPr="008165FB">
        <w:rPr>
          <w:sz w:val="20"/>
          <w:szCs w:val="20"/>
        </w:rPr>
        <w:t>año</w:t>
      </w:r>
      <w:proofErr w:type="spellEnd"/>
      <w:r w:rsidRPr="008165FB">
        <w:rPr>
          <w:sz w:val="20"/>
          <w:szCs w:val="20"/>
        </w:rPr>
        <w:t xml:space="preserve"> 1908.</w:t>
      </w:r>
      <w:proofErr w:type="gramEnd"/>
      <w:r w:rsidRPr="008165FB">
        <w:rPr>
          <w:sz w:val="20"/>
          <w:szCs w:val="20"/>
        </w:rPr>
        <w:t xml:space="preserve"> </w:t>
      </w:r>
      <w:proofErr w:type="spellStart"/>
      <w:proofErr w:type="gramStart"/>
      <w:r w:rsidRPr="008165FB">
        <w:rPr>
          <w:sz w:val="20"/>
          <w:szCs w:val="20"/>
        </w:rPr>
        <w:t>Revista</w:t>
      </w:r>
      <w:proofErr w:type="spellEnd"/>
      <w:r w:rsidRPr="008165FB">
        <w:rPr>
          <w:sz w:val="20"/>
          <w:szCs w:val="20"/>
        </w:rPr>
        <w:t xml:space="preserve"> de Montes 772:201–7.</w:t>
      </w:r>
      <w:proofErr w:type="gramEnd"/>
    </w:p>
    <w:bookmarkEnd w:id="62"/>
    <w:p w14:paraId="3696C79C" w14:textId="6079A04C" w:rsidR="00773B83" w:rsidRPr="008165FB" w:rsidRDefault="00773B83" w:rsidP="00773B83">
      <w:pPr>
        <w:pStyle w:val="Bibliografa"/>
        <w:rPr>
          <w:sz w:val="20"/>
          <w:szCs w:val="20"/>
        </w:rPr>
      </w:pPr>
      <w:proofErr w:type="gramStart"/>
      <w:r w:rsidRPr="008165FB">
        <w:rPr>
          <w:sz w:val="20"/>
          <w:szCs w:val="20"/>
        </w:rPr>
        <w:t>Ruiz-Ruiz F. 2017.</w:t>
      </w:r>
      <w:proofErr w:type="gramEnd"/>
      <w:r w:rsidRPr="008165FB">
        <w:rPr>
          <w:sz w:val="20"/>
          <w:szCs w:val="20"/>
        </w:rPr>
        <w:t xml:space="preserve"> </w:t>
      </w:r>
      <w:proofErr w:type="spellStart"/>
      <w:proofErr w:type="gramStart"/>
      <w:r w:rsidRPr="008165FB">
        <w:rPr>
          <w:sz w:val="20"/>
          <w:szCs w:val="20"/>
        </w:rPr>
        <w:t>Gestión</w:t>
      </w:r>
      <w:proofErr w:type="spellEnd"/>
      <w:r w:rsidRPr="008165FB">
        <w:rPr>
          <w:sz w:val="20"/>
          <w:szCs w:val="20"/>
        </w:rPr>
        <w:t xml:space="preserve"> del </w:t>
      </w:r>
      <w:proofErr w:type="spellStart"/>
      <w:r w:rsidRPr="008165FB">
        <w:rPr>
          <w:sz w:val="20"/>
          <w:szCs w:val="20"/>
        </w:rPr>
        <w:t>agua</w:t>
      </w:r>
      <w:proofErr w:type="spellEnd"/>
      <w:r w:rsidRPr="008165FB">
        <w:rPr>
          <w:sz w:val="20"/>
          <w:szCs w:val="20"/>
        </w:rPr>
        <w:t xml:space="preserve"> y </w:t>
      </w:r>
      <w:proofErr w:type="spellStart"/>
      <w:r w:rsidRPr="008165FB">
        <w:rPr>
          <w:sz w:val="20"/>
          <w:szCs w:val="20"/>
        </w:rPr>
        <w:t>resiliencia</w:t>
      </w:r>
      <w:proofErr w:type="spellEnd"/>
      <w:r w:rsidRPr="008165FB">
        <w:rPr>
          <w:sz w:val="20"/>
          <w:szCs w:val="20"/>
        </w:rPr>
        <w:t xml:space="preserve"> en los </w:t>
      </w:r>
      <w:proofErr w:type="spellStart"/>
      <w:r w:rsidRPr="008165FB">
        <w:rPr>
          <w:sz w:val="20"/>
          <w:szCs w:val="20"/>
        </w:rPr>
        <w:t>sistemas</w:t>
      </w:r>
      <w:proofErr w:type="spellEnd"/>
      <w:r w:rsidRPr="008165FB">
        <w:rPr>
          <w:sz w:val="20"/>
          <w:szCs w:val="20"/>
        </w:rPr>
        <w:t xml:space="preserve"> de </w:t>
      </w:r>
      <w:proofErr w:type="spellStart"/>
      <w:r w:rsidRPr="008165FB">
        <w:rPr>
          <w:sz w:val="20"/>
          <w:szCs w:val="20"/>
        </w:rPr>
        <w:t>riego</w:t>
      </w:r>
      <w:proofErr w:type="spellEnd"/>
      <w:r w:rsidRPr="008165FB">
        <w:rPr>
          <w:sz w:val="20"/>
          <w:szCs w:val="20"/>
        </w:rPr>
        <w:t xml:space="preserve"> </w:t>
      </w:r>
      <w:proofErr w:type="spellStart"/>
      <w:r w:rsidRPr="008165FB">
        <w:rPr>
          <w:sz w:val="20"/>
          <w:szCs w:val="20"/>
        </w:rPr>
        <w:t>tradicionales</w:t>
      </w:r>
      <w:proofErr w:type="spellEnd"/>
      <w:r w:rsidRPr="008165FB">
        <w:rPr>
          <w:sz w:val="20"/>
          <w:szCs w:val="20"/>
        </w:rPr>
        <w:t>.</w:t>
      </w:r>
      <w:proofErr w:type="gramEnd"/>
      <w:r w:rsidRPr="008165FB">
        <w:rPr>
          <w:sz w:val="20"/>
          <w:szCs w:val="20"/>
        </w:rPr>
        <w:t xml:space="preserve"> </w:t>
      </w:r>
      <w:proofErr w:type="spellStart"/>
      <w:proofErr w:type="gramStart"/>
      <w:r w:rsidRPr="008165FB">
        <w:rPr>
          <w:sz w:val="20"/>
          <w:szCs w:val="20"/>
        </w:rPr>
        <w:t>Una</w:t>
      </w:r>
      <w:proofErr w:type="spellEnd"/>
      <w:r w:rsidRPr="008165FB">
        <w:rPr>
          <w:sz w:val="20"/>
          <w:szCs w:val="20"/>
        </w:rPr>
        <w:t xml:space="preserve"> </w:t>
      </w:r>
      <w:proofErr w:type="spellStart"/>
      <w:r w:rsidRPr="008165FB">
        <w:rPr>
          <w:sz w:val="20"/>
          <w:szCs w:val="20"/>
        </w:rPr>
        <w:t>comparativa</w:t>
      </w:r>
      <w:proofErr w:type="spellEnd"/>
      <w:r w:rsidRPr="008165FB">
        <w:rPr>
          <w:sz w:val="20"/>
          <w:szCs w:val="20"/>
        </w:rPr>
        <w:t xml:space="preserve"> </w:t>
      </w:r>
      <w:proofErr w:type="spellStart"/>
      <w:r w:rsidRPr="008165FB">
        <w:rPr>
          <w:sz w:val="20"/>
          <w:szCs w:val="20"/>
        </w:rPr>
        <w:t>socioecológica</w:t>
      </w:r>
      <w:proofErr w:type="spellEnd"/>
      <w:r w:rsidRPr="008165FB">
        <w:rPr>
          <w:sz w:val="20"/>
          <w:szCs w:val="20"/>
        </w:rPr>
        <w:t xml:space="preserve"> entre los </w:t>
      </w:r>
      <w:proofErr w:type="spellStart"/>
      <w:r w:rsidRPr="008165FB">
        <w:rPr>
          <w:sz w:val="20"/>
          <w:szCs w:val="20"/>
        </w:rPr>
        <w:t>agroecosistemas</w:t>
      </w:r>
      <w:proofErr w:type="spellEnd"/>
      <w:r w:rsidRPr="008165FB">
        <w:rPr>
          <w:sz w:val="20"/>
          <w:szCs w:val="20"/>
        </w:rPr>
        <w:t xml:space="preserve"> del </w:t>
      </w:r>
      <w:proofErr w:type="spellStart"/>
      <w:r w:rsidRPr="008165FB">
        <w:rPr>
          <w:sz w:val="20"/>
          <w:szCs w:val="20"/>
        </w:rPr>
        <w:t>sureste</w:t>
      </w:r>
      <w:proofErr w:type="spellEnd"/>
      <w:r w:rsidRPr="008165FB">
        <w:rPr>
          <w:sz w:val="20"/>
          <w:szCs w:val="20"/>
        </w:rPr>
        <w:t xml:space="preserve"> </w:t>
      </w:r>
      <w:proofErr w:type="spellStart"/>
      <w:r w:rsidRPr="008165FB">
        <w:rPr>
          <w:sz w:val="20"/>
          <w:szCs w:val="20"/>
        </w:rPr>
        <w:t>español</w:t>
      </w:r>
      <w:proofErr w:type="spellEnd"/>
      <w:r w:rsidRPr="008165FB">
        <w:rPr>
          <w:sz w:val="20"/>
          <w:szCs w:val="20"/>
        </w:rPr>
        <w:t xml:space="preserve"> y los del </w:t>
      </w:r>
      <w:proofErr w:type="spellStart"/>
      <w:r w:rsidRPr="008165FB">
        <w:rPr>
          <w:sz w:val="20"/>
          <w:szCs w:val="20"/>
        </w:rPr>
        <w:t>centro</w:t>
      </w:r>
      <w:proofErr w:type="spellEnd"/>
      <w:r w:rsidRPr="008165FB">
        <w:rPr>
          <w:sz w:val="20"/>
          <w:szCs w:val="20"/>
        </w:rPr>
        <w:t xml:space="preserve"> de México.</w:t>
      </w:r>
      <w:proofErr w:type="gramEnd"/>
      <w:r w:rsidRPr="008165FB">
        <w:rPr>
          <w:sz w:val="20"/>
          <w:szCs w:val="20"/>
        </w:rPr>
        <w:t xml:space="preserve"> PhD Thesis. </w:t>
      </w:r>
      <w:proofErr w:type="gramStart"/>
      <w:r w:rsidRPr="008165FB">
        <w:rPr>
          <w:sz w:val="20"/>
          <w:szCs w:val="20"/>
        </w:rPr>
        <w:t>University of Granada.</w:t>
      </w:r>
      <w:proofErr w:type="gramEnd"/>
      <w:r w:rsidRPr="008165FB">
        <w:rPr>
          <w:sz w:val="20"/>
          <w:szCs w:val="20"/>
        </w:rPr>
        <w:t xml:space="preserve"> </w:t>
      </w:r>
    </w:p>
    <w:p w14:paraId="51747387" w14:textId="77777777" w:rsidR="00773B83" w:rsidRPr="008165FB" w:rsidRDefault="00773B83" w:rsidP="00773B83">
      <w:pPr>
        <w:pStyle w:val="Bibliografa"/>
        <w:rPr>
          <w:sz w:val="20"/>
          <w:szCs w:val="20"/>
        </w:rPr>
      </w:pPr>
      <w:proofErr w:type="spellStart"/>
      <w:proofErr w:type="gramStart"/>
      <w:r w:rsidRPr="008165FB">
        <w:rPr>
          <w:sz w:val="20"/>
          <w:szCs w:val="20"/>
        </w:rPr>
        <w:t>Titos</w:t>
      </w:r>
      <w:proofErr w:type="spellEnd"/>
      <w:r w:rsidRPr="008165FB">
        <w:rPr>
          <w:sz w:val="20"/>
          <w:szCs w:val="20"/>
        </w:rPr>
        <w:t xml:space="preserve"> M. 1990.</w:t>
      </w:r>
      <w:proofErr w:type="gramEnd"/>
      <w:r w:rsidRPr="008165FB">
        <w:rPr>
          <w:sz w:val="20"/>
          <w:szCs w:val="20"/>
        </w:rPr>
        <w:t xml:space="preserve"> </w:t>
      </w:r>
      <w:proofErr w:type="gramStart"/>
      <w:r w:rsidRPr="008165FB">
        <w:rPr>
          <w:sz w:val="20"/>
          <w:szCs w:val="20"/>
        </w:rPr>
        <w:t xml:space="preserve">Las minas de la </w:t>
      </w:r>
      <w:proofErr w:type="spellStart"/>
      <w:r w:rsidRPr="008165FB">
        <w:rPr>
          <w:sz w:val="20"/>
          <w:szCs w:val="20"/>
        </w:rPr>
        <w:t>Estrella</w:t>
      </w:r>
      <w:proofErr w:type="spellEnd"/>
      <w:r w:rsidRPr="008165FB">
        <w:rPr>
          <w:sz w:val="20"/>
          <w:szCs w:val="20"/>
        </w:rPr>
        <w:t>.</w:t>
      </w:r>
      <w:proofErr w:type="gramEnd"/>
      <w:r w:rsidRPr="008165FB">
        <w:rPr>
          <w:sz w:val="20"/>
          <w:szCs w:val="20"/>
        </w:rPr>
        <w:t xml:space="preserve"> In: </w:t>
      </w:r>
      <w:proofErr w:type="spellStart"/>
      <w:proofErr w:type="gramStart"/>
      <w:r w:rsidRPr="008165FB">
        <w:rPr>
          <w:sz w:val="20"/>
          <w:szCs w:val="20"/>
        </w:rPr>
        <w:t>Titos</w:t>
      </w:r>
      <w:proofErr w:type="spellEnd"/>
      <w:proofErr w:type="gramEnd"/>
      <w:r w:rsidRPr="008165FB">
        <w:rPr>
          <w:sz w:val="20"/>
          <w:szCs w:val="20"/>
        </w:rPr>
        <w:t xml:space="preserve"> M, editor. La </w:t>
      </w:r>
      <w:proofErr w:type="spellStart"/>
      <w:r w:rsidRPr="008165FB">
        <w:rPr>
          <w:sz w:val="20"/>
          <w:szCs w:val="20"/>
        </w:rPr>
        <w:t>aventura</w:t>
      </w:r>
      <w:proofErr w:type="spellEnd"/>
      <w:r w:rsidRPr="008165FB">
        <w:rPr>
          <w:sz w:val="20"/>
          <w:szCs w:val="20"/>
        </w:rPr>
        <w:t xml:space="preserve"> de Sierra-Nevada 1717-1915. Editorial Universidad de Granada. </w:t>
      </w:r>
      <w:proofErr w:type="spellStart"/>
      <w:proofErr w:type="gramStart"/>
      <w:r w:rsidRPr="008165FB">
        <w:rPr>
          <w:sz w:val="20"/>
          <w:szCs w:val="20"/>
        </w:rPr>
        <w:t>pp</w:t>
      </w:r>
      <w:proofErr w:type="spellEnd"/>
      <w:proofErr w:type="gramEnd"/>
      <w:r w:rsidRPr="008165FB">
        <w:rPr>
          <w:sz w:val="20"/>
          <w:szCs w:val="20"/>
        </w:rPr>
        <w:t xml:space="preserve"> 226–36.</w:t>
      </w:r>
    </w:p>
    <w:p w14:paraId="7B80E34C" w14:textId="6600500B" w:rsidR="00773B83" w:rsidRPr="008165FB" w:rsidRDefault="00773B83" w:rsidP="00773B83">
      <w:pPr>
        <w:pStyle w:val="Bibliografa"/>
        <w:rPr>
          <w:sz w:val="20"/>
          <w:szCs w:val="20"/>
        </w:rPr>
      </w:pPr>
      <w:proofErr w:type="spellStart"/>
      <w:proofErr w:type="gramStart"/>
      <w:r w:rsidRPr="008165FB">
        <w:rPr>
          <w:sz w:val="20"/>
          <w:szCs w:val="20"/>
        </w:rPr>
        <w:t>Titos</w:t>
      </w:r>
      <w:proofErr w:type="spellEnd"/>
      <w:r w:rsidRPr="008165FB">
        <w:rPr>
          <w:sz w:val="20"/>
          <w:szCs w:val="20"/>
        </w:rPr>
        <w:t xml:space="preserve"> M. 1997.</w:t>
      </w:r>
      <w:proofErr w:type="gramEnd"/>
      <w:r w:rsidRPr="008165FB">
        <w:rPr>
          <w:sz w:val="20"/>
          <w:szCs w:val="20"/>
        </w:rPr>
        <w:t xml:space="preserve"> </w:t>
      </w:r>
      <w:proofErr w:type="spellStart"/>
      <w:proofErr w:type="gramStart"/>
      <w:r w:rsidRPr="008165FB">
        <w:rPr>
          <w:sz w:val="20"/>
          <w:szCs w:val="20"/>
        </w:rPr>
        <w:t>Pasar</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Güéjar</w:t>
      </w:r>
      <w:proofErr w:type="spellEnd"/>
      <w:r w:rsidRPr="008165FB">
        <w:rPr>
          <w:sz w:val="20"/>
          <w:szCs w:val="20"/>
        </w:rPr>
        <w:t>.</w:t>
      </w:r>
      <w:proofErr w:type="gramEnd"/>
      <w:r w:rsidRPr="008165FB">
        <w:rPr>
          <w:sz w:val="20"/>
          <w:szCs w:val="20"/>
        </w:rPr>
        <w:t xml:space="preserve"> </w:t>
      </w:r>
      <w:proofErr w:type="spellStart"/>
      <w:r w:rsidRPr="008165FB">
        <w:rPr>
          <w:sz w:val="20"/>
          <w:szCs w:val="20"/>
        </w:rPr>
        <w:t>Güejar</w:t>
      </w:r>
      <w:proofErr w:type="spellEnd"/>
      <w:r w:rsidRPr="008165FB">
        <w:rPr>
          <w:sz w:val="20"/>
          <w:szCs w:val="20"/>
        </w:rPr>
        <w:t xml:space="preserve">-Sierra, Granada: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Güejar</w:t>
      </w:r>
      <w:proofErr w:type="spellEnd"/>
      <w:r w:rsidRPr="008165FB">
        <w:rPr>
          <w:sz w:val="20"/>
          <w:szCs w:val="20"/>
        </w:rPr>
        <w:t xml:space="preserve"> Sierra</w:t>
      </w:r>
    </w:p>
    <w:p w14:paraId="1A9CD1F9" w14:textId="77777777" w:rsidR="00773B83" w:rsidRPr="008165FB" w:rsidRDefault="00773B83" w:rsidP="00773B83">
      <w:pPr>
        <w:pStyle w:val="Bibliografa"/>
        <w:rPr>
          <w:sz w:val="20"/>
          <w:szCs w:val="20"/>
        </w:rPr>
      </w:pPr>
      <w:r w:rsidRPr="008165FB">
        <w:rPr>
          <w:sz w:val="20"/>
          <w:szCs w:val="20"/>
        </w:rPr>
        <w:t xml:space="preserve">Wing JT. 2015. </w:t>
      </w:r>
      <w:proofErr w:type="gramStart"/>
      <w:r w:rsidRPr="008165FB">
        <w:rPr>
          <w:sz w:val="20"/>
          <w:szCs w:val="20"/>
        </w:rPr>
        <w:t>Roots of Empire.</w:t>
      </w:r>
      <w:proofErr w:type="gramEnd"/>
      <w:r w:rsidRPr="008165FB">
        <w:rPr>
          <w:sz w:val="20"/>
          <w:szCs w:val="20"/>
        </w:rPr>
        <w:t xml:space="preserve"> Brill </w:t>
      </w:r>
      <w:hyperlink r:id="rId15">
        <w:r w:rsidRPr="008165FB">
          <w:rPr>
            <w:rStyle w:val="Hipervnculo"/>
            <w:sz w:val="20"/>
            <w:szCs w:val="20"/>
          </w:rPr>
          <w:t>https://doi.org/10.1163/9789004261372</w:t>
        </w:r>
      </w:hyperlink>
    </w:p>
    <w:p w14:paraId="4F55B395" w14:textId="5C497A2A" w:rsidR="007415B9" w:rsidRPr="008165FB" w:rsidRDefault="00773B83" w:rsidP="008165FB">
      <w:pPr>
        <w:pStyle w:val="Bibliografa"/>
        <w:rPr>
          <w:sz w:val="20"/>
          <w:szCs w:val="20"/>
        </w:rPr>
      </w:pPr>
      <w:proofErr w:type="spellStart"/>
      <w:r w:rsidRPr="008165FB">
        <w:rPr>
          <w:sz w:val="20"/>
          <w:szCs w:val="20"/>
        </w:rPr>
        <w:t>Zoido</w:t>
      </w:r>
      <w:proofErr w:type="spellEnd"/>
      <w:r w:rsidRPr="008165FB">
        <w:rPr>
          <w:sz w:val="20"/>
          <w:szCs w:val="20"/>
        </w:rPr>
        <w:t xml:space="preserve"> F, Jiménez </w:t>
      </w:r>
      <w:proofErr w:type="spellStart"/>
      <w:r w:rsidRPr="008165FB">
        <w:rPr>
          <w:sz w:val="20"/>
          <w:szCs w:val="20"/>
        </w:rPr>
        <w:t>Olivencia</w:t>
      </w:r>
      <w:proofErr w:type="spellEnd"/>
      <w:r w:rsidRPr="008165FB">
        <w:rPr>
          <w:sz w:val="20"/>
          <w:szCs w:val="20"/>
        </w:rPr>
        <w:t xml:space="preserve"> Y, editors. 2015. </w:t>
      </w:r>
      <w:proofErr w:type="spellStart"/>
      <w:r w:rsidRPr="008165FB">
        <w:rPr>
          <w:sz w:val="20"/>
          <w:szCs w:val="20"/>
        </w:rPr>
        <w:t>Catálogo</w:t>
      </w:r>
      <w:proofErr w:type="spellEnd"/>
      <w:r w:rsidRPr="008165FB">
        <w:rPr>
          <w:sz w:val="20"/>
          <w:szCs w:val="20"/>
        </w:rPr>
        <w:t xml:space="preserve"> de </w:t>
      </w:r>
      <w:proofErr w:type="spellStart"/>
      <w:r w:rsidRPr="008165FB">
        <w:rPr>
          <w:sz w:val="20"/>
          <w:szCs w:val="20"/>
        </w:rPr>
        <w:t>Paisajes</w:t>
      </w:r>
      <w:proofErr w:type="spellEnd"/>
      <w:r w:rsidRPr="008165FB">
        <w:rPr>
          <w:sz w:val="20"/>
          <w:szCs w:val="20"/>
        </w:rPr>
        <w:t xml:space="preserve"> de la </w:t>
      </w:r>
      <w:proofErr w:type="spellStart"/>
      <w:r w:rsidRPr="008165FB">
        <w:rPr>
          <w:sz w:val="20"/>
          <w:szCs w:val="20"/>
        </w:rPr>
        <w:t>provincia</w:t>
      </w:r>
      <w:proofErr w:type="spellEnd"/>
      <w:r w:rsidRPr="008165FB">
        <w:rPr>
          <w:sz w:val="20"/>
          <w:szCs w:val="20"/>
        </w:rPr>
        <w:t xml:space="preserve"> de Granada. Centro de </w:t>
      </w:r>
      <w:proofErr w:type="spellStart"/>
      <w:r w:rsidRPr="008165FB">
        <w:rPr>
          <w:sz w:val="20"/>
          <w:szCs w:val="20"/>
        </w:rPr>
        <w:t>Estudios</w:t>
      </w:r>
      <w:proofErr w:type="spellEnd"/>
      <w:r w:rsidRPr="008165FB">
        <w:rPr>
          <w:sz w:val="20"/>
          <w:szCs w:val="20"/>
        </w:rPr>
        <w:t xml:space="preserve"> </w:t>
      </w:r>
      <w:proofErr w:type="spellStart"/>
      <w:r w:rsidRPr="008165FB">
        <w:rPr>
          <w:sz w:val="20"/>
          <w:szCs w:val="20"/>
        </w:rPr>
        <w:t>Paisaje</w:t>
      </w:r>
      <w:proofErr w:type="spellEnd"/>
      <w:r w:rsidRPr="008165FB">
        <w:rPr>
          <w:sz w:val="20"/>
          <w:szCs w:val="20"/>
        </w:rPr>
        <w:t xml:space="preserve"> y </w:t>
      </w:r>
      <w:proofErr w:type="spellStart"/>
      <w:r w:rsidRPr="008165FB">
        <w:rPr>
          <w:sz w:val="20"/>
          <w:szCs w:val="20"/>
        </w:rPr>
        <w:t>Territorio</w:t>
      </w:r>
      <w:proofErr w:type="spellEnd"/>
      <w:r w:rsidRPr="008165FB">
        <w:rPr>
          <w:sz w:val="20"/>
          <w:szCs w:val="20"/>
        </w:rPr>
        <w:t xml:space="preserve">, </w:t>
      </w:r>
      <w:proofErr w:type="spellStart"/>
      <w:r w:rsidRPr="008165FB">
        <w:rPr>
          <w:sz w:val="20"/>
          <w:szCs w:val="20"/>
        </w:rPr>
        <w:t>Sevilla</w:t>
      </w:r>
      <w:proofErr w:type="spellEnd"/>
      <w:r w:rsidRPr="008165FB">
        <w:rPr>
          <w:sz w:val="20"/>
          <w:szCs w:val="20"/>
        </w:rPr>
        <w:t xml:space="preserve">: </w:t>
      </w:r>
      <w:proofErr w:type="spellStart"/>
      <w:r w:rsidRPr="008165FB">
        <w:rPr>
          <w:sz w:val="20"/>
          <w:szCs w:val="20"/>
        </w:rPr>
        <w:t>Consejería</w:t>
      </w:r>
      <w:proofErr w:type="spellEnd"/>
      <w:r w:rsidRPr="008165FB">
        <w:rPr>
          <w:sz w:val="20"/>
          <w:szCs w:val="20"/>
        </w:rPr>
        <w:t xml:space="preserve"> de </w:t>
      </w:r>
      <w:proofErr w:type="spellStart"/>
      <w:r w:rsidRPr="008165FB">
        <w:rPr>
          <w:sz w:val="20"/>
          <w:szCs w:val="20"/>
        </w:rPr>
        <w:t>Medio</w:t>
      </w:r>
      <w:proofErr w:type="spellEnd"/>
      <w:r w:rsidRPr="008165FB">
        <w:rPr>
          <w:sz w:val="20"/>
          <w:szCs w:val="20"/>
        </w:rPr>
        <w:t xml:space="preserve">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w:t>
      </w:r>
      <w:bookmarkEnd w:id="58"/>
      <w:bookmarkEnd w:id="59"/>
      <w:r w:rsidR="008165FB">
        <w:rPr>
          <w:sz w:val="20"/>
          <w:szCs w:val="20"/>
        </w:rPr>
        <w:t xml:space="preserve">. </w:t>
      </w:r>
    </w:p>
    <w:sectPr w:rsidR="007415B9" w:rsidRPr="008165FB" w:rsidSect="006D7071">
      <w:pgSz w:w="12240" w:h="15840"/>
      <w:pgMar w:top="851" w:right="1134" w:bottom="851" w:left="851"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uillermo Gea Izquierdo" w:date="2019-07-29T12:51:00Z" w:initials="GG">
    <w:p w14:paraId="07D2EA73" w14:textId="53AA0CB5" w:rsidR="00A97078" w:rsidRDefault="00A97078">
      <w:pPr>
        <w:pStyle w:val="Textocomentario"/>
      </w:pPr>
      <w:r>
        <w:rPr>
          <w:rStyle w:val="Refdecomentario"/>
        </w:rPr>
        <w:annotationRef/>
      </w:r>
      <w:proofErr w:type="spellStart"/>
      <w:r>
        <w:t>Esta</w:t>
      </w:r>
      <w:proofErr w:type="spellEnd"/>
      <w:r>
        <w:t xml:space="preserve"> table </w:t>
      </w:r>
      <w:proofErr w:type="spellStart"/>
      <w:r>
        <w:t>es</w:t>
      </w:r>
      <w:proofErr w:type="spellEnd"/>
      <w:r>
        <w:t xml:space="preserve"> </w:t>
      </w:r>
      <w:proofErr w:type="spellStart"/>
      <w:r>
        <w:t>muy</w:t>
      </w:r>
      <w:proofErr w:type="spellEnd"/>
      <w:r>
        <w:t xml:space="preserve"> </w:t>
      </w:r>
      <w:proofErr w:type="spellStart"/>
      <w:r>
        <w:t>interesante</w:t>
      </w:r>
      <w:proofErr w:type="spellEnd"/>
      <w:r>
        <w:t xml:space="preserve"> y </w:t>
      </w:r>
      <w:proofErr w:type="spellStart"/>
      <w:r>
        <w:t>queda</w:t>
      </w:r>
      <w:proofErr w:type="spellEnd"/>
      <w:r>
        <w:t xml:space="preserve"> </w:t>
      </w:r>
      <w:proofErr w:type="spellStart"/>
      <w:r>
        <w:t>muy</w:t>
      </w:r>
      <w:proofErr w:type="spellEnd"/>
      <w:r>
        <w:t xml:space="preserve"> </w:t>
      </w:r>
      <w:proofErr w:type="spellStart"/>
      <w:r>
        <w:t>bien</w:t>
      </w:r>
      <w:proofErr w:type="spellEnd"/>
      <w:r>
        <w:t xml:space="preserve">. </w:t>
      </w:r>
    </w:p>
  </w:comment>
  <w:comment w:id="9" w:author="Guillermo Gea Izquierdo" w:date="2019-07-29T12:46:00Z" w:initials="GG">
    <w:p w14:paraId="25D366F3" w14:textId="528AAA08" w:rsidR="00166F9B" w:rsidRDefault="00166F9B">
      <w:pPr>
        <w:pStyle w:val="Textocomentario"/>
      </w:pPr>
      <w:r>
        <w:rPr>
          <w:rStyle w:val="Refdecomentario"/>
        </w:rPr>
        <w:annotationRef/>
      </w:r>
      <w:r>
        <w:t>¿</w:t>
      </w:r>
      <w:proofErr w:type="spellStart"/>
      <w:proofErr w:type="gramStart"/>
      <w:r>
        <w:t>cuánto</w:t>
      </w:r>
      <w:proofErr w:type="spellEnd"/>
      <w:proofErr w:type="gramEnd"/>
      <w:r>
        <w:t xml:space="preserve"> </w:t>
      </w:r>
      <w:proofErr w:type="spellStart"/>
      <w:r>
        <w:t>es</w:t>
      </w:r>
      <w:proofErr w:type="spellEnd"/>
      <w:r>
        <w:t xml:space="preserve"> high-elevation? 2000 m? </w:t>
      </w:r>
      <w:proofErr w:type="spellStart"/>
      <w:proofErr w:type="gramStart"/>
      <w:r>
        <w:t>más</w:t>
      </w:r>
      <w:proofErr w:type="spellEnd"/>
      <w:proofErr w:type="gram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B7259" w14:textId="77777777" w:rsidR="0082136C" w:rsidRDefault="0082136C">
      <w:pPr>
        <w:spacing w:before="0" w:after="0" w:line="240" w:lineRule="auto"/>
      </w:pPr>
      <w:r>
        <w:separator/>
      </w:r>
    </w:p>
  </w:endnote>
  <w:endnote w:type="continuationSeparator" w:id="0">
    <w:p w14:paraId="72EA4A45" w14:textId="77777777" w:rsidR="0082136C" w:rsidRDefault="008213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8E5F6" w14:textId="77777777" w:rsidR="0082136C" w:rsidRDefault="0082136C">
      <w:r>
        <w:separator/>
      </w:r>
    </w:p>
  </w:footnote>
  <w:footnote w:type="continuationSeparator" w:id="0">
    <w:p w14:paraId="6C955BBC" w14:textId="77777777" w:rsidR="0082136C" w:rsidRDefault="008213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7DEF"/>
    <w:rsid w:val="000C57FD"/>
    <w:rsid w:val="00166F9B"/>
    <w:rsid w:val="004C1F07"/>
    <w:rsid w:val="004E29B3"/>
    <w:rsid w:val="005048ED"/>
    <w:rsid w:val="00590D07"/>
    <w:rsid w:val="006D7071"/>
    <w:rsid w:val="007415B9"/>
    <w:rsid w:val="00762F94"/>
    <w:rsid w:val="00773B83"/>
    <w:rsid w:val="00784D58"/>
    <w:rsid w:val="007D321E"/>
    <w:rsid w:val="007D6C1B"/>
    <w:rsid w:val="00804C24"/>
    <w:rsid w:val="008165FB"/>
    <w:rsid w:val="0082136C"/>
    <w:rsid w:val="008D6863"/>
    <w:rsid w:val="008E5E18"/>
    <w:rsid w:val="00A8504C"/>
    <w:rsid w:val="00A97078"/>
    <w:rsid w:val="00B86B75"/>
    <w:rsid w:val="00B90327"/>
    <w:rsid w:val="00BC48D5"/>
    <w:rsid w:val="00C36279"/>
    <w:rsid w:val="00D47383"/>
    <w:rsid w:val="00DA368D"/>
    <w:rsid w:val="00DF047D"/>
    <w:rsid w:val="00E315A3"/>
    <w:rsid w:val="00E55D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 w:type="character" w:styleId="Refdecomentario">
    <w:name w:val="annotation reference"/>
    <w:basedOn w:val="Fuentedeprrafopredeter"/>
    <w:semiHidden/>
    <w:unhideWhenUsed/>
    <w:rsid w:val="00166F9B"/>
    <w:rPr>
      <w:sz w:val="18"/>
      <w:szCs w:val="18"/>
    </w:rPr>
  </w:style>
  <w:style w:type="paragraph" w:styleId="Textocomentario">
    <w:name w:val="annotation text"/>
    <w:basedOn w:val="Normal"/>
    <w:link w:val="TextocomentarioCar"/>
    <w:semiHidden/>
    <w:unhideWhenUsed/>
    <w:rsid w:val="00166F9B"/>
    <w:pPr>
      <w:spacing w:line="240" w:lineRule="auto"/>
    </w:pPr>
    <w:rPr>
      <w:sz w:val="24"/>
    </w:rPr>
  </w:style>
  <w:style w:type="character" w:customStyle="1" w:styleId="TextocomentarioCar">
    <w:name w:val="Texto comentario Car"/>
    <w:basedOn w:val="Fuentedeprrafopredeter"/>
    <w:link w:val="Textocomentario"/>
    <w:semiHidden/>
    <w:rsid w:val="00166F9B"/>
  </w:style>
  <w:style w:type="paragraph" w:styleId="Asuntodelcomentario">
    <w:name w:val="annotation subject"/>
    <w:basedOn w:val="Textocomentario"/>
    <w:next w:val="Textocomentario"/>
    <w:link w:val="AsuntodelcomentarioCar"/>
    <w:semiHidden/>
    <w:unhideWhenUsed/>
    <w:rsid w:val="00166F9B"/>
    <w:rPr>
      <w:b/>
      <w:bCs/>
      <w:sz w:val="20"/>
      <w:szCs w:val="20"/>
    </w:rPr>
  </w:style>
  <w:style w:type="character" w:customStyle="1" w:styleId="AsuntodelcomentarioCar">
    <w:name w:val="Asunto del comentario Car"/>
    <w:basedOn w:val="TextocomentarioCar"/>
    <w:link w:val="Asuntodelcomentario"/>
    <w:semiHidden/>
    <w:rsid w:val="00166F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 w:type="character" w:styleId="Refdecomentario">
    <w:name w:val="annotation reference"/>
    <w:basedOn w:val="Fuentedeprrafopredeter"/>
    <w:semiHidden/>
    <w:unhideWhenUsed/>
    <w:rsid w:val="00166F9B"/>
    <w:rPr>
      <w:sz w:val="18"/>
      <w:szCs w:val="18"/>
    </w:rPr>
  </w:style>
  <w:style w:type="paragraph" w:styleId="Textocomentario">
    <w:name w:val="annotation text"/>
    <w:basedOn w:val="Normal"/>
    <w:link w:val="TextocomentarioCar"/>
    <w:semiHidden/>
    <w:unhideWhenUsed/>
    <w:rsid w:val="00166F9B"/>
    <w:pPr>
      <w:spacing w:line="240" w:lineRule="auto"/>
    </w:pPr>
    <w:rPr>
      <w:sz w:val="24"/>
    </w:rPr>
  </w:style>
  <w:style w:type="character" w:customStyle="1" w:styleId="TextocomentarioCar">
    <w:name w:val="Texto comentario Car"/>
    <w:basedOn w:val="Fuentedeprrafopredeter"/>
    <w:link w:val="Textocomentario"/>
    <w:semiHidden/>
    <w:rsid w:val="00166F9B"/>
  </w:style>
  <w:style w:type="paragraph" w:styleId="Asuntodelcomentario">
    <w:name w:val="annotation subject"/>
    <w:basedOn w:val="Textocomentario"/>
    <w:next w:val="Textocomentario"/>
    <w:link w:val="AsuntodelcomentarioCar"/>
    <w:semiHidden/>
    <w:unhideWhenUsed/>
    <w:rsid w:val="00166F9B"/>
    <w:rPr>
      <w:b/>
      <w:bCs/>
      <w:sz w:val="20"/>
      <w:szCs w:val="20"/>
    </w:rPr>
  </w:style>
  <w:style w:type="character" w:customStyle="1" w:styleId="AsuntodelcomentarioCar">
    <w:name w:val="Asunto del comentario Car"/>
    <w:basedOn w:val="TextocomentarioCar"/>
    <w:link w:val="Asuntodelcomentario"/>
    <w:semiHidden/>
    <w:rsid w:val="00166F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ares.mcu.es/Catastro/" TargetMode="External"/><Relationship Id="rId12"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 Id="rId13" Type="http://schemas.openxmlformats.org/officeDocument/2006/relationships/hyperlink" Target="http://www.bibliotecavirtualdeandalucia.es/catalogo/es/consulta/registro.cmd?id=6353" TargetMode="External"/><Relationship Id="rId14" Type="http://schemas.openxmlformats.org/officeDocument/2006/relationships/hyperlink" Target="https://doi.org/10.1144/sp407.7" TargetMode="External"/><Relationship Id="rId15" Type="http://schemas.openxmlformats.org/officeDocument/2006/relationships/hyperlink" Target="https://doi.org/10.1163/978900426137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conama11.vsf.es/conama10/download/files/conama2014/CT%202014/1896711638.pdf" TargetMode="External"/><Relationship Id="rId10" Type="http://schemas.openxmlformats.org/officeDocument/2006/relationships/hyperlink" Target="https://doi.org/10.3390/su11030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1633</Words>
  <Characters>8983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Guillermo Gea Izquierdo</cp:lastModifiedBy>
  <cp:revision>19</cp:revision>
  <dcterms:created xsi:type="dcterms:W3CDTF">2019-07-10T16:57:00Z</dcterms:created>
  <dcterms:modified xsi:type="dcterms:W3CDTF">2019-07-29T10:58:00Z</dcterms:modified>
</cp:coreProperties>
</file>