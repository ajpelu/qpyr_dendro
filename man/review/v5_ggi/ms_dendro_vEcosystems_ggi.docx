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02E13" w14:textId="1A4F8552" w:rsidR="00C85368" w:rsidRDefault="00EB7249">
      <w:pPr>
        <w:pStyle w:val="Ttulo"/>
        <w:jc w:val="center"/>
        <w:rPr>
          <w:ins w:id="0" w:author="Guillermo Gea Izquierdo" w:date="2019-07-29T13:13:00Z"/>
        </w:rPr>
        <w:pPrChange w:id="1" w:author="Guillermo Gea Izquierdo" w:date="2019-07-29T13:12:00Z">
          <w:pPr>
            <w:pStyle w:val="Ttulo"/>
          </w:pPr>
        </w:pPrChange>
      </w:pPr>
      <w:r>
        <w:t xml:space="preserve">Relict deciduous oaks show high resilience to drought </w:t>
      </w:r>
      <w:ins w:id="2" w:author="Guillermo Gea Izquierdo" w:date="2019-07-29T13:12:00Z">
        <w:r w:rsidR="005E0B78">
          <w:t xml:space="preserve">along a climatic gradient </w:t>
        </w:r>
      </w:ins>
      <w:ins w:id="3" w:author="Guillermo Gea Izquierdo" w:date="2019-07-30T12:34:00Z">
        <w:r w:rsidR="004862A3">
          <w:t>in</w:t>
        </w:r>
      </w:ins>
      <w:ins w:id="4" w:author="Guillermo Gea Izquierdo" w:date="2019-07-29T13:12:00Z">
        <w:r w:rsidR="005E0B78">
          <w:t xml:space="preserve"> the rear-edge </w:t>
        </w:r>
      </w:ins>
      <w:r>
        <w:t xml:space="preserve">despite </w:t>
      </w:r>
      <w:del w:id="5" w:author="Guillermo Gea Izquierdo" w:date="2019-07-29T13:12:00Z">
        <w:r w:rsidDel="005E0B78">
          <w:delText xml:space="preserve">the </w:delText>
        </w:r>
      </w:del>
      <w:del w:id="6" w:author="Guillermo Gea Izquierdo" w:date="2019-07-29T13:11:00Z">
        <w:r w:rsidDel="005E0B78">
          <w:delText>effect of</w:delText>
        </w:r>
      </w:del>
      <w:ins w:id="7" w:author="Guillermo Gea Izquierdo" w:date="2019-07-29T13:11:00Z">
        <w:r w:rsidR="005E0B78">
          <w:t>strong</w:t>
        </w:r>
      </w:ins>
      <w:r>
        <w:t xml:space="preserve"> land-use legacies </w:t>
      </w:r>
    </w:p>
    <w:p w14:paraId="30290C3D" w14:textId="669DD842" w:rsidR="00D1790C" w:rsidDel="00704482" w:rsidRDefault="00EB7249">
      <w:pPr>
        <w:pStyle w:val="Ttulo"/>
        <w:jc w:val="center"/>
        <w:rPr>
          <w:del w:id="8" w:author="Guillermo Gea Izquierdo" w:date="2019-07-30T10:57:00Z"/>
        </w:rPr>
        <w:pPrChange w:id="9" w:author="Guillermo Gea Izquierdo" w:date="2019-07-29T13:12:00Z">
          <w:pPr>
            <w:pStyle w:val="Ttulo"/>
          </w:pPr>
        </w:pPrChange>
      </w:pPr>
      <w:del w:id="10" w:author="Guillermo Gea Izquierdo" w:date="2019-07-30T10:57:00Z">
        <w:r w:rsidDel="00704482">
          <w:delText>along a climatic gradient in the rear-edge</w:delText>
        </w:r>
      </w:del>
    </w:p>
    <w:p w14:paraId="31C7452C" w14:textId="77777777" w:rsidR="00D1790C" w:rsidRDefault="00EB7249">
      <w:pPr>
        <w:pStyle w:val="Ttulo2"/>
      </w:pPr>
      <w:bookmarkStart w:id="11" w:name="short-title"/>
      <w:r>
        <w:t>Short Title</w:t>
      </w:r>
      <w:bookmarkEnd w:id="11"/>
    </w:p>
    <w:p w14:paraId="44B567A0" w14:textId="40B9FC80" w:rsidR="00D1790C" w:rsidRDefault="00704482">
      <w:ins w:id="12" w:author="Guillermo Gea Izquierdo" w:date="2019-07-30T10:57:00Z">
        <w:r>
          <w:t xml:space="preserve">Relict oaks </w:t>
        </w:r>
      </w:ins>
      <w:del w:id="13" w:author="Guillermo Gea Izquierdo" w:date="2019-07-30T10:57:00Z">
        <w:r w:rsidR="00EB7249" w:rsidDel="00704482">
          <w:delText>R</w:delText>
        </w:r>
      </w:del>
      <w:ins w:id="14" w:author="Guillermo Gea Izquierdo" w:date="2019-07-30T10:57:00Z">
        <w:r>
          <w:t>r</w:t>
        </w:r>
      </w:ins>
      <w:r w:rsidR="00EB7249">
        <w:t xml:space="preserve">esilience </w:t>
      </w:r>
      <w:del w:id="15" w:author="Guillermo Gea Izquierdo" w:date="2019-07-30T10:57:00Z">
        <w:r w:rsidR="00EB7249" w:rsidDel="00704482">
          <w:delText xml:space="preserve">of relict oaks </w:delText>
        </w:r>
        <w:r w:rsidR="00EB7249" w:rsidDel="00646ED5">
          <w:delText>in</w:delText>
        </w:r>
      </w:del>
      <w:ins w:id="16" w:author="Guillermo Gea Izquierdo" w:date="2019-07-30T10:57:00Z">
        <w:r w:rsidR="00646ED5">
          <w:t>at</w:t>
        </w:r>
      </w:ins>
      <w:r w:rsidR="00EB7249">
        <w:t xml:space="preserve"> the</w:t>
      </w:r>
      <w:ins w:id="17" w:author="Guillermo Gea Izquierdo" w:date="2019-07-30T10:57:00Z">
        <w:r>
          <w:t>ir</w:t>
        </w:r>
      </w:ins>
      <w:r w:rsidR="00EB7249">
        <w:t xml:space="preserve"> rear-edge </w:t>
      </w:r>
      <w:r w:rsidR="00EB7249" w:rsidRPr="00256CFA">
        <w:rPr>
          <w:color w:val="FF0000"/>
        </w:rPr>
        <w:t>(max. 45 characters)</w:t>
      </w:r>
    </w:p>
    <w:p w14:paraId="7E553944" w14:textId="77777777" w:rsidR="00D1790C" w:rsidRDefault="00EB7249">
      <w:pPr>
        <w:pStyle w:val="Ttulo2"/>
      </w:pPr>
      <w:bookmarkStart w:id="18" w:name="authors"/>
      <w:r>
        <w:t>Authors</w:t>
      </w:r>
      <w:r>
        <w:footnoteReference w:id="1"/>
      </w:r>
      <w:bookmarkEnd w:id="18"/>
    </w:p>
    <w:p w14:paraId="2682E53C" w14:textId="77777777" w:rsidR="00D1790C" w:rsidRDefault="00EB7249">
      <w:pPr>
        <w:pStyle w:val="Textodecuerpo"/>
      </w:pPr>
      <w:r>
        <w:t>A.J. Perez-Luque</w:t>
      </w:r>
      <w:r>
        <w:rPr>
          <w:vertAlign w:val="superscript"/>
        </w:rPr>
        <w:t>1</w:t>
      </w:r>
      <w:proofErr w:type="gramStart"/>
      <w:r>
        <w:rPr>
          <w:vertAlign w:val="superscript"/>
        </w:rPr>
        <w:t>,2,a</w:t>
      </w:r>
      <w:proofErr w:type="gramEnd"/>
      <w:r>
        <w:t>; G. Gea-Izquierdo</w:t>
      </w:r>
      <w:r>
        <w:rPr>
          <w:vertAlign w:val="superscript"/>
        </w:rPr>
        <w:t>3,b</w:t>
      </w:r>
      <w:r>
        <w:t xml:space="preserve"> and Zamora, R.</w:t>
      </w:r>
      <w:r>
        <w:rPr>
          <w:vertAlign w:val="superscript"/>
        </w:rPr>
        <w:t>1,2,c</w:t>
      </w:r>
    </w:p>
    <w:p w14:paraId="06A0E845" w14:textId="77777777" w:rsidR="00D1790C" w:rsidRDefault="00EB7249">
      <w:pPr>
        <w:pStyle w:val="Textodecuerpo"/>
      </w:pPr>
      <w:proofErr w:type="gramStart"/>
      <w:r>
        <w:rPr>
          <w:vertAlign w:val="superscript"/>
        </w:rPr>
        <w:t>1</w:t>
      </w:r>
      <w:r>
        <w:t xml:space="preserve"> </w:t>
      </w:r>
      <w:proofErr w:type="spellStart"/>
      <w:r>
        <w:t>Instituto</w:t>
      </w:r>
      <w:proofErr w:type="spellEnd"/>
      <w:r>
        <w:t xml:space="preserve"> </w:t>
      </w:r>
      <w:proofErr w:type="spellStart"/>
      <w:r>
        <w:t>Interuniversitario</w:t>
      </w:r>
      <w:proofErr w:type="spellEnd"/>
      <w:r>
        <w:t xml:space="preserve"> de </w:t>
      </w:r>
      <w:proofErr w:type="spellStart"/>
      <w:r>
        <w:t>Investigación</w:t>
      </w:r>
      <w:proofErr w:type="spellEnd"/>
      <w:r>
        <w:t xml:space="preserve"> del </w:t>
      </w:r>
      <w:proofErr w:type="spellStart"/>
      <w:r>
        <w:t>Sistema</w:t>
      </w:r>
      <w:proofErr w:type="spellEnd"/>
      <w:r>
        <w:t xml:space="preserve"> Tierra en Andalucía (CEAMA), Universidad de Granada.</w:t>
      </w:r>
      <w:proofErr w:type="gramEnd"/>
      <w:r>
        <w:t xml:space="preserve"> </w:t>
      </w:r>
      <w:proofErr w:type="spellStart"/>
      <w:r>
        <w:t>Avda</w:t>
      </w:r>
      <w:proofErr w:type="spellEnd"/>
      <w:r>
        <w:t xml:space="preserve">. </w:t>
      </w:r>
      <w:proofErr w:type="gramStart"/>
      <w:r>
        <w:t>del</w:t>
      </w:r>
      <w:proofErr w:type="gramEnd"/>
      <w:r>
        <w:t xml:space="preserve"> </w:t>
      </w:r>
      <w:proofErr w:type="spellStart"/>
      <w:r>
        <w:t>Mediterráneo</w:t>
      </w:r>
      <w:proofErr w:type="spellEnd"/>
      <w:r>
        <w:t xml:space="preserve"> s/n, E-18006 Granada, Spain</w:t>
      </w:r>
    </w:p>
    <w:p w14:paraId="65FB5EC1" w14:textId="77777777" w:rsidR="00D1790C" w:rsidRDefault="00EB7249">
      <w:pPr>
        <w:pStyle w:val="Textodecuerpo"/>
      </w:pPr>
      <w:r>
        <w:rPr>
          <w:vertAlign w:val="superscript"/>
        </w:rPr>
        <w:t>2</w:t>
      </w:r>
      <w:r>
        <w:t xml:space="preserve"> </w:t>
      </w:r>
      <w:proofErr w:type="spellStart"/>
      <w:r>
        <w:t>Grupo</w:t>
      </w:r>
      <w:proofErr w:type="spellEnd"/>
      <w:r>
        <w:t xml:space="preserve"> de </w:t>
      </w:r>
      <w:proofErr w:type="spellStart"/>
      <w:r>
        <w:t>Ecología</w:t>
      </w:r>
      <w:proofErr w:type="spellEnd"/>
      <w:r>
        <w:t xml:space="preserve"> </w:t>
      </w:r>
      <w:proofErr w:type="spellStart"/>
      <w:r>
        <w:t>Terrestre</w:t>
      </w:r>
      <w:proofErr w:type="spellEnd"/>
      <w:r>
        <w:t xml:space="preserve">, </w:t>
      </w:r>
      <w:proofErr w:type="spellStart"/>
      <w:r>
        <w:t>Departamento</w:t>
      </w:r>
      <w:proofErr w:type="spellEnd"/>
      <w:r>
        <w:t xml:space="preserve"> de </w:t>
      </w:r>
      <w:proofErr w:type="spellStart"/>
      <w:r>
        <w:t>Ecología</w:t>
      </w:r>
      <w:proofErr w:type="spellEnd"/>
      <w:r>
        <w:t xml:space="preserve">, </w:t>
      </w:r>
      <w:proofErr w:type="spellStart"/>
      <w:r>
        <w:t>Facultad</w:t>
      </w:r>
      <w:proofErr w:type="spellEnd"/>
      <w:r>
        <w:t xml:space="preserve"> de </w:t>
      </w:r>
      <w:proofErr w:type="spellStart"/>
      <w:r>
        <w:t>Ciencias</w:t>
      </w:r>
      <w:proofErr w:type="spellEnd"/>
      <w:r>
        <w:t xml:space="preserve">, Universidad de Granada, </w:t>
      </w:r>
      <w:proofErr w:type="spellStart"/>
      <w:r>
        <w:t>Avda</w:t>
      </w:r>
      <w:proofErr w:type="spellEnd"/>
      <w:r>
        <w:t xml:space="preserve">. </w:t>
      </w:r>
      <w:proofErr w:type="spellStart"/>
      <w:r>
        <w:t>Fuentenueva</w:t>
      </w:r>
      <w:proofErr w:type="spellEnd"/>
      <w:r>
        <w:t xml:space="preserve"> s/n, E-18071 Granada, Spain</w:t>
      </w:r>
    </w:p>
    <w:p w14:paraId="776EFB16" w14:textId="77777777" w:rsidR="00D1790C" w:rsidRDefault="00EB7249">
      <w:pPr>
        <w:pStyle w:val="Textodecuerpo"/>
      </w:pPr>
      <w:r>
        <w:rPr>
          <w:vertAlign w:val="superscript"/>
        </w:rPr>
        <w:t>3</w:t>
      </w:r>
      <w:r>
        <w:t xml:space="preserve"> INIA-CIFOR. </w:t>
      </w:r>
      <w:proofErr w:type="spellStart"/>
      <w:r>
        <w:t>Ctra</w:t>
      </w:r>
      <w:proofErr w:type="spellEnd"/>
      <w:r>
        <w:t xml:space="preserve">. La </w:t>
      </w:r>
      <w:proofErr w:type="spellStart"/>
      <w:r>
        <w:t>Coruña</w:t>
      </w:r>
      <w:proofErr w:type="spellEnd"/>
      <w:r>
        <w:t xml:space="preserve"> km 7.5. E-28040 Madrid, Spain</w:t>
      </w:r>
    </w:p>
    <w:p w14:paraId="77A36730" w14:textId="77777777" w:rsidR="00D1790C" w:rsidRDefault="00EB7249">
      <w:pPr>
        <w:pStyle w:val="Textodecuerpo"/>
      </w:pPr>
      <w:proofErr w:type="gramStart"/>
      <w:r>
        <w:rPr>
          <w:vertAlign w:val="superscript"/>
        </w:rPr>
        <w:t>a</w:t>
      </w:r>
      <w:proofErr w:type="gramEnd"/>
      <w:r>
        <w:t xml:space="preserve"> </w:t>
      </w:r>
      <w:hyperlink r:id="rId8">
        <w:r>
          <w:rPr>
            <w:rStyle w:val="Hipervnculo"/>
          </w:rPr>
          <w:t>ajperez@ugr.es</w:t>
        </w:r>
      </w:hyperlink>
    </w:p>
    <w:p w14:paraId="52BA815D" w14:textId="77777777" w:rsidR="00D1790C" w:rsidRDefault="00EB7249">
      <w:pPr>
        <w:pStyle w:val="Textodecuerpo"/>
      </w:pPr>
      <w:proofErr w:type="gramStart"/>
      <w:r>
        <w:rPr>
          <w:vertAlign w:val="superscript"/>
        </w:rPr>
        <w:t>b</w:t>
      </w:r>
      <w:proofErr w:type="gramEnd"/>
      <w:r>
        <w:t xml:space="preserve"> </w:t>
      </w:r>
      <w:hyperlink r:id="rId9">
        <w:r>
          <w:rPr>
            <w:rStyle w:val="Hipervnculo"/>
          </w:rPr>
          <w:t>gea.guillermo@inia.es</w:t>
        </w:r>
      </w:hyperlink>
    </w:p>
    <w:p w14:paraId="5801C066" w14:textId="77777777" w:rsidR="00D1790C" w:rsidRDefault="00EB7249">
      <w:pPr>
        <w:pStyle w:val="Textodecuerpo"/>
      </w:pPr>
      <w:proofErr w:type="gramStart"/>
      <w:r>
        <w:rPr>
          <w:vertAlign w:val="superscript"/>
        </w:rPr>
        <w:t>c</w:t>
      </w:r>
      <w:proofErr w:type="gramEnd"/>
      <w:r>
        <w:t xml:space="preserve"> </w:t>
      </w:r>
      <w:commentRangeStart w:id="27"/>
      <w:r w:rsidR="00746EF6">
        <w:fldChar w:fldCharType="begin"/>
      </w:r>
      <w:r w:rsidR="00746EF6">
        <w:instrText xml:space="preserve"> HYPERLINK "mailto:rzamora@ugr.es" \h </w:instrText>
      </w:r>
      <w:r w:rsidR="00746EF6">
        <w:fldChar w:fldCharType="separate"/>
      </w:r>
      <w:r>
        <w:rPr>
          <w:rStyle w:val="Hipervnculo"/>
        </w:rPr>
        <w:t>rzamora@ugr.es</w:t>
      </w:r>
      <w:r w:rsidR="00746EF6">
        <w:rPr>
          <w:rStyle w:val="Hipervnculo"/>
        </w:rPr>
        <w:fldChar w:fldCharType="end"/>
      </w:r>
      <w:commentRangeEnd w:id="27"/>
      <w:r w:rsidR="00746EF6">
        <w:rPr>
          <w:rStyle w:val="Refdecomentario"/>
        </w:rPr>
        <w:commentReference w:id="27"/>
      </w:r>
    </w:p>
    <w:p w14:paraId="563EED4F" w14:textId="77777777" w:rsidR="00D1790C" w:rsidRDefault="00EB7249">
      <w:pPr>
        <w:pStyle w:val="Ttulo2"/>
      </w:pPr>
      <w:bookmarkStart w:id="28" w:name="manuscript-highlights"/>
      <w:r>
        <w:t>Manuscript highlights</w:t>
      </w:r>
      <w:bookmarkEnd w:id="28"/>
    </w:p>
    <w:p w14:paraId="4722CAE3" w14:textId="6FBB4350" w:rsidR="00D1790C" w:rsidRDefault="00EB7249">
      <w:pPr>
        <w:pStyle w:val="Compact"/>
        <w:numPr>
          <w:ilvl w:val="0"/>
          <w:numId w:val="10"/>
        </w:numPr>
      </w:pPr>
      <w:del w:id="29" w:author="Guillermo Gea Izquierdo" w:date="2019-07-29T14:33:00Z">
        <w:r w:rsidDel="00190BD1">
          <w:delText>Forest r</w:delText>
        </w:r>
      </w:del>
      <w:del w:id="30" w:author="Guillermo Gea Izquierdo" w:date="2019-07-29T14:35:00Z">
        <w:r w:rsidDel="002B1E81">
          <w:delText xml:space="preserve">esilience of </w:delText>
        </w:r>
      </w:del>
      <w:proofErr w:type="spellStart"/>
      <w:r>
        <w:rPr>
          <w:i/>
        </w:rPr>
        <w:t>Quercus</w:t>
      </w:r>
      <w:proofErr w:type="spellEnd"/>
      <w:r>
        <w:rPr>
          <w:i/>
        </w:rPr>
        <w:t xml:space="preserve"> </w:t>
      </w:r>
      <w:proofErr w:type="spellStart"/>
      <w:r>
        <w:rPr>
          <w:i/>
        </w:rPr>
        <w:t>pyrenaica</w:t>
      </w:r>
      <w:proofErr w:type="spellEnd"/>
      <w:r>
        <w:t xml:space="preserve"> rear-edge forests</w:t>
      </w:r>
      <w:ins w:id="31" w:author="Guillermo Gea Izquierdo" w:date="2019-07-29T14:35:00Z">
        <w:r w:rsidR="002B1E81">
          <w:t xml:space="preserve"> showed high resilience</w:t>
        </w:r>
      </w:ins>
      <w:del w:id="32" w:author="Guillermo Gea Izquierdo" w:date="2019-07-29T14:35:00Z">
        <w:r w:rsidDel="002B1E81">
          <w:delText xml:space="preserve"> </w:delText>
        </w:r>
      </w:del>
      <w:del w:id="33" w:author="Guillermo Gea Izquierdo" w:date="2019-07-29T14:33:00Z">
        <w:r w:rsidDel="00190BD1">
          <w:delText xml:space="preserve">were </w:delText>
        </w:r>
      </w:del>
      <w:del w:id="34" w:author="Guillermo Gea Izquierdo" w:date="2019-07-29T14:35:00Z">
        <w:r w:rsidDel="002B1E81">
          <w:delText>analyzed</w:delText>
        </w:r>
      </w:del>
      <w:r>
        <w:t xml:space="preserve"> at tree and stand-level</w:t>
      </w:r>
      <w:ins w:id="35" w:author="Guillermo Gea Izquierdo" w:date="2019-07-29T14:33:00Z">
        <w:r w:rsidR="00190BD1">
          <w:t>s</w:t>
        </w:r>
      </w:ins>
    </w:p>
    <w:p w14:paraId="1CCE427B" w14:textId="3E179FF9" w:rsidR="00D1790C" w:rsidRDefault="002B1E81">
      <w:pPr>
        <w:pStyle w:val="Compact"/>
        <w:numPr>
          <w:ilvl w:val="0"/>
          <w:numId w:val="10"/>
        </w:numPr>
      </w:pPr>
      <w:ins w:id="36" w:author="Guillermo Gea Izquierdo" w:date="2019-07-29T14:33:00Z">
        <w:r>
          <w:t>The r</w:t>
        </w:r>
      </w:ins>
      <w:del w:id="37" w:author="Guillermo Gea Izquierdo" w:date="2019-07-29T14:33:00Z">
        <w:r w:rsidR="00EB7249" w:rsidDel="002B1E81">
          <w:delText>R</w:delText>
        </w:r>
      </w:del>
      <w:r w:rsidR="00EB7249">
        <w:t>esponse</w:t>
      </w:r>
      <w:ins w:id="38" w:author="Guillermo Gea Izquierdo" w:date="2019-07-29T14:33:00Z">
        <w:r>
          <w:t>s</w:t>
        </w:r>
      </w:ins>
      <w:r w:rsidR="00EB7249">
        <w:t xml:space="preserve"> to climate and resilience </w:t>
      </w:r>
      <w:del w:id="39" w:author="Guillermo Gea Izquierdo" w:date="2019-07-29T14:34:00Z">
        <w:r w:rsidR="00EB7249" w:rsidDel="002B1E81">
          <w:delText xml:space="preserve">following </w:delText>
        </w:r>
      </w:del>
      <w:ins w:id="40" w:author="Guillermo Gea Izquierdo" w:date="2019-07-29T14:34:00Z">
        <w:r>
          <w:t xml:space="preserve">followed </w:t>
        </w:r>
      </w:ins>
      <w:r w:rsidR="00EB7249">
        <w:t>a water-stress gradient</w:t>
      </w:r>
    </w:p>
    <w:p w14:paraId="2FD91E42" w14:textId="5049EF06" w:rsidR="00D1790C" w:rsidRDefault="00EB7249">
      <w:pPr>
        <w:pStyle w:val="Compact"/>
        <w:numPr>
          <w:ilvl w:val="0"/>
          <w:numId w:val="10"/>
        </w:numPr>
      </w:pPr>
      <w:r>
        <w:t xml:space="preserve">Trees and stand expressed </w:t>
      </w:r>
      <w:del w:id="41" w:author="Guillermo Gea Izquierdo" w:date="2019-07-29T14:34:00Z">
        <w:r w:rsidDel="002B1E81">
          <w:delText xml:space="preserve">a </w:delText>
        </w:r>
      </w:del>
      <w:r>
        <w:t xml:space="preserve">high sensitivity to drought and </w:t>
      </w:r>
      <w:del w:id="42" w:author="Guillermo Gea Izquierdo" w:date="2019-07-29T14:34:00Z">
        <w:r w:rsidDel="002B1E81">
          <w:delText xml:space="preserve">to </w:delText>
        </w:r>
      </w:del>
      <w:r>
        <w:t>land-use legacies</w:t>
      </w:r>
    </w:p>
    <w:p w14:paraId="376A9EF2" w14:textId="77777777" w:rsidR="00D1790C" w:rsidRPr="00256CFA" w:rsidRDefault="00EB7249">
      <w:pPr>
        <w:pStyle w:val="Ttulo2"/>
        <w:rPr>
          <w:color w:val="FF0000"/>
        </w:rPr>
      </w:pPr>
      <w:bookmarkStart w:id="43" w:name="abstract"/>
      <w:commentRangeStart w:id="44"/>
      <w:r w:rsidRPr="00256CFA">
        <w:rPr>
          <w:color w:val="FF0000"/>
        </w:rPr>
        <w:lastRenderedPageBreak/>
        <w:t>Abstract</w:t>
      </w:r>
      <w:bookmarkEnd w:id="43"/>
      <w:commentRangeEnd w:id="44"/>
      <w:r w:rsidR="00983C5C">
        <w:rPr>
          <w:rStyle w:val="Refdecomentario"/>
          <w:rFonts w:asciiTheme="minorHAnsi" w:eastAsiaTheme="minorHAnsi" w:hAnsiTheme="minorHAnsi" w:cstheme="minorBidi"/>
          <w:b w:val="0"/>
          <w:bCs w:val="0"/>
        </w:rPr>
        <w:commentReference w:id="44"/>
      </w:r>
    </w:p>
    <w:p w14:paraId="10608302" w14:textId="27BB64DA" w:rsidR="00D1790C" w:rsidRDefault="00EB7249">
      <w:pPr>
        <w:numPr>
          <w:ilvl w:val="0"/>
          <w:numId w:val="11"/>
        </w:numPr>
      </w:pPr>
      <w:r>
        <w:t xml:space="preserve">Global change challenges </w:t>
      </w:r>
      <w:del w:id="45" w:author="Guillermo Gea Izquierdo" w:date="2019-07-29T14:40:00Z">
        <w:r w:rsidDel="00F81E0E">
          <w:delText xml:space="preserve">forest </w:delText>
        </w:r>
      </w:del>
      <w:r>
        <w:t xml:space="preserve">ecosystems </w:t>
      </w:r>
      <w:del w:id="46" w:author="Guillermo Gea Izquierdo" w:date="2019-07-29T15:11:00Z">
        <w:r w:rsidDel="00615D18">
          <w:delText xml:space="preserve">particularly </w:delText>
        </w:r>
      </w:del>
      <w:r>
        <w:t xml:space="preserve">in </w:t>
      </w:r>
      <w:del w:id="47" w:author="Guillermo Gea Izquierdo" w:date="2019-07-29T14:58:00Z">
        <w:r w:rsidDel="008A30DB">
          <w:delText xml:space="preserve">species-specific </w:delText>
        </w:r>
      </w:del>
      <w:r>
        <w:t xml:space="preserve">dry locations </w:t>
      </w:r>
      <w:del w:id="48" w:author="Guillermo Gea Izquierdo" w:date="2019-07-29T14:47:00Z">
        <w:r w:rsidDel="00EE765E">
          <w:delText xml:space="preserve">where </w:delText>
        </w:r>
      </w:del>
      <w:ins w:id="49" w:author="Guillermo Gea Izquierdo" w:date="2019-07-29T14:47:00Z">
        <w:r w:rsidR="00EE765E">
          <w:t xml:space="preserve">transformed by </w:t>
        </w:r>
      </w:ins>
      <w:ins w:id="50" w:author="Guillermo Gea Izquierdo" w:date="2019-07-29T14:37:00Z">
        <w:r w:rsidR="00E23152">
          <w:t xml:space="preserve">intensive human </w:t>
        </w:r>
      </w:ins>
      <w:ins w:id="51" w:author="Guillermo Gea Izquierdo" w:date="2019-07-29T15:02:00Z">
        <w:r w:rsidR="00E23152">
          <w:t>use</w:t>
        </w:r>
      </w:ins>
      <w:del w:id="52" w:author="Guillermo Gea Izquierdo" w:date="2019-07-29T14:37:00Z">
        <w:r w:rsidDel="0083676F">
          <w:delText xml:space="preserve">land-use legacies </w:delText>
        </w:r>
      </w:del>
      <w:del w:id="53" w:author="Guillermo Gea Izquierdo" w:date="2019-07-29T14:47:00Z">
        <w:r w:rsidDel="00EE765E">
          <w:delText>ha</w:delText>
        </w:r>
      </w:del>
      <w:del w:id="54" w:author="Guillermo Gea Izquierdo" w:date="2019-07-29T14:39:00Z">
        <w:r w:rsidDel="00F81E0E">
          <w:delText>ve</w:delText>
        </w:r>
      </w:del>
      <w:del w:id="55" w:author="Guillermo Gea Izquierdo" w:date="2019-07-29T14:47:00Z">
        <w:r w:rsidDel="00EE765E">
          <w:delText xml:space="preserve"> </w:delText>
        </w:r>
      </w:del>
      <w:del w:id="56" w:author="Guillermo Gea Izquierdo" w:date="2019-07-29T14:39:00Z">
        <w:r w:rsidDel="00F81E0E">
          <w:delText>modified</w:delText>
        </w:r>
      </w:del>
      <w:del w:id="57" w:author="Guillermo Gea Izquierdo" w:date="2019-07-29T14:47:00Z">
        <w:r w:rsidDel="00EE765E">
          <w:delText xml:space="preserve"> the forest</w:delText>
        </w:r>
      </w:del>
      <w:del w:id="58" w:author="Guillermo Gea Izquierdo" w:date="2019-07-29T14:39:00Z">
        <w:r w:rsidDel="00F81E0E">
          <w:delText xml:space="preserve"> structure</w:delText>
        </w:r>
      </w:del>
      <w:del w:id="59" w:author="Guillermo Gea Izquierdo" w:date="2019-07-29T14:38:00Z">
        <w:r w:rsidDel="0083676F">
          <w:delText xml:space="preserve"> as result of</w:delText>
        </w:r>
      </w:del>
      <w:del w:id="60" w:author="Guillermo Gea Izquierdo" w:date="2019-07-29T14:37:00Z">
        <w:r w:rsidDel="0083676F">
          <w:delText xml:space="preserve"> intensive human-pressures in the past</w:delText>
        </w:r>
      </w:del>
      <w:r>
        <w:t xml:space="preserve">. We analyzed </w:t>
      </w:r>
      <w:del w:id="61" w:author="Guillermo Gea Izquierdo" w:date="2019-07-29T15:12:00Z">
        <w:r w:rsidDel="00615D18">
          <w:delText xml:space="preserve">forest </w:delText>
        </w:r>
      </w:del>
      <w:r>
        <w:t xml:space="preserve">resilience </w:t>
      </w:r>
      <w:del w:id="62" w:author="Guillermo Gea Izquierdo" w:date="2019-07-29T14:38:00Z">
        <w:r w:rsidDel="0083676F">
          <w:delText xml:space="preserve">of adult trees </w:delText>
        </w:r>
      </w:del>
      <w:r>
        <w:t xml:space="preserve">to drought </w:t>
      </w:r>
      <w:del w:id="63" w:author="Guillermo Gea Izquierdo" w:date="2019-07-29T14:59:00Z">
        <w:r w:rsidDel="008A30DB">
          <w:delText xml:space="preserve">and climate change </w:delText>
        </w:r>
      </w:del>
      <w:r>
        <w:t xml:space="preserve">of relict Mediterranean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w:t>
      </w:r>
      <w:proofErr w:type="gramStart"/>
      <w:r>
        <w:t>populations</w:t>
      </w:r>
      <w:proofErr w:type="gramEnd"/>
      <w:r>
        <w:t xml:space="preserve"> in the Southern Iberian Peninsula. Forest resilience</w:t>
      </w:r>
      <w:ins w:id="64" w:author="Guillermo Gea Izquierdo" w:date="2019-07-29T15:03:00Z">
        <w:r w:rsidR="00E23152">
          <w:t xml:space="preserve"> to drought</w:t>
        </w:r>
      </w:ins>
      <w:r>
        <w:t xml:space="preserve"> was analyzed </w:t>
      </w:r>
      <w:ins w:id="65" w:author="Guillermo Gea Izquierdo" w:date="2019-07-29T15:02:00Z">
        <w:r w:rsidR="00E23152">
          <w:t>in relation to historical reco</w:t>
        </w:r>
      </w:ins>
      <w:ins w:id="66" w:author="Guillermo Gea Izquierdo" w:date="2019-07-29T15:03:00Z">
        <w:r w:rsidR="00E23152">
          <w:t>r</w:t>
        </w:r>
      </w:ins>
      <w:ins w:id="67" w:author="Guillermo Gea Izquierdo" w:date="2019-07-29T15:02:00Z">
        <w:r w:rsidR="00E23152">
          <w:t xml:space="preserve">ds of </w:t>
        </w:r>
      </w:ins>
      <w:ins w:id="68" w:author="Guillermo Gea Izquierdo" w:date="2019-07-29T15:03:00Z">
        <w:r w:rsidR="00E23152">
          <w:t>land-</w:t>
        </w:r>
      </w:ins>
      <w:ins w:id="69" w:author="Guillermo Gea Izquierdo" w:date="2019-07-29T15:02:00Z">
        <w:r w:rsidR="00E23152">
          <w:t xml:space="preserve">use </w:t>
        </w:r>
      </w:ins>
      <w:r>
        <w:t xml:space="preserve">using </w:t>
      </w:r>
      <w:del w:id="70" w:author="Guillermo Gea Izquierdo" w:date="2019-07-29T14:59:00Z">
        <w:r w:rsidDel="008A30DB">
          <w:delText xml:space="preserve">both </w:delText>
        </w:r>
      </w:del>
      <w:proofErr w:type="spellStart"/>
      <w:r>
        <w:t>dendroecological</w:t>
      </w:r>
      <w:proofErr w:type="spellEnd"/>
      <w:r>
        <w:t xml:space="preserve"> growth </w:t>
      </w:r>
      <w:del w:id="71" w:author="Guillermo Gea Izquierdo" w:date="2019-07-29T14:59:00Z">
        <w:r w:rsidDel="008A30DB">
          <w:delText xml:space="preserve">estimates </w:delText>
        </w:r>
      </w:del>
      <w:r>
        <w:t>and greenness (</w:t>
      </w:r>
      <w:del w:id="72" w:author="Guillermo Gea Izquierdo" w:date="2019-07-29T14:38:00Z">
        <w:r w:rsidDel="0083676F">
          <w:delText>NDVI</w:delText>
        </w:r>
      </w:del>
      <w:ins w:id="73" w:author="Guillermo Gea Izquierdo" w:date="2019-07-29T14:38:00Z">
        <w:r w:rsidR="0083676F">
          <w:t>EVI</w:t>
        </w:r>
      </w:ins>
      <w:r>
        <w:t>) as proxies for secondary and primary growth</w:t>
      </w:r>
      <w:del w:id="74" w:author="Guillermo Gea Izquierdo" w:date="2019-07-29T15:12:00Z">
        <w:r w:rsidDel="00351084">
          <w:delText xml:space="preserve"> respectively</w:delText>
        </w:r>
      </w:del>
      <w:r>
        <w:t xml:space="preserve">. </w:t>
      </w:r>
      <w:commentRangeStart w:id="75"/>
      <w:del w:id="76" w:author="Guillermo Gea Izquierdo" w:date="2019-07-29T14:47:00Z">
        <w:r w:rsidDel="005C3B1B">
          <w:delText xml:space="preserve">Additionally forest history </w:delText>
        </w:r>
      </w:del>
      <w:del w:id="77" w:author="Guillermo Gea Izquierdo" w:date="2019-07-29T14:40:00Z">
        <w:r w:rsidDel="00F81E0E">
          <w:delText xml:space="preserve">were </w:delText>
        </w:r>
      </w:del>
      <w:del w:id="78" w:author="Guillermo Gea Izquierdo" w:date="2019-07-29T14:47:00Z">
        <w:r w:rsidDel="005C3B1B">
          <w:delText>inferred from an exhaustive review of historical documents.</w:delText>
        </w:r>
        <w:commentRangeEnd w:id="75"/>
        <w:r w:rsidR="00F81E0E" w:rsidDel="005C3B1B">
          <w:rPr>
            <w:rStyle w:val="Refdecomentario"/>
          </w:rPr>
          <w:commentReference w:id="75"/>
        </w:r>
      </w:del>
    </w:p>
    <w:p w14:paraId="618E9614" w14:textId="213D370A" w:rsidR="00D1790C" w:rsidRDefault="00EB7249">
      <w:pPr>
        <w:numPr>
          <w:ilvl w:val="0"/>
          <w:numId w:val="11"/>
        </w:numPr>
      </w:pPr>
      <w:del w:id="79" w:author="Guillermo Gea Izquierdo" w:date="2019-07-29T14:42:00Z">
        <w:r w:rsidDel="00A977AF">
          <w:delText>Intens</w:delText>
        </w:r>
      </w:del>
      <w:ins w:id="80" w:author="Guillermo Gea Izquierdo" w:date="2019-07-29T14:59:00Z">
        <w:r w:rsidR="00420DF6">
          <w:t>The</w:t>
        </w:r>
      </w:ins>
      <w:ins w:id="81" w:author="Guillermo Gea Izquierdo" w:date="2019-07-29T15:00:00Z">
        <w:r w:rsidR="00420DF6">
          <w:t xml:space="preserve"> </w:t>
        </w:r>
      </w:ins>
      <w:del w:id="82" w:author="Guillermo Gea Izquierdo" w:date="2019-07-29T14:41:00Z">
        <w:r w:rsidDel="00A977AF">
          <w:delText>e</w:delText>
        </w:r>
      </w:del>
      <w:del w:id="83" w:author="Guillermo Gea Izquierdo" w:date="2019-07-29T14:59:00Z">
        <w:r w:rsidDel="00420DF6">
          <w:delText xml:space="preserve"> </w:delText>
        </w:r>
      </w:del>
      <w:del w:id="84" w:author="Guillermo Gea Izquierdo" w:date="2019-07-29T14:41:00Z">
        <w:r w:rsidDel="00A977AF">
          <w:delText>land-</w:delText>
        </w:r>
      </w:del>
      <w:del w:id="85" w:author="Guillermo Gea Izquierdo" w:date="2019-07-29T14:59:00Z">
        <w:r w:rsidDel="00420DF6">
          <w:delText>use w</w:delText>
        </w:r>
      </w:del>
      <w:del w:id="86" w:author="Guillermo Gea Izquierdo" w:date="2019-07-29T14:41:00Z">
        <w:r w:rsidDel="00A977AF">
          <w:delText>ere</w:delText>
        </w:r>
      </w:del>
      <w:del w:id="87" w:author="Guillermo Gea Izquierdo" w:date="2019-07-29T14:59:00Z">
        <w:r w:rsidDel="00420DF6">
          <w:delText xml:space="preserve"> </w:delText>
        </w:r>
      </w:del>
      <w:del w:id="88" w:author="Guillermo Gea Izquierdo" w:date="2019-07-29T14:41:00Z">
        <w:r w:rsidDel="00A977AF">
          <w:delText xml:space="preserve">likely </w:delText>
        </w:r>
      </w:del>
      <w:del w:id="89" w:author="Guillermo Gea Izquierdo" w:date="2019-07-29T14:59:00Z">
        <w:r w:rsidDel="00420DF6">
          <w:delText xml:space="preserve">expressed </w:delText>
        </w:r>
      </w:del>
      <w:del w:id="90" w:author="Guillermo Gea Izquierdo" w:date="2019-07-29T14:42:00Z">
        <w:r w:rsidDel="00A977AF">
          <w:delText xml:space="preserve">by </w:delText>
        </w:r>
      </w:del>
      <w:ins w:id="91" w:author="Guillermo Gea Izquierdo" w:date="2019-07-29T14:41:00Z">
        <w:r w:rsidR="00A977AF">
          <w:t>growth trends</w:t>
        </w:r>
      </w:ins>
      <w:del w:id="92" w:author="Guillermo Gea Izquierdo" w:date="2019-07-29T14:41:00Z">
        <w:r w:rsidDel="00A977AF">
          <w:delText>disturbance chronologies</w:delText>
        </w:r>
      </w:del>
      <w:del w:id="93" w:author="Guillermo Gea Izquierdo" w:date="2019-07-29T15:00:00Z">
        <w:r w:rsidDel="00420DF6">
          <w:delText>,</w:delText>
        </w:r>
      </w:del>
      <w:r>
        <w:t xml:space="preserve"> </w:t>
      </w:r>
      <w:del w:id="94" w:author="Guillermo Gea Izquierdo" w:date="2019-07-29T15:00:00Z">
        <w:r w:rsidDel="00420DF6">
          <w:delText xml:space="preserve">reflecting </w:delText>
        </w:r>
      </w:del>
      <w:ins w:id="95" w:author="Guillermo Gea Izquierdo" w:date="2019-07-29T15:00:00Z">
        <w:r w:rsidR="00420DF6">
          <w:t xml:space="preserve">reflected </w:t>
        </w:r>
      </w:ins>
      <w:ins w:id="96" w:author="Guillermo Gea Izquierdo" w:date="2019-07-29T15:13:00Z">
        <w:r w:rsidR="00351084">
          <w:t xml:space="preserve">a </w:t>
        </w:r>
      </w:ins>
      <w:del w:id="97" w:author="Guillermo Gea Izquierdo" w:date="2019-07-29T14:48:00Z">
        <w:r w:rsidDel="005C3B1B">
          <w:delText>the origin of the</w:delText>
        </w:r>
      </w:del>
      <w:ins w:id="98" w:author="Guillermo Gea Izquierdo" w:date="2019-07-29T14:48:00Z">
        <w:r w:rsidR="005C3B1B">
          <w:t xml:space="preserve">strong </w:t>
        </w:r>
      </w:ins>
      <w:ins w:id="99" w:author="Guillermo Gea Izquierdo" w:date="2019-07-29T15:00:00Z">
        <w:r w:rsidR="00420DF6">
          <w:t xml:space="preserve">influence of </w:t>
        </w:r>
      </w:ins>
      <w:ins w:id="100" w:author="Guillermo Gea Izquierdo" w:date="2019-07-29T14:48:00Z">
        <w:r w:rsidR="005C3B1B">
          <w:t xml:space="preserve">land-use legacies </w:t>
        </w:r>
      </w:ins>
      <w:ins w:id="101" w:author="Guillermo Gea Izquierdo" w:date="2019-07-29T15:00:00Z">
        <w:r w:rsidR="00420DF6">
          <w:t xml:space="preserve">(e.g. firewood extraction) </w:t>
        </w:r>
      </w:ins>
      <w:ins w:id="102" w:author="Guillermo Gea Izquierdo" w:date="2019-07-29T14:48:00Z">
        <w:r w:rsidR="005C3B1B">
          <w:t>in the</w:t>
        </w:r>
      </w:ins>
      <w:r>
        <w:t xml:space="preserve"> current forest structure</w:t>
      </w:r>
      <w:del w:id="103" w:author="Guillermo Gea Izquierdo" w:date="2019-07-29T14:47:00Z">
        <w:r w:rsidDel="005C3B1B">
          <w:delText xml:space="preserve"> </w:delText>
        </w:r>
      </w:del>
      <w:del w:id="104" w:author="Guillermo Gea Izquierdo" w:date="2019-07-29T14:42:00Z">
        <w:r w:rsidDel="00A977AF">
          <w:delText xml:space="preserve">and </w:delText>
        </w:r>
      </w:del>
      <w:del w:id="105" w:author="Guillermo Gea Izquierdo" w:date="2019-07-29T14:47:00Z">
        <w:r w:rsidDel="005C3B1B">
          <w:delText>land-use legacies</w:delText>
        </w:r>
      </w:del>
      <w:r>
        <w:t xml:space="preserve">. Trees </w:t>
      </w:r>
      <w:del w:id="106" w:author="Guillermo Gea Izquierdo" w:date="2019-07-29T14:48:00Z">
        <w:r w:rsidDel="005C3B1B">
          <w:delText>expressed a</w:delText>
        </w:r>
      </w:del>
      <w:ins w:id="107" w:author="Guillermo Gea Izquierdo" w:date="2019-07-29T14:48:00Z">
        <w:r w:rsidR="005C3B1B">
          <w:t>were</w:t>
        </w:r>
      </w:ins>
      <w:r>
        <w:t xml:space="preserve"> high</w:t>
      </w:r>
      <w:ins w:id="108" w:author="Guillermo Gea Izquierdo" w:date="2019-07-29T14:48:00Z">
        <w:r w:rsidR="005C3B1B">
          <w:t>ly</w:t>
        </w:r>
      </w:ins>
      <w:r>
        <w:t xml:space="preserve"> sensitivity to drought</w:t>
      </w:r>
      <w:ins w:id="109" w:author="Guillermo Gea Izquierdo" w:date="2019-07-29T14:48:00Z">
        <w:r w:rsidR="005C3B1B">
          <w:t xml:space="preserve"> and </w:t>
        </w:r>
      </w:ins>
      <w:del w:id="110" w:author="Guillermo Gea Izquierdo" w:date="2019-07-29T14:48:00Z">
        <w:r w:rsidDel="005C3B1B">
          <w:delText>. Resilience indices of</w:delText>
        </w:r>
      </w:del>
      <w:ins w:id="111" w:author="Guillermo Gea Izquierdo" w:date="2019-07-29T14:48:00Z">
        <w:r w:rsidR="005C3B1B">
          <w:t>both</w:t>
        </w:r>
      </w:ins>
      <w:r>
        <w:t xml:space="preserve"> primary and secondary growth expressed </w:t>
      </w:r>
      <w:del w:id="112" w:author="Guillermo Gea Izquierdo" w:date="2019-07-29T14:42:00Z">
        <w:r w:rsidDel="00A977AF">
          <w:delText xml:space="preserve">that trees showed </w:delText>
        </w:r>
      </w:del>
      <w:r>
        <w:t xml:space="preserve">high resilience </w:t>
      </w:r>
      <w:del w:id="113" w:author="Guillermo Gea Izquierdo" w:date="2019-07-29T14:43:00Z">
        <w:r w:rsidDel="00A977AF">
          <w:delText xml:space="preserve">both </w:delText>
        </w:r>
      </w:del>
      <w:r>
        <w:t xml:space="preserve">to </w:t>
      </w:r>
      <w:del w:id="114" w:author="Guillermo Gea Izquierdo" w:date="2019-07-29T14:43:00Z">
        <w:r w:rsidDel="00A977AF">
          <w:delText xml:space="preserve">recent </w:delText>
        </w:r>
      </w:del>
      <w:r>
        <w:t xml:space="preserve">drought events </w:t>
      </w:r>
      <w:del w:id="115" w:author="Guillermo Gea Izquierdo" w:date="2019-07-29T14:43:00Z">
        <w:r w:rsidDel="00A977AF">
          <w:delText>and to</w:delText>
        </w:r>
      </w:del>
      <w:ins w:id="116" w:author="Guillermo Gea Izquierdo" w:date="2019-07-29T14:43:00Z">
        <w:r w:rsidR="00A977AF">
          <w:t>in the short- and the</w:t>
        </w:r>
      </w:ins>
      <w:r>
        <w:t xml:space="preserve"> long-term</w:t>
      </w:r>
      <w:del w:id="117" w:author="Guillermo Gea Izquierdo" w:date="2019-07-29T14:43:00Z">
        <w:r w:rsidDel="00A977AF">
          <w:delText xml:space="preserve"> climatic changes</w:delText>
        </w:r>
      </w:del>
      <w:r>
        <w:t xml:space="preserve">. </w:t>
      </w:r>
      <w:ins w:id="118" w:author="Guillermo Gea Izquierdo" w:date="2019-07-29T14:48:00Z">
        <w:r w:rsidR="005C3B1B">
          <w:t>T</w:t>
        </w:r>
      </w:ins>
      <w:ins w:id="119" w:author="Guillermo Gea Izquierdo" w:date="2019-07-29T14:43:00Z">
        <w:r w:rsidR="00A977AF">
          <w:t xml:space="preserve">he </w:t>
        </w:r>
      </w:ins>
      <w:del w:id="120" w:author="Guillermo Gea Izquierdo" w:date="2019-07-29T14:43:00Z">
        <w:r w:rsidDel="00A977AF">
          <w:delText>R</w:delText>
        </w:r>
      </w:del>
      <w:ins w:id="121" w:author="Guillermo Gea Izquierdo" w:date="2019-07-29T14:43:00Z">
        <w:r w:rsidR="00A977AF">
          <w:t>r</w:t>
        </w:r>
      </w:ins>
      <w:r>
        <w:t xml:space="preserve">esponse to climate and resilience </w:t>
      </w:r>
      <w:del w:id="122" w:author="Guillermo Gea Izquierdo" w:date="2019-07-29T14:43:00Z">
        <w:r w:rsidDel="00A977AF">
          <w:delText xml:space="preserve">following </w:delText>
        </w:r>
      </w:del>
      <w:ins w:id="123" w:author="Guillermo Gea Izquierdo" w:date="2019-07-29T14:43:00Z">
        <w:r w:rsidR="00A977AF">
          <w:t xml:space="preserve">followed </w:t>
        </w:r>
      </w:ins>
      <w:r>
        <w:t xml:space="preserve">a water-stress gradient. </w:t>
      </w:r>
      <w:ins w:id="124" w:author="Guillermo Gea Izquierdo" w:date="2019-07-29T15:05:00Z">
        <w:r w:rsidR="00104414">
          <w:t xml:space="preserve">Primary and secondary growth </w:t>
        </w:r>
      </w:ins>
      <w:ins w:id="125" w:author="Guillermo Gea Izquierdo" w:date="2019-07-29T15:13:00Z">
        <w:r w:rsidR="00351084">
          <w:t>of</w:t>
        </w:r>
      </w:ins>
      <w:ins w:id="126" w:author="Guillermo Gea Izquierdo" w:date="2019-07-29T15:07:00Z">
        <w:r w:rsidR="008F7FED">
          <w:t xml:space="preserve"> </w:t>
        </w:r>
      </w:ins>
      <w:ins w:id="127" w:author="Guillermo Gea Izquierdo" w:date="2019-07-29T15:05:00Z">
        <w:r w:rsidR="00104414">
          <w:t>m</w:t>
        </w:r>
      </w:ins>
      <w:commentRangeStart w:id="128"/>
      <w:del w:id="129" w:author="Guillermo Gea Izquierdo" w:date="2019-07-29T14:43:00Z">
        <w:r w:rsidDel="00D51927">
          <w:delText>We found a</w:delText>
        </w:r>
      </w:del>
      <w:del w:id="130" w:author="Guillermo Gea Izquierdo" w:date="2019-07-29T14:45:00Z">
        <w:r w:rsidDel="00D51927">
          <w:delText xml:space="preserve"> positive growth trend since the end of the 1970s</w:delText>
        </w:r>
      </w:del>
      <w:del w:id="131" w:author="Guillermo Gea Izquierdo" w:date="2019-07-29T14:43:00Z">
        <w:r w:rsidDel="00D51927">
          <w:delText>, that</w:delText>
        </w:r>
      </w:del>
      <w:del w:id="132" w:author="Guillermo Gea Izquierdo" w:date="2019-07-29T14:45:00Z">
        <w:r w:rsidDel="00D51927">
          <w:delText xml:space="preserve"> was </w:delText>
        </w:r>
      </w:del>
      <w:del w:id="133" w:author="Guillermo Gea Izquierdo" w:date="2019-07-29T14:43:00Z">
        <w:r w:rsidDel="00D51927">
          <w:delText xml:space="preserve">strongest </w:delText>
        </w:r>
      </w:del>
      <w:del w:id="134" w:author="Guillermo Gea Izquierdo" w:date="2019-07-29T14:45:00Z">
        <w:r w:rsidDel="00D51927">
          <w:delText xml:space="preserve">in the high-elevation stand and non-significant in the most xeric site. </w:delText>
        </w:r>
      </w:del>
      <w:ins w:id="135" w:author="Guillermo Gea Izquierdo" w:date="2019-07-29T14:45:00Z">
        <w:r w:rsidR="00D51927">
          <w:t xml:space="preserve">ore xeric </w:t>
        </w:r>
      </w:ins>
      <w:del w:id="136" w:author="Guillermo Gea Izquierdo" w:date="2019-07-29T15:00:00Z">
        <w:r w:rsidDel="00420DF6">
          <w:delText xml:space="preserve">Northern </w:delText>
        </w:r>
      </w:del>
      <w:r>
        <w:t xml:space="preserve">populations </w:t>
      </w:r>
      <w:ins w:id="137" w:author="Guillermo Gea Izquierdo" w:date="2019-07-29T15:06:00Z">
        <w:r w:rsidR="00104414">
          <w:t>(i.e.</w:t>
        </w:r>
      </w:ins>
      <w:ins w:id="138" w:author="Guillermo Gea Izquierdo" w:date="2019-07-29T15:01:00Z">
        <w:r w:rsidR="00420DF6">
          <w:t xml:space="preserve"> North</w:t>
        </w:r>
      </w:ins>
      <w:ins w:id="139" w:author="Guillermo Gea Izquierdo" w:date="2019-07-29T15:13:00Z">
        <w:r w:rsidR="00351084">
          <w:t>ern</w:t>
        </w:r>
      </w:ins>
      <w:ins w:id="140" w:author="Guillermo Gea Izquierdo" w:date="2019-07-29T15:01:00Z">
        <w:r w:rsidR="00420DF6">
          <w:t xml:space="preserve"> aspect and</w:t>
        </w:r>
      </w:ins>
      <w:ins w:id="141" w:author="Guillermo Gea Izquierdo" w:date="2019-07-29T15:04:00Z">
        <w:r w:rsidR="00104414">
          <w:t xml:space="preserve"> </w:t>
        </w:r>
      </w:ins>
      <w:ins w:id="142" w:author="Guillermo Gea Izquierdo" w:date="2019-07-29T15:01:00Z">
        <w:r w:rsidR="00420DF6">
          <w:t>low elevations</w:t>
        </w:r>
      </w:ins>
      <w:ins w:id="143" w:author="Guillermo Gea Izquierdo" w:date="2019-07-29T15:06:00Z">
        <w:r w:rsidR="00104414">
          <w:t>)</w:t>
        </w:r>
      </w:ins>
      <w:ins w:id="144" w:author="Guillermo Gea Izquierdo" w:date="2019-07-29T15:01:00Z">
        <w:r w:rsidR="00420DF6">
          <w:t xml:space="preserve"> </w:t>
        </w:r>
      </w:ins>
      <w:del w:id="145" w:author="Guillermo Gea Izquierdo" w:date="2019-07-29T15:06:00Z">
        <w:r w:rsidDel="00104414">
          <w:delText xml:space="preserve">were </w:delText>
        </w:r>
      </w:del>
      <w:ins w:id="146" w:author="Guillermo Gea Izquierdo" w:date="2019-07-29T15:06:00Z">
        <w:r w:rsidR="00104414">
          <w:t xml:space="preserve">was </w:t>
        </w:r>
      </w:ins>
      <w:r>
        <w:t xml:space="preserve">less resilient to drought </w:t>
      </w:r>
      <w:ins w:id="147" w:author="Guillermo Gea Izquierdo" w:date="2019-07-29T15:05:00Z">
        <w:r w:rsidR="00104414">
          <w:t xml:space="preserve">than </w:t>
        </w:r>
      </w:ins>
      <w:ins w:id="148" w:author="Guillermo Gea Izquierdo" w:date="2019-07-29T15:07:00Z">
        <w:r w:rsidR="008F7FED">
          <w:t xml:space="preserve">that </w:t>
        </w:r>
      </w:ins>
      <w:ins w:id="149" w:author="Guillermo Gea Izquierdo" w:date="2019-07-29T15:08:00Z">
        <w:r w:rsidR="008F7FED">
          <w:t xml:space="preserve">at </w:t>
        </w:r>
      </w:ins>
      <w:ins w:id="150" w:author="Guillermo Gea Izquierdo" w:date="2019-07-29T15:05:00Z">
        <w:r w:rsidR="00104414">
          <w:t xml:space="preserve">more </w:t>
        </w:r>
        <w:proofErr w:type="spellStart"/>
        <w:r w:rsidR="00104414">
          <w:t>mesic</w:t>
        </w:r>
        <w:proofErr w:type="spellEnd"/>
        <w:r w:rsidR="00104414">
          <w:t xml:space="preserve"> sites</w:t>
        </w:r>
      </w:ins>
      <w:del w:id="151" w:author="Guillermo Gea Izquierdo" w:date="2019-07-29T15:05:00Z">
        <w:r w:rsidDel="00104414">
          <w:delText xml:space="preserve">both </w:delText>
        </w:r>
        <w:commentRangeEnd w:id="128"/>
        <w:r w:rsidR="00B41D41" w:rsidDel="00104414">
          <w:rPr>
            <w:rStyle w:val="Refdecomentario"/>
          </w:rPr>
          <w:commentReference w:id="128"/>
        </w:r>
        <w:r w:rsidDel="00104414">
          <w:delText>in primary and secondary growth than Southern populations</w:delText>
        </w:r>
      </w:del>
      <w:del w:id="152" w:author="Guillermo Gea Izquierdo" w:date="2019-07-29T14:45:00Z">
        <w:r w:rsidDel="00D51927">
          <w:delText xml:space="preserve"> </w:delText>
        </w:r>
      </w:del>
      <w:del w:id="153" w:author="Guillermo Gea Izquierdo" w:date="2019-07-29T14:49:00Z">
        <w:r w:rsidDel="005C3B1B">
          <w:delText>where</w:delText>
        </w:r>
      </w:del>
      <w:del w:id="154" w:author="Guillermo Gea Izquierdo" w:date="2019-07-29T15:01:00Z">
        <w:r w:rsidDel="00420DF6">
          <w:delText xml:space="preserve"> lower altitudes were </w:delText>
        </w:r>
      </w:del>
      <w:del w:id="155" w:author="Guillermo Gea Izquierdo" w:date="2019-07-29T14:46:00Z">
        <w:r w:rsidDel="00D51927">
          <w:delText xml:space="preserve">also </w:delText>
        </w:r>
      </w:del>
      <w:del w:id="156" w:author="Guillermo Gea Izquierdo" w:date="2019-07-29T15:01:00Z">
        <w:r w:rsidDel="00420DF6">
          <w:delText>less resilient than those at high-altitudes</w:delText>
        </w:r>
      </w:del>
      <w:r>
        <w:t>.</w:t>
      </w:r>
      <w:ins w:id="157" w:author="Guillermo Gea Izquierdo" w:date="2019-07-29T14:46:00Z">
        <w:r w:rsidR="00D51927">
          <w:t xml:space="preserve"> </w:t>
        </w:r>
      </w:ins>
      <w:ins w:id="158" w:author="Guillermo Gea Izquierdo" w:date="2019-07-29T15:14:00Z">
        <w:r w:rsidR="005301D5">
          <w:t>In addition, a</w:t>
        </w:r>
      </w:ins>
      <w:ins w:id="159" w:author="Guillermo Gea Izquierdo" w:date="2019-07-29T14:46:00Z">
        <w:r w:rsidR="00D51927">
          <w:t xml:space="preserve"> positive growth trend matching the warming </w:t>
        </w:r>
      </w:ins>
      <w:ins w:id="160" w:author="Guillermo Gea Izquierdo" w:date="2019-07-29T15:09:00Z">
        <w:r w:rsidR="008F7FED">
          <w:t>climate</w:t>
        </w:r>
      </w:ins>
      <w:ins w:id="161" w:author="Guillermo Gea Izquierdo" w:date="2019-07-29T14:46:00Z">
        <w:r w:rsidR="00D51927">
          <w:t xml:space="preserve"> since the </w:t>
        </w:r>
      </w:ins>
      <w:ins w:id="162" w:author="Guillermo Gea Izquierdo" w:date="2019-07-29T15:01:00Z">
        <w:r w:rsidR="00420DF6">
          <w:t>late</w:t>
        </w:r>
      </w:ins>
      <w:ins w:id="163" w:author="Guillermo Gea Izquierdo" w:date="2019-07-29T14:46:00Z">
        <w:r w:rsidR="00D51927">
          <w:t xml:space="preserve"> 1970s was particularly evident </w:t>
        </w:r>
      </w:ins>
      <w:ins w:id="164" w:author="Guillermo Gea Izquierdo" w:date="2019-07-29T15:01:00Z">
        <w:r w:rsidR="00420DF6">
          <w:t xml:space="preserve">in </w:t>
        </w:r>
      </w:ins>
      <w:proofErr w:type="spellStart"/>
      <w:ins w:id="165" w:author="Guillermo Gea Izquierdo" w:date="2019-07-29T14:46:00Z">
        <w:r w:rsidR="00D51927">
          <w:t>mesic</w:t>
        </w:r>
        <w:proofErr w:type="spellEnd"/>
        <w:r w:rsidR="00D51927">
          <w:t xml:space="preserve"> high-elevation </w:t>
        </w:r>
      </w:ins>
      <w:ins w:id="166" w:author="Guillermo Gea Izquierdo" w:date="2019-07-30T12:32:00Z">
        <w:r w:rsidR="0083115F">
          <w:t>stands</w:t>
        </w:r>
      </w:ins>
      <w:ins w:id="167" w:author="Guillermo Gea Izquierdo" w:date="2019-07-29T14:46:00Z">
        <w:r w:rsidR="00D51927">
          <w:t>, but absent in the most xeric site.</w:t>
        </w:r>
      </w:ins>
    </w:p>
    <w:p w14:paraId="36205981" w14:textId="7235F570" w:rsidR="00D1790C" w:rsidRDefault="005301D5" w:rsidP="008F7FED">
      <w:pPr>
        <w:numPr>
          <w:ilvl w:val="0"/>
          <w:numId w:val="11"/>
        </w:numPr>
      </w:pPr>
      <w:ins w:id="168" w:author="Guillermo Gea Izquierdo" w:date="2019-07-29T15:14:00Z">
        <w:r>
          <w:t xml:space="preserve">The species showed high resilience to drought </w:t>
        </w:r>
      </w:ins>
      <w:del w:id="169" w:author="Guillermo Gea Izquierdo" w:date="2019-07-29T15:14:00Z">
        <w:r w:rsidR="00EB7249" w:rsidDel="005301D5">
          <w:delText>D</w:delText>
        </w:r>
      </w:del>
      <w:ins w:id="170" w:author="Guillermo Gea Izquierdo" w:date="2019-07-29T15:14:00Z">
        <w:r>
          <w:t>d</w:t>
        </w:r>
      </w:ins>
      <w:r w:rsidR="00EB7249">
        <w:t xml:space="preserve">espite </w:t>
      </w:r>
      <w:ins w:id="171" w:author="Guillermo Gea Izquierdo" w:date="2019-07-29T15:14:00Z">
        <w:r>
          <w:t xml:space="preserve">being </w:t>
        </w:r>
      </w:ins>
      <w:del w:id="172" w:author="Guillermo Gea Izquierdo" w:date="2019-07-29T15:09:00Z">
        <w:r w:rsidR="00EB7249" w:rsidDel="008F7FED">
          <w:delText xml:space="preserve">being </w:delText>
        </w:r>
      </w:del>
      <w:del w:id="173" w:author="Guillermo Gea Izquierdo" w:date="2019-07-30T12:35:00Z">
        <w:r w:rsidR="00EB7249" w:rsidDel="004862A3">
          <w:delText>considered</w:delText>
        </w:r>
      </w:del>
      <w:r w:rsidR="00EB7249">
        <w:t xml:space="preserve"> relict </w:t>
      </w:r>
      <w:ins w:id="174" w:author="Guillermo Gea Izquierdo" w:date="2019-07-29T15:14:00Z">
        <w:r>
          <w:t xml:space="preserve">and </w:t>
        </w:r>
      </w:ins>
      <w:del w:id="175" w:author="Guillermo Gea Izquierdo" w:date="2019-07-29T15:14:00Z">
        <w:r w:rsidR="00EB7249" w:rsidDel="005301D5">
          <w:delText xml:space="preserve">stands </w:delText>
        </w:r>
      </w:del>
      <w:r w:rsidR="00EB7249">
        <w:t xml:space="preserve">at </w:t>
      </w:r>
      <w:del w:id="176" w:author="Guillermo Gea Izquierdo" w:date="2019-07-29T15:14:00Z">
        <w:r w:rsidR="00EB7249" w:rsidDel="005301D5">
          <w:delText xml:space="preserve">the </w:delText>
        </w:r>
      </w:del>
      <w:ins w:id="177" w:author="Guillermo Gea Izquierdo" w:date="2019-07-29T15:14:00Z">
        <w:r>
          <w:t>its</w:t>
        </w:r>
      </w:ins>
      <w:ins w:id="178" w:author="Guillermo Gea Izquierdo" w:date="2019-07-29T14:52:00Z">
        <w:r w:rsidR="00E9166D">
          <w:t xml:space="preserve"> </w:t>
        </w:r>
      </w:ins>
      <w:del w:id="179" w:author="Guillermo Gea Izquierdo" w:date="2019-07-29T15:09:00Z">
        <w:r w:rsidR="00EB7249" w:rsidDel="008F7FED">
          <w:delText xml:space="preserve">dry </w:delText>
        </w:r>
      </w:del>
      <w:r w:rsidR="00EB7249">
        <w:t>rear-edge</w:t>
      </w:r>
      <w:del w:id="180" w:author="Guillermo Gea Izquierdo" w:date="2019-07-29T14:52:00Z">
        <w:r w:rsidR="00EB7249" w:rsidDel="00E9166D">
          <w:delText xml:space="preserve"> for the species</w:delText>
        </w:r>
      </w:del>
      <w:ins w:id="181" w:author="Guillermo Gea Izquierdo" w:date="2019-07-30T12:36:00Z">
        <w:r w:rsidR="004862A3">
          <w:t xml:space="preserve">, </w:t>
        </w:r>
        <w:proofErr w:type="gramStart"/>
        <w:r w:rsidR="004862A3">
          <w:t>Yet</w:t>
        </w:r>
      </w:ins>
      <w:proofErr w:type="gramEnd"/>
      <w:ins w:id="182" w:author="Guillermo Gea Izquierdo" w:date="2019-07-30T12:37:00Z">
        <w:r w:rsidR="004862A3">
          <w:t>,</w:t>
        </w:r>
      </w:ins>
      <w:ins w:id="183" w:author="Guillermo Gea Izquierdo" w:date="2019-07-30T12:34:00Z">
        <w:r w:rsidR="004862A3">
          <w:t xml:space="preserve"> </w:t>
        </w:r>
      </w:ins>
      <w:del w:id="184" w:author="Guillermo Gea Izquierdo" w:date="2019-07-30T12:34:00Z">
        <w:r w:rsidR="00EB7249" w:rsidDel="004862A3">
          <w:delText>,</w:delText>
        </w:r>
      </w:del>
      <w:del w:id="185" w:author="Guillermo Gea Izquierdo" w:date="2019-07-29T14:56:00Z">
        <w:r w:rsidR="00EB7249" w:rsidDel="008A30DB">
          <w:delText xml:space="preserve"> </w:delText>
        </w:r>
      </w:del>
      <w:del w:id="186" w:author="Guillermo Gea Izquierdo" w:date="2019-07-29T15:14:00Z">
        <w:r w:rsidR="00EB7249" w:rsidDel="005301D5">
          <w:delText xml:space="preserve">the </w:delText>
        </w:r>
      </w:del>
      <w:del w:id="187" w:author="Guillermo Gea Izquierdo" w:date="2019-07-29T15:09:00Z">
        <w:r w:rsidR="00EB7249" w:rsidDel="008F7FED">
          <w:delText xml:space="preserve">trees </w:delText>
        </w:r>
      </w:del>
      <w:del w:id="188" w:author="Guillermo Gea Izquierdo" w:date="2019-07-29T15:14:00Z">
        <w:r w:rsidR="00EB7249" w:rsidDel="005301D5">
          <w:delText xml:space="preserve">showed high resilience </w:delText>
        </w:r>
      </w:del>
      <w:del w:id="189" w:author="Guillermo Gea Izquierdo" w:date="2019-07-29T14:56:00Z">
        <w:r w:rsidR="00EB7249" w:rsidDel="008A30DB">
          <w:delText xml:space="preserve">in response </w:delText>
        </w:r>
      </w:del>
      <w:del w:id="190" w:author="Guillermo Gea Izquierdo" w:date="2019-07-29T15:14:00Z">
        <w:r w:rsidR="00EB7249" w:rsidDel="005301D5">
          <w:delText>to drought</w:delText>
        </w:r>
      </w:del>
      <w:del w:id="191" w:author="Guillermo Gea Izquierdo" w:date="2019-07-29T14:56:00Z">
        <w:r w:rsidR="00EB7249" w:rsidDel="008A30DB">
          <w:delText>.</w:delText>
        </w:r>
      </w:del>
      <w:del w:id="192" w:author="Guillermo Gea Izquierdo" w:date="2019-07-29T15:09:00Z">
        <w:r w:rsidR="00EB7249" w:rsidDel="008F7FED">
          <w:delText xml:space="preserve"> </w:delText>
        </w:r>
      </w:del>
      <w:del w:id="193" w:author="Guillermo Gea Izquierdo" w:date="2019-07-29T14:56:00Z">
        <w:r w:rsidR="00EB7249" w:rsidDel="008A30DB">
          <w:delText>Yet, t</w:delText>
        </w:r>
      </w:del>
      <w:ins w:id="194" w:author="Guillermo Gea Izquierdo" w:date="2019-07-29T14:56:00Z">
        <w:r w:rsidR="008A30DB">
          <w:t>t</w:t>
        </w:r>
      </w:ins>
      <w:r w:rsidR="00EB7249">
        <w:t>he</w:t>
      </w:r>
      <w:del w:id="195" w:author="Guillermo Gea Izquierdo" w:date="2019-07-30T12:36:00Z">
        <w:r w:rsidR="00EB7249" w:rsidDel="004862A3">
          <w:delText>re</w:delText>
        </w:r>
      </w:del>
      <w:ins w:id="196" w:author="Guillermo Gea Izquierdo" w:date="2019-07-30T12:36:00Z">
        <w:r w:rsidR="004862A3">
          <w:t xml:space="preserve"> trees exhibited</w:t>
        </w:r>
      </w:ins>
      <w:del w:id="197" w:author="Guillermo Gea Izquierdo" w:date="2019-07-30T12:36:00Z">
        <w:r w:rsidR="00EB7249" w:rsidDel="004862A3">
          <w:delText xml:space="preserve"> </w:delText>
        </w:r>
      </w:del>
      <w:del w:id="198" w:author="Guillermo Gea Izquierdo" w:date="2019-07-29T14:56:00Z">
        <w:r w:rsidR="00EB7249" w:rsidDel="008A30DB">
          <w:delText xml:space="preserve">were </w:delText>
        </w:r>
      </w:del>
      <w:ins w:id="199" w:author="Guillermo Gea Izquierdo" w:date="2019-07-30T12:36:00Z">
        <w:r w:rsidR="004862A3">
          <w:t xml:space="preserve"> </w:t>
        </w:r>
      </w:ins>
      <w:r w:rsidR="00EB7249">
        <w:t xml:space="preserve">a </w:t>
      </w:r>
      <w:del w:id="200" w:author="Guillermo Gea Izquierdo" w:date="2019-07-29T15:10:00Z">
        <w:r w:rsidR="00EB7249" w:rsidDel="008F7FED">
          <w:delText xml:space="preserve">divergent </w:delText>
        </w:r>
      </w:del>
      <w:ins w:id="201" w:author="Guillermo Gea Izquierdo" w:date="2019-07-29T15:10:00Z">
        <w:r w:rsidR="008F7FED">
          <w:t xml:space="preserve">variable </w:t>
        </w:r>
      </w:ins>
      <w:r w:rsidR="00EB7249">
        <w:t xml:space="preserve">response to </w:t>
      </w:r>
      <w:del w:id="202" w:author="Guillermo Gea Izquierdo" w:date="2019-07-29T15:10:00Z">
        <w:r w:rsidR="00EB7249" w:rsidDel="008F7FED">
          <w:delText xml:space="preserve">a </w:delText>
        </w:r>
      </w:del>
      <w:ins w:id="203" w:author="Guillermo Gea Izquierdo" w:date="2019-07-29T15:10:00Z">
        <w:r w:rsidR="008F7FED">
          <w:t xml:space="preserve">the </w:t>
        </w:r>
      </w:ins>
      <w:r w:rsidR="00EB7249">
        <w:t xml:space="preserve">changing climate along </w:t>
      </w:r>
      <w:ins w:id="204" w:author="Guillermo Gea Izquierdo" w:date="2019-07-30T12:34:00Z">
        <w:r w:rsidR="004862A3">
          <w:t xml:space="preserve">a </w:t>
        </w:r>
      </w:ins>
      <w:r w:rsidR="00EB7249">
        <w:t>very short climatic gradient</w:t>
      </w:r>
      <w:del w:id="205" w:author="Guillermo Gea Izquierdo" w:date="2019-07-30T12:34:00Z">
        <w:r w:rsidR="00EB7249" w:rsidDel="004862A3">
          <w:delText>s</w:delText>
        </w:r>
      </w:del>
      <w:r w:rsidR="00EB7249">
        <w:t xml:space="preserve">. The </w:t>
      </w:r>
      <w:del w:id="206" w:author="Guillermo Gea Izquierdo" w:date="2019-07-29T15:15:00Z">
        <w:r w:rsidR="00EB7249" w:rsidDel="005301D5">
          <w:delText xml:space="preserve">oaks </w:delText>
        </w:r>
      </w:del>
      <w:ins w:id="207" w:author="Guillermo Gea Izquierdo" w:date="2019-07-29T15:15:00Z">
        <w:r>
          <w:t xml:space="preserve">trees </w:t>
        </w:r>
      </w:ins>
      <w:r w:rsidR="00EB7249">
        <w:t xml:space="preserve">were more sensitive to water availability </w:t>
      </w:r>
      <w:del w:id="208" w:author="Guillermo Gea Izquierdo" w:date="2019-07-29T15:10:00Z">
        <w:r w:rsidR="00EB7249" w:rsidDel="008F7FED">
          <w:delText xml:space="preserve">expressed </w:delText>
        </w:r>
      </w:del>
      <w:r w:rsidR="00EB7249">
        <w:t xml:space="preserve">at </w:t>
      </w:r>
      <w:del w:id="209" w:author="Guillermo Gea Izquierdo" w:date="2019-07-30T12:38:00Z">
        <w:r w:rsidR="00EB7249" w:rsidDel="004862A3">
          <w:delText xml:space="preserve">the </w:delText>
        </w:r>
      </w:del>
      <w:r w:rsidR="00EB7249">
        <w:t xml:space="preserve">most xeric sites whereas </w:t>
      </w:r>
      <w:ins w:id="210" w:author="Guillermo Gea Izquierdo" w:date="2019-07-29T14:57:00Z">
        <w:r w:rsidR="004862A3">
          <w:t>only</w:t>
        </w:r>
        <w:r w:rsidR="008A30DB">
          <w:t xml:space="preserve"> the coldest and more humid stands </w:t>
        </w:r>
      </w:ins>
      <w:del w:id="211" w:author="Guillermo Gea Izquierdo" w:date="2019-07-29T14:57:00Z">
        <w:r w:rsidR="00EB7249" w:rsidDel="008A30DB">
          <w:delText xml:space="preserve">they </w:delText>
        </w:r>
      </w:del>
      <w:r w:rsidR="00EB7249">
        <w:t xml:space="preserve">exhibited </w:t>
      </w:r>
      <w:ins w:id="212" w:author="Guillermo Gea Izquierdo" w:date="2019-07-30T12:38:00Z">
        <w:r w:rsidR="004862A3">
          <w:t xml:space="preserve">a </w:t>
        </w:r>
      </w:ins>
      <w:ins w:id="213" w:author="Guillermo Gea Izquierdo" w:date="2019-07-29T14:57:00Z">
        <w:r w:rsidR="008A30DB">
          <w:t xml:space="preserve">recent </w:t>
        </w:r>
      </w:ins>
      <w:r w:rsidR="00EB7249">
        <w:t>positive growth trend</w:t>
      </w:r>
      <w:del w:id="214" w:author="Guillermo Gea Izquierdo" w:date="2019-07-30T12:38:00Z">
        <w:r w:rsidR="00EB7249" w:rsidDel="004862A3">
          <w:delText>s</w:delText>
        </w:r>
      </w:del>
      <w:del w:id="215" w:author="Guillermo Gea Izquierdo" w:date="2019-07-29T14:57:00Z">
        <w:r w:rsidR="00EB7249" w:rsidDel="008A30DB">
          <w:delText xml:space="preserve"> only in the coldest and more humid stands</w:delText>
        </w:r>
      </w:del>
      <w:r w:rsidR="00EB7249">
        <w:t xml:space="preserve">. </w:t>
      </w:r>
      <w:del w:id="216" w:author="Guillermo Gea Izquierdo" w:date="2019-07-29T14:57:00Z">
        <w:r w:rsidR="00EB7249" w:rsidDel="008A30DB">
          <w:delText>These results suggest that s</w:delText>
        </w:r>
      </w:del>
      <w:ins w:id="217" w:author="Guillermo Gea Izquierdo" w:date="2019-07-29T14:57:00Z">
        <w:r w:rsidR="008A30DB">
          <w:t>S</w:t>
        </w:r>
      </w:ins>
      <w:r w:rsidR="00EB7249">
        <w:t>tand dynamics</w:t>
      </w:r>
      <w:del w:id="218" w:author="Guillermo Gea Izquierdo" w:date="2019-07-29T14:57:00Z">
        <w:r w:rsidR="00EB7249" w:rsidDel="008A30DB">
          <w:delText>, particularly</w:delText>
        </w:r>
      </w:del>
      <w:r w:rsidR="00EB7249">
        <w:t xml:space="preserve"> at the </w:t>
      </w:r>
      <w:del w:id="219" w:author="Guillermo Gea Izquierdo" w:date="2019-07-29T14:57:00Z">
        <w:r w:rsidR="00EB7249" w:rsidDel="008A30DB">
          <w:delText>lowest elevations</w:delText>
        </w:r>
      </w:del>
      <w:ins w:id="220" w:author="Guillermo Gea Izquierdo" w:date="2019-07-29T14:57:00Z">
        <w:r w:rsidR="008A30DB">
          <w:t>most xeric locations</w:t>
        </w:r>
      </w:ins>
      <w:r w:rsidR="00EB7249">
        <w:t xml:space="preserve"> (</w:t>
      </w:r>
      <w:r w:rsidR="00EB7249">
        <w:rPr>
          <w:i/>
        </w:rPr>
        <w:t>i.e.</w:t>
      </w:r>
      <w:r w:rsidR="00EB7249">
        <w:t xml:space="preserve"> the altitudinal rear-edge)</w:t>
      </w:r>
      <w:del w:id="221" w:author="Guillermo Gea Izquierdo" w:date="2019-07-29T15:10:00Z">
        <w:r w:rsidR="00EB7249" w:rsidDel="008F7FED">
          <w:delText>,</w:delText>
        </w:r>
      </w:del>
      <w:r w:rsidR="00EB7249">
        <w:t xml:space="preserve"> need</w:t>
      </w:r>
      <w:ins w:id="222" w:author="Guillermo Gea Izquierdo" w:date="2019-07-29T15:10:00Z">
        <w:r w:rsidR="008F7FED">
          <w:t>s</w:t>
        </w:r>
      </w:ins>
      <w:r w:rsidR="00EB7249">
        <w:t xml:space="preserve"> to be monitored under future expected </w:t>
      </w:r>
      <w:del w:id="223" w:author="Guillermo Gea Izquierdo" w:date="2019-07-29T15:11:00Z">
        <w:r w:rsidR="00EB7249" w:rsidDel="008F7FED">
          <w:delText xml:space="preserve">drier and warmer </w:delText>
        </w:r>
      </w:del>
      <w:r w:rsidR="00EB7249">
        <w:t xml:space="preserve">climatic scenarios bearing in mind that </w:t>
      </w:r>
      <w:del w:id="224" w:author="Guillermo Gea Izquierdo" w:date="2019-07-29T14:58:00Z">
        <w:r w:rsidR="00EB7249" w:rsidDel="008A30DB">
          <w:delText xml:space="preserve">management </w:delText>
        </w:r>
      </w:del>
      <w:ins w:id="225" w:author="Guillermo Gea Izquierdo" w:date="2019-07-29T14:58:00Z">
        <w:r w:rsidR="008A30DB">
          <w:t xml:space="preserve">land-use </w:t>
        </w:r>
      </w:ins>
      <w:r w:rsidR="00EB7249">
        <w:t xml:space="preserve">legacies </w:t>
      </w:r>
      <w:del w:id="226" w:author="Guillermo Gea Izquierdo" w:date="2019-07-29T14:58:00Z">
        <w:r w:rsidR="00EB7249" w:rsidDel="008A30DB">
          <w:delText xml:space="preserve">likely </w:delText>
        </w:r>
      </w:del>
      <w:r w:rsidR="00EB7249">
        <w:t xml:space="preserve">play a key role in </w:t>
      </w:r>
      <w:del w:id="227" w:author="Guillermo Gea Izquierdo" w:date="2019-07-29T14:58:00Z">
        <w:r w:rsidR="00EB7249" w:rsidDel="008A30DB">
          <w:delText xml:space="preserve">current </w:delText>
        </w:r>
      </w:del>
      <w:r w:rsidR="00EB7249">
        <w:t>stand dynamics.</w:t>
      </w:r>
    </w:p>
    <w:p w14:paraId="12167458" w14:textId="77777777" w:rsidR="00D1790C" w:rsidRDefault="00EB7249">
      <w:pPr>
        <w:pStyle w:val="Ttulo2"/>
      </w:pPr>
      <w:bookmarkStart w:id="228" w:name="keywords"/>
      <w:r>
        <w:t>Keywords</w:t>
      </w:r>
      <w:bookmarkEnd w:id="228"/>
    </w:p>
    <w:p w14:paraId="027A1C94" w14:textId="77777777" w:rsidR="00D1790C" w:rsidRDefault="00EB7249">
      <w:proofErr w:type="gramStart"/>
      <w:r>
        <w:t>extreme</w:t>
      </w:r>
      <w:proofErr w:type="gramEnd"/>
      <w:r>
        <w:t xml:space="preserve"> drought, resilience, rear-edge, </w:t>
      </w:r>
      <w:proofErr w:type="spellStart"/>
      <w:r>
        <w:rPr>
          <w:i/>
        </w:rPr>
        <w:t>Quercus</w:t>
      </w:r>
      <w:proofErr w:type="spellEnd"/>
      <w:r>
        <w:rPr>
          <w:i/>
        </w:rPr>
        <w:t xml:space="preserve"> </w:t>
      </w:r>
      <w:proofErr w:type="spellStart"/>
      <w:r>
        <w:rPr>
          <w:i/>
        </w:rPr>
        <w:t>pyrenaica</w:t>
      </w:r>
      <w:proofErr w:type="spellEnd"/>
      <w:r>
        <w:t xml:space="preserve">, tree-growth, </w:t>
      </w:r>
      <w:proofErr w:type="spellStart"/>
      <w:r>
        <w:t>dendrocronology</w:t>
      </w:r>
      <w:proofErr w:type="spellEnd"/>
      <w:r>
        <w:t>, remote-sensing</w:t>
      </w:r>
    </w:p>
    <w:p w14:paraId="21A70D9E" w14:textId="77777777" w:rsidR="00D1790C" w:rsidRDefault="00EB7249">
      <w:pPr>
        <w:pStyle w:val="Ttulo1"/>
      </w:pPr>
      <w:bookmarkStart w:id="229" w:name="introduction"/>
      <w:r>
        <w:t>Introduction</w:t>
      </w:r>
      <w:bookmarkEnd w:id="229"/>
    </w:p>
    <w:p w14:paraId="20C2348E" w14:textId="493F0EFD" w:rsidR="00D1790C" w:rsidRDefault="00EB7249">
      <w:r>
        <w:t xml:space="preserve">Intense drought is one of the most frequent and widespread climatic extremes affecting ecological systems worldwide and is considered a key feature of </w:t>
      </w:r>
      <w:ins w:id="230" w:author="Guillermo Gea Izquierdo" w:date="2019-07-29T15:22:00Z">
        <w:r w:rsidR="00B270A1">
          <w:t xml:space="preserve">the </w:t>
        </w:r>
      </w:ins>
      <w:r>
        <w:t xml:space="preserve">Mediterranean climate (Dai 2011). There has been an increase in the frequency and severity of drought events in the last decades, along with a trend towards drier summers particularly for southern Europe (Vicente-Serrano and others 2014b; </w:t>
      </w:r>
      <w:proofErr w:type="spellStart"/>
      <w:r>
        <w:t>Stagge</w:t>
      </w:r>
      <w:proofErr w:type="spellEnd"/>
      <w:r>
        <w:t xml:space="preserve"> and others 2017). This is especially critical, since </w:t>
      </w:r>
      <w:del w:id="231" w:author="Guillermo Gea Izquierdo" w:date="2019-07-29T15:22:00Z">
        <w:r w:rsidDel="00B270A1">
          <w:delText xml:space="preserve">the </w:delText>
        </w:r>
      </w:del>
      <w:r>
        <w:t>climate change projections for the Mediterranean area forecast that climate extreme events</w:t>
      </w:r>
      <w:del w:id="232" w:author="Guillermo Gea Izquierdo" w:date="2019-07-29T15:22:00Z">
        <w:r w:rsidDel="00B270A1">
          <w:delText>, like droughts,</w:delText>
        </w:r>
      </w:del>
      <w:r>
        <w:t xml:space="preserve"> will become more frequent and severe (</w:t>
      </w:r>
      <w:proofErr w:type="spellStart"/>
      <w:r>
        <w:t>Spinoni</w:t>
      </w:r>
      <w:proofErr w:type="spellEnd"/>
      <w:r>
        <w:t xml:space="preserve"> and others 2017).</w:t>
      </w:r>
    </w:p>
    <w:p w14:paraId="5566E102" w14:textId="64005DC4" w:rsidR="00D1790C" w:rsidRDefault="00EB7249">
      <w:pPr>
        <w:pStyle w:val="Textodecuerpo"/>
      </w:pPr>
      <w:r>
        <w:t xml:space="preserve">Drought causes significant changes in ecosystem productivity and </w:t>
      </w:r>
      <w:del w:id="233" w:author="Guillermo Gea Izquierdo" w:date="2019-07-29T15:23:00Z">
        <w:r w:rsidDel="00B270A1">
          <w:delText xml:space="preserve">water </w:delText>
        </w:r>
      </w:del>
      <w:r>
        <w:t xml:space="preserve">dynamics that can severely affect forests through changes in plant physiology, phenology and carbon allocation. </w:t>
      </w:r>
      <w:ins w:id="234" w:author="Guillermo Gea Izquierdo" w:date="2019-07-29T15:23:00Z">
        <w:r w:rsidR="00B270A1">
          <w:t xml:space="preserve">Thus, </w:t>
        </w:r>
      </w:ins>
      <w:del w:id="235" w:author="Guillermo Gea Izquierdo" w:date="2019-07-29T15:23:00Z">
        <w:r w:rsidDel="00B270A1">
          <w:delText xml:space="preserve">The </w:delText>
        </w:r>
      </w:del>
      <w:r>
        <w:t xml:space="preserve">assessment of </w:t>
      </w:r>
      <w:del w:id="236" w:author="Guillermo Gea Izquierdo" w:date="2019-07-29T15:23:00Z">
        <w:r w:rsidDel="00B270A1">
          <w:lastRenderedPageBreak/>
          <w:delText xml:space="preserve">the </w:delText>
        </w:r>
      </w:del>
      <w:r>
        <w:t xml:space="preserve">drought impacts on ecosystems has gained </w:t>
      </w:r>
      <w:ins w:id="237" w:author="Guillermo Gea Izquierdo" w:date="2019-07-29T15:23:00Z">
        <w:r w:rsidR="00B270A1">
          <w:t xml:space="preserve">much </w:t>
        </w:r>
      </w:ins>
      <w:r>
        <w:t xml:space="preserve">attention in </w:t>
      </w:r>
      <w:del w:id="238" w:author="Guillermo Gea Izquierdo" w:date="2019-07-29T15:24:00Z">
        <w:r w:rsidDel="006E2874">
          <w:delText xml:space="preserve">the </w:delText>
        </w:r>
      </w:del>
      <w:r>
        <w:t>last decades (Allen and others 2010; Clark and others 2016), and the functional response of vegetation to drought has been analyzed at global and local scales (</w:t>
      </w:r>
      <w:r>
        <w:rPr>
          <w:i/>
        </w:rPr>
        <w:t>e.g.</w:t>
      </w:r>
      <w:r>
        <w:t xml:space="preserve">, Vicente-Serrano and others 2013; see </w:t>
      </w:r>
      <w:proofErr w:type="spellStart"/>
      <w:r>
        <w:t>Martínez-Vilalta</w:t>
      </w:r>
      <w:proofErr w:type="spellEnd"/>
      <w:r>
        <w:t xml:space="preserve"> and </w:t>
      </w:r>
      <w:proofErr w:type="spellStart"/>
      <w:r>
        <w:t>Lloret</w:t>
      </w:r>
      <w:proofErr w:type="spellEnd"/>
      <w:r>
        <w:t xml:space="preserve"> 2016 for a revision).</w:t>
      </w:r>
    </w:p>
    <w:p w14:paraId="66D2F71F" w14:textId="5D517C09" w:rsidR="00D1790C" w:rsidRDefault="00EB7249">
      <w:pPr>
        <w:pStyle w:val="Textodecuerpo"/>
      </w:pPr>
      <w:proofErr w:type="gramStart"/>
      <w:r>
        <w:t>Ecosystem responses to drought are influenced by other drivers of environmental changes</w:t>
      </w:r>
      <w:proofErr w:type="gramEnd"/>
      <w:del w:id="239" w:author="Guillermo Gea Izquierdo" w:date="2019-07-30T15:23:00Z">
        <w:r w:rsidDel="00EF0287">
          <w:delText xml:space="preserve"> (Peñuelas and others 2017)</w:delText>
        </w:r>
      </w:del>
      <w:r>
        <w:t>. In a global-change context, the impacts of drought on vegetation need to be evaluated considering the interactions with other drivers of change (</w:t>
      </w:r>
      <w:proofErr w:type="spellStart"/>
      <w:r>
        <w:t>Doblas</w:t>
      </w:r>
      <w:proofErr w:type="spellEnd"/>
      <w:r>
        <w:t>-Miranda and others 2017). This is especially relevant for areas with a long history of landscape modification, such us the Mediterranean region, where land-use change plays a significant role in current ecosystem ecology (Navarro-González and others 2013), considering also that the interactions of these two factors, namely drought and land-use change, are crucial for Mediterranean forests (</w:t>
      </w:r>
      <w:proofErr w:type="spellStart"/>
      <w:r>
        <w:t>Doblas</w:t>
      </w:r>
      <w:proofErr w:type="spellEnd"/>
      <w:r>
        <w:t>-Miranda and others 2017).</w:t>
      </w:r>
    </w:p>
    <w:p w14:paraId="465F4198" w14:textId="2F3D6E0A" w:rsidR="00D1790C" w:rsidRDefault="00EB7249">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w:t>
      </w:r>
      <w:ins w:id="240" w:author="Guillermo Gea Izquierdo" w:date="2019-07-29T15:24:00Z">
        <w:r w:rsidR="006E2874">
          <w:t xml:space="preserve">and the </w:t>
        </w:r>
        <w:proofErr w:type="spellStart"/>
        <w:r w:rsidR="006E2874">
          <w:t>microtopography</w:t>
        </w:r>
        <w:proofErr w:type="spellEnd"/>
        <w:r w:rsidR="006E2874">
          <w:t xml:space="preserve"> </w:t>
        </w:r>
      </w:ins>
      <w:r>
        <w:t>(</w:t>
      </w:r>
      <w:proofErr w:type="spellStart"/>
      <w:r>
        <w:t>Hampe</w:t>
      </w:r>
      <w:proofErr w:type="spellEnd"/>
      <w:r>
        <w:t xml:space="preserve"> and Petit 2005). The response of rear-edge populations to variations on climate could be useful to estimate the adaptation of the species to predicted climatic changes (Jump and others 2010). </w:t>
      </w:r>
      <w:del w:id="241" w:author="Guillermo Gea Izquierdo" w:date="2019-07-29T15:25:00Z">
        <w:r w:rsidDel="006E2874">
          <w:delText xml:space="preserve">It </w:delText>
        </w:r>
      </w:del>
      <w:ins w:id="242" w:author="Guillermo Gea Izquierdo" w:date="2019-07-29T15:25:00Z">
        <w:r w:rsidR="006E2874">
          <w:t xml:space="preserve">This </w:t>
        </w:r>
      </w:ins>
      <w:r>
        <w:t>becomes even more important for relict populations driven by historical land-use</w:t>
      </w:r>
      <w:del w:id="243" w:author="Guillermo Gea Izquierdo" w:date="2019-07-29T15:25:00Z">
        <w:r w:rsidDel="006E2874">
          <w:delText>s, which</w:delText>
        </w:r>
      </w:del>
      <w:ins w:id="244" w:author="Guillermo Gea Izquierdo" w:date="2019-07-29T15:25:00Z">
        <w:r w:rsidR="006E2874">
          <w:t xml:space="preserve"> if they</w:t>
        </w:r>
      </w:ins>
      <w:del w:id="245" w:author="Guillermo Gea Izquierdo" w:date="2019-07-29T15:25:00Z">
        <w:r w:rsidDel="006E2874">
          <w:delText xml:space="preserve"> can</w:delText>
        </w:r>
      </w:del>
      <w:r>
        <w:t xml:space="preserve"> </w:t>
      </w:r>
      <w:proofErr w:type="spellStart"/>
      <w:r>
        <w:t>harbour</w:t>
      </w:r>
      <w:proofErr w:type="spellEnd"/>
      <w:r>
        <w:t xml:space="preserve"> high levels of intraspecific genetic diversity (</w:t>
      </w:r>
      <w:proofErr w:type="spellStart"/>
      <w:r>
        <w:t>Valbuena-Carabaña</w:t>
      </w:r>
      <w:proofErr w:type="spellEnd"/>
      <w:r>
        <w:t xml:space="preserve"> and Gil 2013).</w:t>
      </w:r>
    </w:p>
    <w:p w14:paraId="4F643C2F" w14:textId="0BD85144" w:rsidR="00D1790C" w:rsidRDefault="00EB7249">
      <w:pPr>
        <w:pStyle w:val="Textodecuerpo"/>
      </w:pPr>
      <w:r>
        <w:t>Many studies have analyzed the effects of drought on Mediterranean tree species representing the southernmost limit of their distribution (</w:t>
      </w:r>
      <w:r>
        <w:rPr>
          <w:i/>
        </w:rPr>
        <w:t>e.g.</w:t>
      </w:r>
      <w:r>
        <w:t>, Sánchez-</w:t>
      </w:r>
      <w:proofErr w:type="spellStart"/>
      <w:r>
        <w:t>Salguero</w:t>
      </w:r>
      <w:proofErr w:type="spellEnd"/>
      <w:r>
        <w:t xml:space="preserve"> and others 2012; Dorado-</w:t>
      </w:r>
      <w:proofErr w:type="spellStart"/>
      <w:r>
        <w:t>Liñán</w:t>
      </w:r>
      <w:proofErr w:type="spellEnd"/>
      <w:r>
        <w:t xml:space="preserve"> and others 2017</w:t>
      </w:r>
      <w:commentRangeStart w:id="246"/>
      <w:r>
        <w:t>b</w:t>
      </w:r>
      <w:commentRangeEnd w:id="246"/>
      <w:r w:rsidR="00C07B98">
        <w:rPr>
          <w:rStyle w:val="Refdecomentario"/>
        </w:rPr>
        <w:commentReference w:id="246"/>
      </w:r>
      <w:del w:id="247" w:author="Guillermo Gea Izquierdo" w:date="2019-07-30T15:28:00Z">
        <w:r w:rsidDel="00C07B98">
          <w:delText>; Caminero and others 2018</w:delText>
        </w:r>
      </w:del>
      <w:r>
        <w:t>)</w:t>
      </w:r>
      <w:ins w:id="248" w:author="Guillermo Gea Izquierdo" w:date="2019-07-29T15:26:00Z">
        <w:r w:rsidR="009A0451">
          <w:t xml:space="preserve">, and </w:t>
        </w:r>
      </w:ins>
      <w:del w:id="249" w:author="Guillermo Gea Izquierdo" w:date="2019-07-29T15:26:00Z">
        <w:r w:rsidDel="009A0451">
          <w:delText>. S</w:delText>
        </w:r>
      </w:del>
      <w:ins w:id="250" w:author="Guillermo Gea Izquierdo" w:date="2019-07-29T15:26:00Z">
        <w:r w:rsidR="009A0451">
          <w:t>s</w:t>
        </w:r>
      </w:ins>
      <w:r>
        <w:t xml:space="preserve">ome </w:t>
      </w:r>
      <w:del w:id="251" w:author="Guillermo Gea Izquierdo" w:date="2019-07-29T15:26:00Z">
        <w:r w:rsidDel="009A0451">
          <w:delText xml:space="preserve">of these studies </w:delText>
        </w:r>
      </w:del>
      <w:r>
        <w:t>focused on the resilience to drought of rear-edge populations (</w:t>
      </w:r>
      <w:r>
        <w:rPr>
          <w:i/>
        </w:rPr>
        <w:t>e.g.</w:t>
      </w:r>
      <w:r>
        <w:t xml:space="preserve">, </w:t>
      </w:r>
      <w:proofErr w:type="spellStart"/>
      <w:r>
        <w:t>Herrero</w:t>
      </w:r>
      <w:proofErr w:type="spellEnd"/>
      <w:r>
        <w:t xml:space="preserve"> and Zamora 2014). Resilience is the capacity of an ecosystem, community or individual to recover </w:t>
      </w:r>
      <w:ins w:id="252" w:author="Guillermo Gea Izquierdo" w:date="2019-07-29T15:26:00Z">
        <w:r w:rsidR="009A0451">
          <w:t xml:space="preserve">its </w:t>
        </w:r>
      </w:ins>
      <w:r>
        <w:t>pre-disturbance structure and function after a disturbance (</w:t>
      </w:r>
      <w:proofErr w:type="spellStart"/>
      <w:r>
        <w:t>Holling</w:t>
      </w:r>
      <w:proofErr w:type="spellEnd"/>
      <w:r>
        <w:t xml:space="preserve"> 1973). The assessment of resilience to climate disturbances like droughts provides critical information about the capacity of </w:t>
      </w:r>
      <w:del w:id="253" w:author="Guillermo Gea Izquierdo" w:date="2019-07-29T15:27:00Z">
        <w:r w:rsidDel="009A0451">
          <w:delText xml:space="preserve">the </w:delText>
        </w:r>
      </w:del>
      <w:r>
        <w:t xml:space="preserve">forests to maintain their structure and to continue providing valuable ecosystem services. </w:t>
      </w:r>
      <w:del w:id="254" w:author="Guillermo Gea Izquierdo" w:date="2019-07-29T15:27:00Z">
        <w:r w:rsidDel="009A0451">
          <w:delText>This is particularly relevant for populations located in the rear-edge of their current distribution, especially when they are located in Mediterranean mountains.</w:delText>
        </w:r>
      </w:del>
    </w:p>
    <w:p w14:paraId="5365BA5A" w14:textId="373B9694" w:rsidR="00D1790C" w:rsidDel="00E905FC" w:rsidRDefault="00E905FC">
      <w:pPr>
        <w:pStyle w:val="Textodecuerpo"/>
        <w:rPr>
          <w:del w:id="255" w:author="Guillermo Gea Izquierdo" w:date="2019-07-29T15:30:00Z"/>
        </w:rPr>
      </w:pPr>
      <w:ins w:id="256" w:author="Guillermo Gea Izquierdo" w:date="2019-07-29T15:29:00Z">
        <w:r>
          <w:t xml:space="preserve">Vegetation responses to drought requires of integrative and multidisciplinary strategies for assessing the impacts of disturbances on forest at several scales (Hartmann and others 2018). </w:t>
        </w:r>
      </w:ins>
      <w:r w:rsidR="00EB7249">
        <w:t xml:space="preserve">The resilience to drought of species is better assessed when several </w:t>
      </w:r>
      <w:proofErr w:type="spellStart"/>
      <w:r w:rsidR="00EB7249">
        <w:t>aproacches</w:t>
      </w:r>
      <w:proofErr w:type="spellEnd"/>
      <w:r w:rsidR="00EB7249">
        <w:t xml:space="preserve"> like remote sensing and </w:t>
      </w:r>
      <w:proofErr w:type="spellStart"/>
      <w:r w:rsidR="00EB7249">
        <w:t>dendrocronology</w:t>
      </w:r>
      <w:proofErr w:type="spellEnd"/>
      <w:r w:rsidR="00EB7249">
        <w:t xml:space="preserve"> are combined simultaneously. </w:t>
      </w:r>
      <w:proofErr w:type="spellStart"/>
      <w:r w:rsidR="00EB7249">
        <w:t>Dendroecological</w:t>
      </w:r>
      <w:proofErr w:type="spellEnd"/>
      <w:r w:rsidR="00EB7249">
        <w:t xml:space="preserve"> estimates of growth (</w:t>
      </w:r>
      <w:r w:rsidR="00EB7249">
        <w:rPr>
          <w:i/>
        </w:rPr>
        <w:t>i.e.</w:t>
      </w:r>
      <w:r w:rsidR="00EB7249">
        <w:t xml:space="preserve"> tree-ring width) are a widely used proxy to study tree vitality (</w:t>
      </w:r>
      <w:proofErr w:type="spellStart"/>
      <w:r w:rsidR="00EB7249">
        <w:t>Fritts</w:t>
      </w:r>
      <w:proofErr w:type="spellEnd"/>
      <w:r w:rsidR="00EB7249">
        <w:t xml:space="preserve"> 1976; </w:t>
      </w:r>
      <w:proofErr w:type="spellStart"/>
      <w:r w:rsidR="00EB7249">
        <w:t>Bhuyan</w:t>
      </w:r>
      <w:proofErr w:type="spellEnd"/>
      <w:r w:rsidR="00EB7249">
        <w:t xml:space="preserve"> and others 2017) and the analysis of annual-tree ring widths can be used to study changes in growth as response to drought at the </w:t>
      </w:r>
      <w:proofErr w:type="spellStart"/>
      <w:r w:rsidR="00EB7249">
        <w:t>individiual</w:t>
      </w:r>
      <w:proofErr w:type="spellEnd"/>
      <w:r w:rsidR="00EB7249">
        <w:t xml:space="preserve"> tree-scale (</w:t>
      </w:r>
      <w:proofErr w:type="spellStart"/>
      <w:r w:rsidR="00EB7249">
        <w:t>Fritts</w:t>
      </w:r>
      <w:proofErr w:type="spellEnd"/>
      <w:r w:rsidR="00EB7249">
        <w:t xml:space="preserve"> 1976). The combination of both approaches (remote sensing and </w:t>
      </w:r>
      <w:proofErr w:type="spellStart"/>
      <w:r w:rsidR="00EB7249">
        <w:t>dendroecology</w:t>
      </w:r>
      <w:proofErr w:type="spellEnd"/>
      <w:proofErr w:type="gramStart"/>
      <w:r w:rsidR="00EB7249">
        <w:t>),</w:t>
      </w:r>
      <w:proofErr w:type="gramEnd"/>
      <w:r w:rsidR="00EB7249">
        <w:t xml:space="preserve"> has been used to assess the effects of droughts on vegetation along ecological or </w:t>
      </w:r>
      <w:proofErr w:type="spellStart"/>
      <w:r w:rsidR="00EB7249">
        <w:t>elevational</w:t>
      </w:r>
      <w:proofErr w:type="spellEnd"/>
      <w:r w:rsidR="00EB7249">
        <w:t xml:space="preserve"> gradients (</w:t>
      </w:r>
      <w:r w:rsidR="00EB7249">
        <w:rPr>
          <w:i/>
        </w:rPr>
        <w:t>e.g.</w:t>
      </w:r>
      <w:r w:rsidR="00EB7249">
        <w:t xml:space="preserve"> Vicente-Serrano and others 2013; </w:t>
      </w:r>
      <w:proofErr w:type="spellStart"/>
      <w:r w:rsidR="00EB7249">
        <w:t>Coulthard</w:t>
      </w:r>
      <w:proofErr w:type="spellEnd"/>
      <w:r w:rsidR="00EB7249">
        <w:t xml:space="preserve"> and others 2017), and also for the analysis of growth resilience to drought on several tree species (</w:t>
      </w:r>
      <w:proofErr w:type="spellStart"/>
      <w:r w:rsidR="00EB7249">
        <w:t>Gazol</w:t>
      </w:r>
      <w:proofErr w:type="spellEnd"/>
      <w:r w:rsidR="00EB7249">
        <w:t xml:space="preserve"> and others 2018). Remote sensing can be used for studying </w:t>
      </w:r>
      <w:r w:rsidR="00EB7249">
        <w:lastRenderedPageBreak/>
        <w:t>droughts impacts on ecosystems</w:t>
      </w:r>
      <w:ins w:id="257" w:author="Guillermo Gea Izquierdo" w:date="2019-07-29T15:28:00Z">
        <w:r>
          <w:t>, hence the stand level</w:t>
        </w:r>
      </w:ins>
      <w:r w:rsidR="00EB7249">
        <w:t xml:space="preserve"> (</w:t>
      </w:r>
      <w:r w:rsidR="00EB7249">
        <w:rPr>
          <w:i/>
        </w:rPr>
        <w:t>e.g.</w:t>
      </w:r>
      <w:r w:rsidR="00EB7249">
        <w:t xml:space="preserve"> Zhang and others 2013). Vegetation indices obtained from satellite are used as a proxy for assessing vegetation functioning and aboveground net primary production (</w:t>
      </w:r>
      <w:proofErr w:type="spellStart"/>
      <w:r w:rsidR="00EB7249">
        <w:t>Alcaraz</w:t>
      </w:r>
      <w:proofErr w:type="spellEnd"/>
      <w:r w:rsidR="00EB7249">
        <w:t>-Segura and others 2009), and changes in the patterns of these indices are considered as an indicator of the forest response to external environmental factors, such us drought</w:t>
      </w:r>
      <w:del w:id="258" w:author="Guillermo Gea Izquierdo" w:date="2019-07-29T15:29:00Z">
        <w:r w:rsidR="00EB7249" w:rsidDel="00E905FC">
          <w:delText>s</w:delText>
        </w:r>
      </w:del>
      <w:r w:rsidR="00EB7249">
        <w:t xml:space="preserve"> (</w:t>
      </w:r>
      <w:r w:rsidR="00EB7249">
        <w:rPr>
          <w:i/>
        </w:rPr>
        <w:t>e.g.</w:t>
      </w:r>
      <w:r w:rsidR="00EB7249">
        <w:t xml:space="preserve"> Vicente-Serrano and others 2013). Drought impacts on vegetation using remote sensing have been analyzed at different scales. For instance, a global-scale study showed a stronger influence of drought for drier biomes (Vicente-Serrano and others 2013) whereas for Mediterranean area, studies at regional and local scales found a large spatial and seasonal variability of the effects of drought on vegetation (</w:t>
      </w:r>
      <w:proofErr w:type="spellStart"/>
      <w:r w:rsidR="00EB7249">
        <w:t>Gouveia</w:t>
      </w:r>
      <w:proofErr w:type="spellEnd"/>
      <w:r w:rsidR="00EB7249">
        <w:t xml:space="preserve"> and others 2017).</w:t>
      </w:r>
      <w:ins w:id="259" w:author="Guillermo Gea Izquierdo" w:date="2019-07-29T15:30:00Z">
        <w:r>
          <w:t xml:space="preserve"> </w:t>
        </w:r>
      </w:ins>
    </w:p>
    <w:p w14:paraId="00AB0264" w14:textId="3A434DB4" w:rsidR="00D1790C" w:rsidRDefault="00EB7249">
      <w:pPr>
        <w:pStyle w:val="Textodecuerpo"/>
      </w:pPr>
      <w:del w:id="260" w:author="Guillermo Gea Izquierdo" w:date="2019-07-29T15:29:00Z">
        <w:r w:rsidDel="00E905FC">
          <w:delText xml:space="preserve">Vegetation responses to drought requires of integrative and multidisciplinary strategies for assessing the impacts of disturbances on forest at several scales (Hartmann and others 2018). </w:delText>
        </w:r>
      </w:del>
      <w:r>
        <w:t>Several works assessed vegetation responses in term of resistance and resilience to drought events highli</w:t>
      </w:r>
      <w:del w:id="261" w:author="Guillermo Gea Izquierdo" w:date="2019-07-29T15:29:00Z">
        <w:r w:rsidDel="00E905FC">
          <w:delText>thg</w:delText>
        </w:r>
      </w:del>
      <w:ins w:id="262" w:author="Guillermo Gea Izquierdo" w:date="2019-07-29T15:29:00Z">
        <w:r w:rsidR="00E905FC">
          <w:t>gh</w:t>
        </w:r>
      </w:ins>
      <w:ins w:id="263" w:author="Guillermo Gea Izquierdo" w:date="2019-07-29T15:30:00Z">
        <w:r w:rsidR="00E905FC">
          <w:t>t</w:t>
        </w:r>
      </w:ins>
      <w:ins w:id="264" w:author="Guillermo Gea Izquierdo" w:date="2019-07-29T15:29:00Z">
        <w:r w:rsidR="00E905FC">
          <w:t>ing</w:t>
        </w:r>
      </w:ins>
      <w:r>
        <w:t xml:space="preserve"> a stronger </w:t>
      </w:r>
      <w:proofErr w:type="spellStart"/>
      <w:r>
        <w:t>reponse</w:t>
      </w:r>
      <w:proofErr w:type="spellEnd"/>
      <w:r>
        <w:t xml:space="preserve"> of tree-ring (tree-level) to drought variability compared to the greenness (ecosystem-level) (</w:t>
      </w:r>
      <w:r>
        <w:rPr>
          <w:i/>
        </w:rPr>
        <w:t>e.g.</w:t>
      </w:r>
      <w:r>
        <w:t xml:space="preserve"> Peña-Gallardo and others 2018; </w:t>
      </w:r>
      <w:proofErr w:type="spellStart"/>
      <w:r>
        <w:t>Gazol</w:t>
      </w:r>
      <w:proofErr w:type="spellEnd"/>
      <w:r>
        <w:t xml:space="preserve"> and others 2018). Nonetheless, </w:t>
      </w:r>
      <w:ins w:id="265" w:author="Guillermo Gea Izquierdo" w:date="2019-07-29T15:30:00Z">
        <w:r w:rsidR="00E905FC">
          <w:t xml:space="preserve">it </w:t>
        </w:r>
      </w:ins>
      <w:r>
        <w:t>is crucial to know if the responses at the tree level differ from responses at the ecosystem level, particularly in rear edge populations.</w:t>
      </w:r>
    </w:p>
    <w:p w14:paraId="3B8754D3" w14:textId="192456DD" w:rsidR="00D1790C" w:rsidRDefault="00EB7249">
      <w:pPr>
        <w:pStyle w:val="Textodecuerpo"/>
      </w:pPr>
      <w:r>
        <w:t xml:space="preserve">In this work we used remote sensing information and </w:t>
      </w:r>
      <w:proofErr w:type="spellStart"/>
      <w:r>
        <w:t>dendroecological</w:t>
      </w:r>
      <w:proofErr w:type="spellEnd"/>
      <w:r>
        <w:t xml:space="preserve"> methods to evaluate the drought impact</w:t>
      </w:r>
      <w:del w:id="266" w:author="Guillermo Gea Izquierdo" w:date="2019-07-29T16:02:00Z">
        <w:r w:rsidDel="00EC559F">
          <w:delText>s</w:delText>
        </w:r>
      </w:del>
      <w:r>
        <w:t xml:space="preserve"> in both canopy greenness (as a proxy to primary growth) and tree-radial growth </w:t>
      </w:r>
      <w:ins w:id="267" w:author="Guillermo Gea Izquierdo" w:date="2019-07-29T16:02:00Z">
        <w:r w:rsidR="00EC559F">
          <w:t xml:space="preserve">(as a proxy to secondary growth) </w:t>
        </w:r>
      </w:ins>
      <w:r>
        <w:t>of a Mediterranean tree species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on southern relict forests at the rear-edge of </w:t>
      </w:r>
      <w:ins w:id="268" w:author="Guillermo Gea Izquierdo" w:date="2019-07-29T15:30:00Z">
        <w:r w:rsidR="00E905FC">
          <w:t xml:space="preserve">the </w:t>
        </w:r>
      </w:ins>
      <w:r>
        <w:t>species distribution and where species performance is considered to be threatened by climate change. We also assessed the resilience of these forests both to several extreme drought episodes and to climate change</w:t>
      </w:r>
      <w:ins w:id="269" w:author="Guillermo Gea Izquierdo" w:date="2019-07-29T16:02:00Z">
        <w:r w:rsidR="00EC559F">
          <w:t xml:space="preserve"> (i.e. warming)</w:t>
        </w:r>
      </w:ins>
      <w:r>
        <w:t xml:space="preserve"> in the long-term in the last decades. Our main hypothesis is that these relict populations driven by historical land-use </w:t>
      </w:r>
      <w:del w:id="270" w:author="Guillermo Gea Izquierdo" w:date="2019-07-29T16:04:00Z">
        <w:r w:rsidDel="009C3263">
          <w:delText xml:space="preserve">at their present climatic (either altitudinal or latitudinal) rear-edge </w:delText>
        </w:r>
      </w:del>
      <w:r>
        <w:t>are particularly vulnerable to climate change</w:t>
      </w:r>
      <w:ins w:id="271" w:author="Guillermo Gea Izquierdo" w:date="2019-07-29T16:04:00Z">
        <w:r w:rsidR="009C3263" w:rsidRPr="009C3263">
          <w:t xml:space="preserve"> </w:t>
        </w:r>
        <w:r w:rsidR="009C3263">
          <w:t>at their present climatic (either altitudinal or latitudinal) rear-edge</w:t>
        </w:r>
      </w:ins>
      <w:r>
        <w:t xml:space="preserve">, and </w:t>
      </w:r>
      <w:del w:id="272" w:author="Guillermo Gea Izquierdo" w:date="2019-07-29T16:03:00Z">
        <w:r w:rsidDel="00EC559F">
          <w:delText xml:space="preserve">hence they </w:delText>
        </w:r>
      </w:del>
      <w:r>
        <w:t>will show low</w:t>
      </w:r>
      <w:del w:id="273" w:author="Guillermo Gea Izquierdo" w:date="2019-07-29T16:03:00Z">
        <w:r w:rsidDel="00EC559F">
          <w:delText>er-values of</w:delText>
        </w:r>
      </w:del>
      <w:r>
        <w:t xml:space="preserve"> resilience after </w:t>
      </w:r>
      <w:del w:id="274" w:author="Guillermo Gea Izquierdo" w:date="2019-07-29T16:03:00Z">
        <w:r w:rsidDel="00EC559F">
          <w:delText xml:space="preserve">several </w:delText>
        </w:r>
      </w:del>
      <w:r>
        <w:t xml:space="preserve">extreme drought </w:t>
      </w:r>
      <w:del w:id="275" w:author="Guillermo Gea Izquierdo" w:date="2019-07-29T16:03:00Z">
        <w:r w:rsidDel="00EC559F">
          <w:delText xml:space="preserve">only </w:delText>
        </w:r>
      </w:del>
      <w:ins w:id="276" w:author="Guillermo Gea Izquierdo" w:date="2019-07-29T16:03:00Z">
        <w:r w:rsidR="00EC559F">
          <w:t xml:space="preserve">particularly </w:t>
        </w:r>
      </w:ins>
      <w:r>
        <w:t xml:space="preserve">at the dry edge </w:t>
      </w:r>
      <w:del w:id="277" w:author="Guillermo Gea Izquierdo" w:date="2019-07-29T16:04:00Z">
        <w:r w:rsidDel="009C3263">
          <w:delText xml:space="preserve">of </w:delText>
        </w:r>
      </w:del>
      <w:ins w:id="278" w:author="Guillermo Gea Izquierdo" w:date="2019-07-29T16:04:00Z">
        <w:r w:rsidR="009C3263">
          <w:t xml:space="preserve">along </w:t>
        </w:r>
      </w:ins>
      <w:r>
        <w:t>climatic gradients</w:t>
      </w:r>
      <w:ins w:id="279" w:author="Guillermo Gea Izquierdo" w:date="2019-07-29T16:04:00Z">
        <w:r w:rsidR="009C3263">
          <w:t xml:space="preserve"> at the small scale within the rear-edge</w:t>
        </w:r>
      </w:ins>
      <w:r>
        <w:t xml:space="preserve">. To address this </w:t>
      </w:r>
      <w:proofErr w:type="spellStart"/>
      <w:r>
        <w:t>hyphotesis</w:t>
      </w:r>
      <w:proofErr w:type="spellEnd"/>
      <w:r>
        <w:t xml:space="preserve"> our specific</w:t>
      </w:r>
      <w:del w:id="280" w:author="Guillermo Gea Izquierdo" w:date="2019-07-29T16:03:00Z">
        <w:r w:rsidDel="00EC559F">
          <w:delText>s</w:delText>
        </w:r>
      </w:del>
      <w:r>
        <w:t xml:space="preserve"> aims were: (</w:t>
      </w:r>
      <w:proofErr w:type="spellStart"/>
      <w:r>
        <w:rPr>
          <w:i/>
        </w:rPr>
        <w:t>i</w:t>
      </w:r>
      <w:proofErr w:type="spellEnd"/>
      <w:r>
        <w:t xml:space="preserve">) To quantify how </w:t>
      </w:r>
      <w:del w:id="281" w:author="Guillermo Gea Izquierdo" w:date="2019-07-29T16:04:00Z">
        <w:r w:rsidDel="009C3263">
          <w:delText xml:space="preserve">two </w:delText>
        </w:r>
      </w:del>
      <w:r>
        <w:t xml:space="preserve">recent extreme drought events influenced primary and secondary growth of </w:t>
      </w:r>
      <w:r>
        <w:rPr>
          <w:i/>
        </w:rPr>
        <w:t xml:space="preserve">Q. </w:t>
      </w:r>
      <w:proofErr w:type="spellStart"/>
      <w:r>
        <w:rPr>
          <w:i/>
        </w:rPr>
        <w:t>pyrenaica</w:t>
      </w:r>
      <w:proofErr w:type="spellEnd"/>
      <w:r>
        <w:t xml:space="preserve"> forests in their rear edge; (</w:t>
      </w:r>
      <w:r>
        <w:rPr>
          <w:i/>
        </w:rPr>
        <w:t>ii</w:t>
      </w:r>
      <w:r>
        <w:t>) to analyze the long-term resilience of these forests to extreme drought events using time-series of radial growth; (</w:t>
      </w:r>
      <w:r>
        <w:rPr>
          <w:i/>
        </w:rPr>
        <w:t>iii</w:t>
      </w:r>
      <w:r>
        <w:t xml:space="preserve">) and to explore differences in the resilience metrics between populations located in contrasting ecological conditions within the rear edge </w:t>
      </w:r>
      <w:del w:id="282" w:author="Guillermo Gea Izquierdo" w:date="2019-07-29T16:05:00Z">
        <w:r w:rsidDel="009C3263">
          <w:delText xml:space="preserve">of the distribution </w:delText>
        </w:r>
      </w:del>
      <w:r>
        <w:t>of this species to detect vulnerability to climate change along climatic gradients. To achieve goal (</w:t>
      </w:r>
      <w:r>
        <w:rPr>
          <w:i/>
        </w:rPr>
        <w:t>iii</w:t>
      </w:r>
      <w:r>
        <w:t xml:space="preserve">) </w:t>
      </w:r>
      <w:del w:id="283" w:author="Guillermo Gea Izquierdo" w:date="2019-07-29T16:05:00Z">
        <w:r w:rsidDel="009C3263">
          <w:delText xml:space="preserve">within the region of study </w:delText>
        </w:r>
      </w:del>
      <w:r>
        <w:t xml:space="preserve">we assessed </w:t>
      </w:r>
      <w:ins w:id="284" w:author="Guillermo Gea Izquierdo" w:date="2019-07-29T16:05:00Z">
        <w:r w:rsidR="009C3263">
          <w:t xml:space="preserve">within the region of study </w:t>
        </w:r>
      </w:ins>
      <w:r>
        <w:t>whether the effect of aspect and microclimatic conditions expressed in northern and southern populations of Pyrenean oak forests differ in their resistance, resilience and recovery to extreme drought events.</w:t>
      </w:r>
    </w:p>
    <w:p w14:paraId="51CDF9B8" w14:textId="77777777" w:rsidR="00D1790C" w:rsidRDefault="00EB7249">
      <w:pPr>
        <w:pStyle w:val="Ttulo1"/>
      </w:pPr>
      <w:bookmarkStart w:id="285" w:name="materials-and-methods"/>
      <w:r>
        <w:lastRenderedPageBreak/>
        <w:t>Materials and methods</w:t>
      </w:r>
      <w:bookmarkEnd w:id="285"/>
    </w:p>
    <w:p w14:paraId="65F1EFB1" w14:textId="77777777" w:rsidR="00D1790C" w:rsidRDefault="00EB7249">
      <w:pPr>
        <w:pStyle w:val="Ttulo2"/>
      </w:pPr>
      <w:bookmarkStart w:id="286" w:name="tree-species-and-study-site"/>
      <w:r>
        <w:t>Tree species and study site</w:t>
      </w:r>
      <w:bookmarkEnd w:id="286"/>
    </w:p>
    <w:p w14:paraId="0D855011" w14:textId="7790BCF5" w:rsidR="00D1790C" w:rsidRDefault="00EB7249">
      <w:r>
        <w:t>Pyrenean oak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forests extend through </w:t>
      </w:r>
      <w:proofErr w:type="gramStart"/>
      <w:r>
        <w:t>south-western</w:t>
      </w:r>
      <w:proofErr w:type="gramEnd"/>
      <w:r>
        <w:t xml:space="preserve"> France and the Iberian Peninsula reaching its southern limit in mountains areas of northern Morocco (Franco 1990). In the Iberian Peninsula these forests live on siliceous soils under </w:t>
      </w:r>
      <w:proofErr w:type="spellStart"/>
      <w:r>
        <w:t>meso-supramediterranean</w:t>
      </w:r>
      <w:proofErr w:type="spellEnd"/>
      <w:r>
        <w:t xml:space="preserve"> and </w:t>
      </w:r>
      <w:proofErr w:type="spellStart"/>
      <w:r>
        <w:t>mesotemperate</w:t>
      </w:r>
      <w:proofErr w:type="spellEnd"/>
      <w:r>
        <w:t xml:space="preserve"> areas and </w:t>
      </w:r>
      <w:proofErr w:type="spellStart"/>
      <w:r>
        <w:t>subhumid</w:t>
      </w:r>
      <w:proofErr w:type="spellEnd"/>
      <w:r>
        <w:t xml:space="preserve">, humid and </w:t>
      </w:r>
      <w:proofErr w:type="spellStart"/>
      <w:r>
        <w:t>hyperhumid</w:t>
      </w:r>
      <w:proofErr w:type="spellEnd"/>
      <w:r>
        <w:t xml:space="preserve"> </w:t>
      </w:r>
      <w:proofErr w:type="spellStart"/>
      <w:r>
        <w:t>ombroclimate</w:t>
      </w:r>
      <w:proofErr w:type="spellEnd"/>
      <w:r>
        <w:t xml:space="preserve">. </w:t>
      </w:r>
      <w:r>
        <w:rPr>
          <w:i/>
        </w:rPr>
        <w:t xml:space="preserve">Q. </w:t>
      </w:r>
      <w:proofErr w:type="spellStart"/>
      <w:proofErr w:type="gramStart"/>
      <w:r>
        <w:rPr>
          <w:i/>
        </w:rPr>
        <w:t>pyrenaica</w:t>
      </w:r>
      <w:proofErr w:type="spellEnd"/>
      <w:proofErr w:type="gramEnd"/>
      <w:r>
        <w:t xml:space="preserve"> requires over 650 mm of annual precipitation and a summer minimal precipitation </w:t>
      </w:r>
      <w:commentRangeStart w:id="287"/>
      <w:r>
        <w:t>between 100 and 200 mm</w:t>
      </w:r>
      <w:commentRangeEnd w:id="287"/>
      <w:r w:rsidR="0091731B">
        <w:rPr>
          <w:rStyle w:val="Refdecomentario"/>
        </w:rPr>
        <w:commentReference w:id="287"/>
      </w:r>
      <w:r>
        <w:t>. Summer rainfall is a key factor for the species, which is considered to have low drought tolerance compared to genuine evergreen Mediterranean taxa (Río and others 2007).</w:t>
      </w:r>
    </w:p>
    <w:p w14:paraId="4E5D4BD4" w14:textId="5621A338" w:rsidR="00D1790C" w:rsidRDefault="00EB7249">
      <w:pPr>
        <w:pStyle w:val="Textodecuerpo"/>
      </w:pPr>
      <w:r>
        <w:t xml:space="preserve">The forests of this species </w:t>
      </w:r>
      <w:proofErr w:type="spellStart"/>
      <w:r>
        <w:t>reache</w:t>
      </w:r>
      <w:proofErr w:type="spellEnd"/>
      <w:del w:id="288" w:author="Guillermo Gea Izquierdo" w:date="2019-07-30T10:34:00Z">
        <w:r w:rsidDel="0091731B">
          <w:delText>s</w:delText>
        </w:r>
      </w:del>
      <w:r>
        <w:t xml:space="preserve"> </w:t>
      </w:r>
      <w:del w:id="289" w:author="Guillermo Gea Izquierdo" w:date="2019-07-30T10:32:00Z">
        <w:r w:rsidDel="0091731B">
          <w:delText xml:space="preserve">one of </w:delText>
        </w:r>
      </w:del>
      <w:r>
        <w:t xml:space="preserve">their southernmost European limit </w:t>
      </w:r>
      <w:ins w:id="290" w:author="Guillermo Gea Izquierdo" w:date="2019-07-30T10:33:00Z">
        <w:r w:rsidR="0091731B">
          <w:t xml:space="preserve">in </w:t>
        </w:r>
      </w:ins>
      <w:ins w:id="291" w:author="Guillermo Gea Izquierdo" w:date="2019-07-30T10:34:00Z">
        <w:r w:rsidR="0091731B">
          <w:t xml:space="preserve">mountains from </w:t>
        </w:r>
      </w:ins>
      <w:ins w:id="292" w:author="Guillermo Gea Izquierdo" w:date="2019-07-30T10:33:00Z">
        <w:r w:rsidR="0091731B">
          <w:t xml:space="preserve">Southern Andalusia like </w:t>
        </w:r>
      </w:ins>
      <w:del w:id="293" w:author="Guillermo Gea Izquierdo" w:date="2019-07-30T10:33:00Z">
        <w:r w:rsidDel="0091731B">
          <w:delText xml:space="preserve">in </w:delText>
        </w:r>
      </w:del>
      <w:r>
        <w:t>Sierra Nevada</w:t>
      </w:r>
      <w:ins w:id="294" w:author="Guillermo Gea Izquierdo" w:date="2019-07-30T10:34:00Z">
        <w:r w:rsidR="0091731B">
          <w:t xml:space="preserve"> (37°N, 3°W)</w:t>
        </w:r>
      </w:ins>
      <w:r>
        <w:t xml:space="preserve">, a high-mountain range </w:t>
      </w:r>
      <w:del w:id="295" w:author="Guillermo Gea Izquierdo" w:date="2019-07-30T10:34:00Z">
        <w:r w:rsidDel="0091731B">
          <w:delText xml:space="preserve">located in southern Spain (37°N, 3°W) </w:delText>
        </w:r>
      </w:del>
      <w:r>
        <w:t xml:space="preserve">with elevations between 860 m and 3482 m </w:t>
      </w:r>
      <w:proofErr w:type="spellStart"/>
      <w:r>
        <w:rPr>
          <w:i/>
        </w:rPr>
        <w:t>a.s.l</w:t>
      </w:r>
      <w:proofErr w:type="spellEnd"/>
      <w:proofErr w:type="gramStart"/>
      <w:r>
        <w:rPr>
          <w:i/>
        </w:rPr>
        <w:t>.</w:t>
      </w:r>
      <w:r>
        <w:t>.</w:t>
      </w:r>
      <w:proofErr w:type="gramEnd"/>
      <w:r>
        <w:t xml:space="preserve"> The climate is Mediterranean, characterized by cold winters and hot summers, with pronounced summer drought (July-August). There are eight Pyrenean oak patches (2400 Has) identified in this mountain range (Figure 1), ranging between 1100 and 2000 m </w:t>
      </w:r>
      <w:proofErr w:type="spellStart"/>
      <w:r>
        <w:rPr>
          <w:i/>
        </w:rPr>
        <w:t>a.s.l</w:t>
      </w:r>
      <w:proofErr w:type="spellEnd"/>
      <w:r>
        <w:rPr>
          <w:i/>
        </w:rPr>
        <w:t>.</w:t>
      </w:r>
      <w:r>
        <w:t xml:space="preserve"> </w:t>
      </w:r>
      <w:proofErr w:type="gramStart"/>
      <w:r>
        <w:t>and</w:t>
      </w:r>
      <w:proofErr w:type="gramEnd"/>
      <w:r>
        <w:t xml:space="preserve"> often associated to major river valleys. Sierra Nevada </w:t>
      </w:r>
      <w:del w:id="296" w:author="Guillermo Gea Izquierdo" w:date="2019-07-30T10:35:00Z">
        <w:r w:rsidDel="0091731B">
          <w:delText xml:space="preserve">mountain </w:delText>
        </w:r>
      </w:del>
      <w:r>
        <w:t xml:space="preserve">is considered </w:t>
      </w:r>
      <w:proofErr w:type="gramStart"/>
      <w:r>
        <w:t>a glacial</w:t>
      </w:r>
      <w:proofErr w:type="gramEnd"/>
      <w:r>
        <w:t xml:space="preserve"> </w:t>
      </w:r>
      <w:proofErr w:type="spellStart"/>
      <w:r>
        <w:t>refugia</w:t>
      </w:r>
      <w:proofErr w:type="spellEnd"/>
      <w:r>
        <w:t xml:space="preserve"> for deciduous </w:t>
      </w:r>
      <w:proofErr w:type="spellStart"/>
      <w:r>
        <w:rPr>
          <w:i/>
        </w:rPr>
        <w:t>Quercus</w:t>
      </w:r>
      <w:proofErr w:type="spellEnd"/>
      <w:r>
        <w:t xml:space="preserve"> species (</w:t>
      </w:r>
      <w:del w:id="297" w:author="Guillermo Gea Izquierdo" w:date="2019-07-30T15:36:00Z">
        <w:r w:rsidDel="004F739C">
          <w:delText xml:space="preserve">Brewer and others 2002; </w:delText>
        </w:r>
      </w:del>
      <w:proofErr w:type="spellStart"/>
      <w:r>
        <w:t>Olalde</w:t>
      </w:r>
      <w:proofErr w:type="spellEnd"/>
      <w:r>
        <w:t xml:space="preserve"> and others 2002). </w:t>
      </w:r>
      <w:ins w:id="298" w:author="Guillermo Gea Izquierdo" w:date="2019-07-30T10:35:00Z">
        <w:r w:rsidR="0091731B">
          <w:t xml:space="preserve">Today, </w:t>
        </w:r>
      </w:ins>
      <w:del w:id="299" w:author="Guillermo Gea Izquierdo" w:date="2019-07-30T10:35:00Z">
        <w:r w:rsidDel="0091731B">
          <w:delText xml:space="preserve">In this mountain region, </w:delText>
        </w:r>
      </w:del>
      <w:r>
        <w:rPr>
          <w:i/>
        </w:rPr>
        <w:t>Q.</w:t>
      </w:r>
      <w:r>
        <w:t xml:space="preserve"> </w:t>
      </w:r>
      <w:proofErr w:type="spellStart"/>
      <w:r>
        <w:rPr>
          <w:i/>
        </w:rPr>
        <w:t>pyrenaica</w:t>
      </w:r>
      <w:proofErr w:type="spellEnd"/>
      <w:r>
        <w:t xml:space="preserve"> woodlands </w:t>
      </w:r>
      <w:ins w:id="300" w:author="Guillermo Gea Izquierdo" w:date="2019-07-30T10:35:00Z">
        <w:r w:rsidR="0091731B">
          <w:t xml:space="preserve">in this mountain region </w:t>
        </w:r>
      </w:ins>
      <w:r>
        <w:t>represent a rear edge of their habitat distribution, which is important for determining habitat responses to expected climate change (</w:t>
      </w:r>
      <w:proofErr w:type="spellStart"/>
      <w:r>
        <w:t>Hampe</w:t>
      </w:r>
      <w:proofErr w:type="spellEnd"/>
      <w:r>
        <w:t xml:space="preserve"> and Petit 2005). They are the richest vascular-plant forest formation of Sierra Nevada, sheltering several endemic and endangered plant species (</w:t>
      </w:r>
      <w:proofErr w:type="spellStart"/>
      <w:r>
        <w:t>Lorite</w:t>
      </w:r>
      <w:proofErr w:type="spellEnd"/>
      <w:r>
        <w:t xml:space="preserve"> and others 2008). These relict</w:t>
      </w:r>
      <w:del w:id="301" w:author="Guillermo Gea Izquierdo" w:date="2019-07-30T10:36:00Z">
        <w:r w:rsidDel="0091731B">
          <w:delText>ic</w:delText>
        </w:r>
      </w:del>
      <w:r>
        <w:t xml:space="preserve"> </w:t>
      </w:r>
      <w:proofErr w:type="gramStart"/>
      <w:r>
        <w:t>forests undergone</w:t>
      </w:r>
      <w:proofErr w:type="gramEnd"/>
      <w:r>
        <w:t xml:space="preserve"> intensive anthropic use in history (Camacho-</w:t>
      </w:r>
      <w:proofErr w:type="spellStart"/>
      <w:r>
        <w:t>Olmedo</w:t>
      </w:r>
      <w:proofErr w:type="spellEnd"/>
      <w:r>
        <w:t xml:space="preserve"> and others 2002; </w:t>
      </w:r>
      <w:proofErr w:type="spellStart"/>
      <w:r>
        <w:t>Valbuena-Carabaña</w:t>
      </w:r>
      <w:proofErr w:type="spellEnd"/>
      <w:r>
        <w:t xml:space="preserve"> and Gil 2017). Furthermore, conservation status of this species for southern Spain is considered “Vulnerable”</w:t>
      </w:r>
      <w:del w:id="302" w:author="Guillermo Gea Izquierdo" w:date="2019-07-30T15:45:00Z">
        <w:r w:rsidDel="00E3383F">
          <w:delText xml:space="preserve"> (Vivero and others 2000)</w:delText>
        </w:r>
      </w:del>
      <w:r>
        <w:t xml:space="preserve"> and </w:t>
      </w:r>
      <w:del w:id="303" w:author="Guillermo Gea Izquierdo" w:date="2019-07-30T15:45:00Z">
        <w:r w:rsidDel="00E3383F">
          <w:delText>they are</w:delText>
        </w:r>
      </w:del>
      <w:ins w:id="304" w:author="Guillermo Gea Izquierdo" w:date="2019-07-30T15:45:00Z">
        <w:r w:rsidR="00E3383F">
          <w:t>it is</w:t>
        </w:r>
      </w:ins>
      <w:r>
        <w:t xml:space="preserve"> expected to suffer the impact of climate change, reduc</w:t>
      </w:r>
      <w:del w:id="305" w:author="Guillermo Gea Izquierdo" w:date="2019-07-30T10:36:00Z">
        <w:r w:rsidDel="0091731B">
          <w:delText>t</w:delText>
        </w:r>
      </w:del>
      <w:r>
        <w:t>ing its suitable habitats in the rear-edge (</w:t>
      </w:r>
      <w:proofErr w:type="spellStart"/>
      <w:r>
        <w:t>Gea-Izquierdo</w:t>
      </w:r>
      <w:proofErr w:type="spellEnd"/>
      <w:r>
        <w:t xml:space="preserve"> and others 2013).</w:t>
      </w:r>
    </w:p>
    <w:p w14:paraId="6C32F1EF" w14:textId="77777777" w:rsidR="00D1790C" w:rsidRDefault="00EB7249">
      <w:pPr>
        <w:pStyle w:val="Ttulo2"/>
      </w:pPr>
      <w:bookmarkStart w:id="306" w:name="drought-episodes"/>
      <w:r>
        <w:t>Drought episodes</w:t>
      </w:r>
      <w:bookmarkEnd w:id="306"/>
    </w:p>
    <w:p w14:paraId="79784991" w14:textId="18E7E193" w:rsidR="00D1790C" w:rsidRDefault="00EB7249">
      <w:del w:id="307" w:author="Guillermo Gea Izquierdo" w:date="2019-07-30T10:36:00Z">
        <w:r w:rsidDel="0091731B">
          <w:delText>During the second half of the twentieth century t</w:delText>
        </w:r>
      </w:del>
      <w:ins w:id="308" w:author="Guillermo Gea Izquierdo" w:date="2019-07-30T10:36:00Z">
        <w:r w:rsidR="0091731B">
          <w:t>T</w:t>
        </w:r>
      </w:ins>
      <w:r>
        <w:t xml:space="preserve">he Iberian Peninsula suffered several extreme drought episodes </w:t>
      </w:r>
      <w:ins w:id="309" w:author="Guillermo Gea Izquierdo" w:date="2019-07-30T10:37:00Z">
        <w:r w:rsidR="0091731B">
          <w:t xml:space="preserve">in the last decades of the twentieth century </w:t>
        </w:r>
      </w:ins>
      <w:r>
        <w:t>(</w:t>
      </w:r>
      <w:r>
        <w:rPr>
          <w:i/>
        </w:rPr>
        <w:t>e.g</w:t>
      </w:r>
      <w:r>
        <w:t>. 1994-1995, 1999, 2005, 2012) (Vicente-Serrano and others 2014b).</w:t>
      </w:r>
      <w:ins w:id="310" w:author="Guillermo Gea Izquierdo" w:date="2019-07-30T10:37:00Z">
        <w:r w:rsidR="0091731B">
          <w:t xml:space="preserve"> </w:t>
        </w:r>
      </w:ins>
      <w:r>
        <w:t>The 2005 and 2012 drought events have been documented among the worst droughts in the last decades for the southern Iberian Peninsula (</w:t>
      </w:r>
      <w:proofErr w:type="spellStart"/>
      <w:r>
        <w:t>Garc</w:t>
      </w:r>
      <w:del w:id="311" w:author="Guillermo Gea Izquierdo" w:date="2019-07-30T15:27:00Z">
        <w:r w:rsidDel="00C07B98">
          <w:delText>ı</w:delText>
        </w:r>
      </w:del>
      <w:ins w:id="312" w:author="Guillermo Gea Izquierdo" w:date="2019-07-30T15:27:00Z">
        <w:r w:rsidR="00C07B98">
          <w:t>í</w:t>
        </w:r>
      </w:ins>
      <w:del w:id="313" w:author="Guillermo Gea Izquierdo" w:date="2019-07-30T15:27:00Z">
        <w:r w:rsidDel="00C07B98">
          <w:delText>'</w:delText>
        </w:r>
      </w:del>
      <w:r>
        <w:t>a</w:t>
      </w:r>
      <w:proofErr w:type="spellEnd"/>
      <w:r>
        <w:t xml:space="preserve">-Herrera and others 2007; </w:t>
      </w:r>
      <w:proofErr w:type="spellStart"/>
      <w:r>
        <w:t>Páscoa</w:t>
      </w:r>
      <w:proofErr w:type="spellEnd"/>
      <w:r>
        <w:t xml:space="preserve"> and others 2017) 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w:t>
      </w:r>
      <w:r>
        <w:lastRenderedPageBreak/>
        <w:t xml:space="preserve">Table S3). The identification of a drought event were done using the Standardized Precipitation-Evapotranspiration Index (SPEI) (Vicente-Serrano and others 2010) following similar procedure as proposed by </w:t>
      </w:r>
      <w:proofErr w:type="spellStart"/>
      <w:r>
        <w:t>Spinoni</w:t>
      </w:r>
      <w:proofErr w:type="spellEnd"/>
      <w:r>
        <w:t xml:space="preserve"> and others (2015). We used SPEI-12 months scale for all 0.5º grid cells covering Sierra Nevada obtained from Global SPEI Database (</w:t>
      </w:r>
      <w:hyperlink r:id="rId11">
        <w:r>
          <w:rPr>
            <w:rStyle w:val="Hipervnculo"/>
          </w:rPr>
          <w:t>http://spei.csic.es/database.html</w:t>
        </w:r>
      </w:hyperlink>
      <w:r>
        <w:t>). A severe drought event starts in the month when SPEI falls below the threshold of -1.28 (</w:t>
      </w:r>
      <w:proofErr w:type="spellStart"/>
      <w:r>
        <w:t>Páscoa</w:t>
      </w:r>
      <w:proofErr w:type="spellEnd"/>
      <w:r>
        <w:t xml:space="preserve"> and others 2017; </w:t>
      </w:r>
      <w:proofErr w:type="spellStart"/>
      <w:r>
        <w:t>Spinoni</w:t>
      </w:r>
      <w:proofErr w:type="spellEnd"/>
      <w:r>
        <w:t xml:space="preserve"> and others 2017). A drought event is considered only when SPEI values are below the threshold for at least two consecutive months. Several indicators were computed for each drought event: </w:t>
      </w:r>
      <w:r w:rsidRPr="0091731B">
        <w:rPr>
          <w:i/>
          <w:rPrChange w:id="314" w:author="Guillermo Gea Izquierdo" w:date="2019-07-30T10:39:00Z">
            <w:rPr>
              <w:b/>
              <w:i/>
            </w:rPr>
          </w:rPrChange>
        </w:rPr>
        <w:t>duration</w:t>
      </w:r>
      <w:r w:rsidRPr="0091731B">
        <w:t xml:space="preserve"> as the number of consecutive months with the SPEI lower than a certain threshold; </w:t>
      </w:r>
      <w:r w:rsidRPr="0091731B">
        <w:rPr>
          <w:i/>
          <w:rPrChange w:id="315" w:author="Guillermo Gea Izquierdo" w:date="2019-07-30T10:39:00Z">
            <w:rPr>
              <w:b/>
              <w:i/>
            </w:rPr>
          </w:rPrChange>
        </w:rPr>
        <w:t>severity</w:t>
      </w:r>
      <w:r w:rsidRPr="0091731B">
        <w:t xml:space="preserve"> of a drought event is the sum of the SPEI values (absolute values) during the duration of the drought event; the </w:t>
      </w:r>
      <w:r w:rsidRPr="0091731B">
        <w:rPr>
          <w:i/>
          <w:rPrChange w:id="316" w:author="Guillermo Gea Izquierdo" w:date="2019-07-30T10:39:00Z">
            <w:rPr>
              <w:b/>
              <w:i/>
            </w:rPr>
          </w:rPrChange>
        </w:rPr>
        <w:t>intensity</w:t>
      </w:r>
      <w:r w:rsidRPr="0091731B">
        <w:t xml:space="preserve"> and the </w:t>
      </w:r>
      <w:r w:rsidRPr="0091731B">
        <w:rPr>
          <w:i/>
          <w:rPrChange w:id="317" w:author="Guillermo Gea Izquierdo" w:date="2019-07-30T10:39:00Z">
            <w:rPr>
              <w:b/>
              <w:i/>
            </w:rPr>
          </w:rPrChange>
        </w:rPr>
        <w:t>Lowest SPEI</w:t>
      </w:r>
      <w:r w:rsidRPr="0091731B">
        <w:t xml:space="preserve"> refer to the mean and lowest value of SPEI respectively during the drought event</w:t>
      </w:r>
      <w:r>
        <w:t>.</w:t>
      </w:r>
    </w:p>
    <w:p w14:paraId="16AB47AC" w14:textId="4E80BEEB" w:rsidR="00D1790C" w:rsidRDefault="00EB7249">
      <w:pPr>
        <w:pStyle w:val="Ttulo2"/>
      </w:pPr>
      <w:bookmarkStart w:id="318" w:name="greenness-data"/>
      <w:r>
        <w:t>Greenness data</w:t>
      </w:r>
      <w:bookmarkEnd w:id="318"/>
      <w:ins w:id="319" w:author="Guillermo Gea Izquierdo" w:date="2019-07-30T10:58:00Z">
        <w:r w:rsidR="00C01EA3">
          <w:t xml:space="preserve"> to assess ecosystem </w:t>
        </w:r>
      </w:ins>
      <w:ins w:id="320" w:author="Guillermo Gea Izquierdo" w:date="2019-07-30T10:59:00Z">
        <w:r w:rsidR="00C01EA3">
          <w:t>resilience</w:t>
        </w:r>
      </w:ins>
    </w:p>
    <w:p w14:paraId="43E95F09" w14:textId="31EA8D17" w:rsidR="00D1790C" w:rsidRDefault="00EB7249">
      <w:r>
        <w:t xml:space="preserve">Vegetation greenness of </w:t>
      </w:r>
      <w:r>
        <w:rPr>
          <w:i/>
        </w:rPr>
        <w:t xml:space="preserve">Q. </w:t>
      </w:r>
      <w:proofErr w:type="spellStart"/>
      <w:r>
        <w:rPr>
          <w:i/>
        </w:rPr>
        <w:t>pyrenaica</w:t>
      </w:r>
      <w:proofErr w:type="spellEnd"/>
      <w:r>
        <w:t xml:space="preserve"> was characterized by means of the </w:t>
      </w:r>
      <w:r>
        <w:rPr>
          <w:i/>
        </w:rPr>
        <w:t>Enhanced Vegetation Index</w:t>
      </w:r>
      <w:r>
        <w:t xml:space="preserve"> (EVI), derived from MOD13Q1 product of the MODIS (</w:t>
      </w:r>
      <w:r>
        <w:rPr>
          <w:i/>
        </w:rPr>
        <w:t xml:space="preserve">Moderate Resolution Imaging </w:t>
      </w:r>
      <w:proofErr w:type="spellStart"/>
      <w:r>
        <w:rPr>
          <w:i/>
        </w:rPr>
        <w:t>Spectroradiometer</w:t>
      </w:r>
      <w:proofErr w:type="spellEnd"/>
      <w:r>
        <w:t>) sensor. MODIS EVI Data (Collection 6) were obta</w:t>
      </w:r>
      <w:del w:id="321" w:author="Guillermo Gea Izquierdo" w:date="2019-07-30T10:39:00Z">
        <w:r w:rsidDel="00E243E2">
          <w:delText>n</w:delText>
        </w:r>
      </w:del>
      <w:r>
        <w:t>i</w:t>
      </w:r>
      <w:ins w:id="322" w:author="Guillermo Gea Izquierdo" w:date="2019-07-30T10:39:00Z">
        <w:r w:rsidR="00E243E2">
          <w:t>n</w:t>
        </w:r>
      </w:ins>
      <w:r>
        <w:t>ed for the period 2000 - 2016. EVI data consi</w:t>
      </w:r>
      <w:ins w:id="323" w:author="Guillermo Gea Izquierdo" w:date="2019-07-30T10:39:00Z">
        <w:r w:rsidR="00E243E2">
          <w:t>s</w:t>
        </w:r>
      </w:ins>
      <w:r>
        <w:t xml:space="preserve">ts of 16-day maximum value composite images (23 per year) of the EVI value with a spatial resolution of 250 m x 250 m. We selected the pixels covering the distribution of </w:t>
      </w:r>
      <w:r>
        <w:rPr>
          <w:i/>
        </w:rPr>
        <w:t xml:space="preserve">Q. </w:t>
      </w:r>
      <w:proofErr w:type="spellStart"/>
      <w:r>
        <w:rPr>
          <w:i/>
        </w:rPr>
        <w:t>pyrenaica</w:t>
      </w:r>
      <w:proofErr w:type="spellEnd"/>
      <w:r>
        <w:t xml:space="preserve"> forests in Sierra Nevada (</w:t>
      </w:r>
      <w:r>
        <w:rPr>
          <w:i/>
        </w:rPr>
        <w:t>n</w:t>
      </w:r>
      <w:r>
        <w:t xml:space="preserve"> = 928 pixels). Values affected by high content of aerosols, clouds, snow and shadows, were filtered out following recommendations for mountain regions (Reyes-</w:t>
      </w:r>
      <w:proofErr w:type="spellStart"/>
      <w:r>
        <w:t>Díez</w:t>
      </w:r>
      <w:proofErr w:type="spellEnd"/>
      <w:r>
        <w:t xml:space="preserve"> and others 2015).</w:t>
      </w:r>
    </w:p>
    <w:p w14:paraId="6AEFB608" w14:textId="77777777" w:rsidR="00D1790C" w:rsidRDefault="00EB7249">
      <w:pPr>
        <w:pStyle w:val="Textodecuerpo"/>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standardized anomaly (</w:t>
      </w:r>
      <m:oMath>
        <m:r>
          <w:rPr>
            <w:rFonts w:ascii="Cambria Math" w:hAnsi="Cambria Math"/>
          </w:rPr>
          <m:t>EVI sa</m:t>
        </m:r>
      </m:oMath>
      <w:r>
        <w:t>) was computed pixel-by-pixel, since it minimizes biases in the evaluation of anomalies, providing more information about the magnitude of the anomalies (Samanta and others 2012). For each pixel, an annual EVI value was obtained by averaging EVI valid values. Then, the standardized anomaly was computed as:</w:t>
      </w:r>
    </w:p>
    <w:p w14:paraId="092741FA" w14:textId="77777777" w:rsidR="00D1790C" w:rsidRDefault="00EB7249">
      <w:pPr>
        <w:pStyle w:val="Textodecuerpo"/>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421ACB0B" w14:textId="77777777" w:rsidR="00D1790C" w:rsidRDefault="00EB7249">
      <w:proofErr w:type="gramStart"/>
      <w:r>
        <w:t>where</w:t>
      </w:r>
      <w:proofErr w:type="gramEnd"/>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w:t>
      </w:r>
      <w:proofErr w:type="spellStart"/>
      <w:r>
        <w:t>lues</w:t>
      </w:r>
      <w:proofErr w:type="spellEnd"/>
      <w:r>
        <w:t xml:space="preserve">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EVI sa&gt;1</m:t>
        </m:r>
      </m:oMath>
      <w:r>
        <w:t>), “browning” (</w:t>
      </w:r>
      <m:oMath>
        <m:r>
          <w:rPr>
            <w:rFonts w:ascii="Cambria Math" w:hAnsi="Cambria Math"/>
          </w:rPr>
          <m:t>EVI sa&lt;-1</m:t>
        </m:r>
      </m:oMath>
      <w:r>
        <w:t>) or “no changes” (</w:t>
      </w:r>
      <m:oMath>
        <m:r>
          <w:rPr>
            <w:rFonts w:ascii="Cambria Math" w:hAnsi="Cambria Math"/>
          </w:rPr>
          <m:t>-1&gt;EVI sa&gt;1</m:t>
        </m:r>
      </m:oMath>
      <w:r>
        <w:t>)(Samanta and others 2012).</w:t>
      </w:r>
    </w:p>
    <w:p w14:paraId="18EC39D1" w14:textId="77777777" w:rsidR="00D1790C" w:rsidRDefault="00EB7249">
      <w:pPr>
        <w:pStyle w:val="Textodecuerpo"/>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because it showed high significant correlations with </w:t>
      </w:r>
      <w:r>
        <w:lastRenderedPageBreak/>
        <w:t>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nonparametric test.</w:t>
      </w:r>
    </w:p>
    <w:p w14:paraId="3972D214" w14:textId="0E966CFC" w:rsidR="00D1790C" w:rsidRDefault="00EB7249">
      <w:pPr>
        <w:pStyle w:val="Ttulo2"/>
      </w:pPr>
      <w:bookmarkStart w:id="324" w:name="field-sampling-and-dendrochronological-m"/>
      <w:r>
        <w:t xml:space="preserve">Field sampling and </w:t>
      </w:r>
      <w:proofErr w:type="spellStart"/>
      <w:r>
        <w:t>dendrochronological</w:t>
      </w:r>
      <w:proofErr w:type="spellEnd"/>
      <w:r>
        <w:t xml:space="preserve"> methods</w:t>
      </w:r>
      <w:bookmarkEnd w:id="324"/>
      <w:ins w:id="325" w:author="Guillermo Gea Izquierdo" w:date="2019-07-30T10:59:00Z">
        <w:r w:rsidR="00C01EA3">
          <w:t xml:space="preserve"> to assess individual resilience</w:t>
        </w:r>
      </w:ins>
    </w:p>
    <w:p w14:paraId="04F22A3A" w14:textId="685555E5" w:rsidR="00D1790C" w:rsidRDefault="00EB7249">
      <w:r>
        <w:t xml:space="preserve">Tree sampling was carried out during autumn 2016. Trees were sampled at two locations in contrasting N-S slopes of Sierra Nevada: San Juan (SJ), a xeric site located at </w:t>
      </w:r>
      <w:ins w:id="326" w:author="Guillermo Gea Izquierdo" w:date="2019-07-30T10:42:00Z">
        <w:r w:rsidR="003D3D89">
          <w:t xml:space="preserve">the </w:t>
        </w:r>
      </w:ins>
      <w:r>
        <w:t xml:space="preserve">northern aspect; and </w:t>
      </w:r>
      <w:proofErr w:type="spellStart"/>
      <w:r>
        <w:t>Cáñar</w:t>
      </w:r>
      <w:proofErr w:type="spellEnd"/>
      <w:r>
        <w:t xml:space="preserve"> (CA), a </w:t>
      </w:r>
      <w:ins w:id="327" w:author="Guillermo Gea Izquierdo" w:date="2019-07-30T10:42:00Z">
        <w:r w:rsidR="003D3D89">
          <w:t xml:space="preserve">more </w:t>
        </w:r>
      </w:ins>
      <w:r>
        <w:t>humid but warmer site located at the southern aspect (Figure 1; Table 1). For the southern site two elevations were sampled: CA-Low and CA-High, which constitute</w:t>
      </w:r>
      <w:del w:id="328" w:author="Guillermo Gea Izquierdo" w:date="2019-07-30T10:43:00Z">
        <w:r w:rsidDel="003D3D89">
          <w:delText>s</w:delText>
        </w:r>
      </w:del>
      <w:r>
        <w:t xml:space="preserve"> the current altitudinal rear-edge (CA-Low) and </w:t>
      </w:r>
      <w:proofErr w:type="gramStart"/>
      <w:r>
        <w:t>tree-line</w:t>
      </w:r>
      <w:proofErr w:type="gramEnd"/>
      <w:r>
        <w:t xml:space="preserve"> (CA-High), respectively in the sampled slope. Sampling sites follow a moisture gradient: SJ &lt; CA-Low &lt; </w:t>
      </w:r>
      <w:proofErr w:type="spellStart"/>
      <w:r>
        <w:t>Ca</w:t>
      </w:r>
      <w:proofErr w:type="spellEnd"/>
      <w:r>
        <w:t xml:space="preserve">-High (Table 1). All the sites were oak </w:t>
      </w:r>
      <w:proofErr w:type="spellStart"/>
      <w:r>
        <w:t>monospecific</w:t>
      </w:r>
      <w:proofErr w:type="spellEnd"/>
      <w:r>
        <w:t xml:space="preserve"> and representatives of the population clusters identified for the species in this mountain range (Pérez-</w:t>
      </w:r>
      <w:proofErr w:type="spellStart"/>
      <w:r>
        <w:t>Luque</w:t>
      </w:r>
      <w:proofErr w:type="spellEnd"/>
      <w:r>
        <w:t xml:space="preserve"> and others 2015a). In each site between 15 and 20 trees from either the single dominant-</w:t>
      </w:r>
      <w:proofErr w:type="spellStart"/>
      <w:r>
        <w:t>codominant</w:t>
      </w:r>
      <w:proofErr w:type="spellEnd"/>
      <w:r>
        <w:t xml:space="preserve"> layer (CA) or the open canopy (SJ) were randomly selected. Two cores of 5 mm of diameter were taken from each tree at breast </w:t>
      </w:r>
      <w:proofErr w:type="spellStart"/>
      <w:r>
        <w:t>heigth</w:t>
      </w:r>
      <w:proofErr w:type="spellEnd"/>
      <w:r>
        <w:t xml:space="preserve">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w:t>
      </w:r>
      <w:r w:rsidRPr="0035487F">
        <w:t xml:space="preserve">m radius. Several competition indices were calculated: the distance independent indices </w:t>
      </w:r>
      <w:r w:rsidRPr="007F71AF">
        <w:rPr>
          <w:i/>
        </w:rPr>
        <w:t>density</w:t>
      </w:r>
      <w:r w:rsidRPr="007F71AF">
        <w:t xml:space="preserve"> </w:t>
      </w:r>
      <w:commentRangeStart w:id="329"/>
      <w:r w:rsidRPr="007F71AF">
        <w:t>(</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7F71AF">
        <w:t xml:space="preserve">), and </w:t>
      </w:r>
      <w:r w:rsidRPr="007F71AF">
        <w:rPr>
          <w:i/>
        </w:rPr>
        <w:t>basal area</w:t>
      </w:r>
      <w:r w:rsidRPr="007F71AF">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7F71AF">
        <w:t>); and the distance dependent index size ratio proportional to distance (</w:t>
      </w:r>
      <w:proofErr w:type="spellStart"/>
      <w:r w:rsidRPr="007F71AF">
        <w:rPr>
          <w:i/>
        </w:rPr>
        <w:t>srd</w:t>
      </w:r>
      <w:proofErr w:type="spellEnd"/>
      <w:r w:rsidRPr="007F71AF">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w:proofErr w:type="gramStart"/>
        <m:r>
          <w:rPr>
            <w:rFonts w:ascii="Cambria Math" w:hAnsi="Cambria Math"/>
          </w:rPr>
          <m:t>)⋅</m:t>
        </m:r>
        <w:proofErr w:type="gramEnd"/>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rsidRPr="007F71AF">
        <w:t xml:space="preserve">. Differences </w:t>
      </w:r>
      <w:commentRangeEnd w:id="329"/>
      <w:r w:rsidR="007F71AF">
        <w:rPr>
          <w:rStyle w:val="Refdecomentario"/>
        </w:rPr>
        <w:commentReference w:id="329"/>
      </w:r>
      <w:r w:rsidRPr="007F71AF">
        <w:t>between sites for height, DBH and competition indic</w:t>
      </w:r>
      <w:r w:rsidRPr="001948CB">
        <w:t>es were analysed using non-parametric Kruskal-Wallis rank sum tests. When significant</w:t>
      </w:r>
      <w:r>
        <w:t xml:space="preserve"> differences were observed, we run multiple comparisons using the Dunn’s-test with Bonferroni adjustment to correct significance values.</w:t>
      </w:r>
    </w:p>
    <w:p w14:paraId="594AA831" w14:textId="7DE7011D" w:rsidR="00D1790C" w:rsidRDefault="00EB7249">
      <w:pPr>
        <w:pStyle w:val="Textodecuerpo"/>
      </w:pPr>
      <w:r>
        <w:t>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w:t>
      </w:r>
      <w:proofErr w:type="spellStart"/>
      <w:r>
        <w:t>Rinntech</w:t>
      </w:r>
      <w:proofErr w:type="spellEnd"/>
      <w:r>
        <w:t xml:space="preserve">, Heidelberg, Germany), using the statistics </w:t>
      </w:r>
      <w:proofErr w:type="spellStart"/>
      <w:r>
        <w:t>Gleichläufigkeit</w:t>
      </w:r>
      <w:proofErr w:type="spellEnd"/>
      <w:r>
        <w:t xml:space="preserve"> (GLK), t-value and the </w:t>
      </w:r>
      <w:proofErr w:type="spellStart"/>
      <w:r>
        <w:t>crossdating</w:t>
      </w:r>
      <w:proofErr w:type="spellEnd"/>
      <w:r>
        <w:t xml:space="preserve"> index (CDI). Cross-dating validation was finally </w:t>
      </w:r>
      <w:del w:id="330" w:author="Guillermo Gea Izquierdo" w:date="2019-07-30T10:46:00Z">
        <w:r w:rsidDel="001948CB">
          <w:delText xml:space="preserve">done </w:delText>
        </w:r>
      </w:del>
      <w:ins w:id="331" w:author="Guillermo Gea Izquierdo" w:date="2019-07-30T10:46:00Z">
        <w:r w:rsidR="001948CB">
          <w:t xml:space="preserve">verified </w:t>
        </w:r>
      </w:ins>
      <w:r>
        <w:t xml:space="preserve">using COFECHA </w:t>
      </w:r>
      <w:del w:id="332" w:author="Guillermo Gea Izquierdo" w:date="2019-07-30T10:47:00Z">
        <w:r w:rsidDel="001948CB">
          <w:delText xml:space="preserve">software </w:delText>
        </w:r>
      </w:del>
      <w:r>
        <w:t>(Holmes 1983).</w:t>
      </w:r>
    </w:p>
    <w:p w14:paraId="202357B0" w14:textId="3E8101A2" w:rsidR="00D1790C" w:rsidRDefault="00EB7249">
      <w:pPr>
        <w:pStyle w:val="Textodecuerpo"/>
      </w:pPr>
      <w:r>
        <w:t>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w:t>
      </w:r>
      <w:proofErr w:type="spellStart"/>
      <w:r>
        <w:t>Fritts</w:t>
      </w:r>
      <w:proofErr w:type="spellEnd"/>
      <w:r>
        <w:t xml:space="preserve"> 1976). Tree-ring width series were standardized and </w:t>
      </w:r>
      <w:proofErr w:type="spellStart"/>
      <w:r>
        <w:t>detrended</w:t>
      </w:r>
      <w:proofErr w:type="spellEnd"/>
      <w:r>
        <w:t xml:space="preserve"> using </w:t>
      </w:r>
      <w:proofErr w:type="spellStart"/>
      <w:r>
        <w:rPr>
          <w:rStyle w:val="VerbatimChar"/>
        </w:rPr>
        <w:t>dplR</w:t>
      </w:r>
      <w:proofErr w:type="spellEnd"/>
      <w:r>
        <w:t xml:space="preserve"> (Bunn 2010). Mean residual site chronologies were obtained computing the </w:t>
      </w:r>
      <w:proofErr w:type="spellStart"/>
      <w:r>
        <w:t>biweight</w:t>
      </w:r>
      <w:proofErr w:type="spellEnd"/>
      <w:r>
        <w:t xml:space="preserve"> robust mean of all </w:t>
      </w:r>
      <w:proofErr w:type="spellStart"/>
      <w:r>
        <w:t>prewhitened</w:t>
      </w:r>
      <w:proofErr w:type="spellEnd"/>
      <w:r>
        <w:t xml:space="preserve"> growth indices for the trees of the same site (</w:t>
      </w:r>
      <w:del w:id="333" w:author="Guillermo Gea Izquierdo" w:date="2019-07-30T15:25:00Z">
        <w:r w:rsidDel="00C07B98">
          <w:delText>Cook and Kairukstis 1990</w:delText>
        </w:r>
      </w:del>
      <w:proofErr w:type="spellStart"/>
      <w:ins w:id="334" w:author="Guillermo Gea Izquierdo" w:date="2019-07-30T15:25:00Z">
        <w:r w:rsidR="00C07B98">
          <w:t>Fritts</w:t>
        </w:r>
        <w:proofErr w:type="spellEnd"/>
        <w:r w:rsidR="00C07B98">
          <w:t xml:space="preserve"> 1976</w:t>
        </w:r>
      </w:ins>
      <w:r>
        <w:t>). The statistical quality of each chronology was checked via the expressed population signal. A threshold value of EPS &gt; 0.85 was used to determine the cutoff year of the time span that could be considered reliable.</w:t>
      </w:r>
    </w:p>
    <w:p w14:paraId="06E7C665" w14:textId="77777777" w:rsidR="00D1790C" w:rsidRDefault="00EB7249">
      <w:pPr>
        <w:pStyle w:val="Textodecuerpo"/>
      </w:pPr>
      <w:r>
        <w:lastRenderedPageBreak/>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w:t>
      </w:r>
      <w:proofErr w:type="spellStart"/>
      <w:r>
        <w:t>Biondi</w:t>
      </w:r>
      <w:proofErr w:type="spellEnd"/>
      <w:r>
        <w:t xml:space="preserve"> and </w:t>
      </w:r>
      <w:proofErr w:type="spellStart"/>
      <w:r>
        <w:t>Qeadan</w:t>
      </w:r>
      <w:proofErr w:type="spellEnd"/>
      <w:r>
        <w:t xml:space="preserve"> 2008). Raw ring-widths and measured DBH were used to compute BAI by subtracting twice the annual ring width from the annual diameter, starting from the measured diameter outside the bark (</w:t>
      </w:r>
      <w:proofErr w:type="spellStart"/>
      <w:r>
        <w:t>Piovesan</w:t>
      </w:r>
      <w:proofErr w:type="spellEnd"/>
      <w:r>
        <w:t xml:space="preserve"> and others 2008). We used the following equation:</w:t>
      </w:r>
    </w:p>
    <w:p w14:paraId="04B2C0CD" w14:textId="77777777" w:rsidR="00D1790C" w:rsidRDefault="00EB7249">
      <w:pPr>
        <w:pStyle w:val="Textodecuerpo"/>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589B1D1D" w14:textId="7875053B" w:rsidR="00D1790C" w:rsidRDefault="00EB7249">
      <w:proofErr w:type="gramStart"/>
      <w:r>
        <w:t>where</w:t>
      </w:r>
      <w:proofErr w:type="gramEnd"/>
      <w:r>
        <w:t xml:space="preserv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w:t>
      </w:r>
      <w:ins w:id="335" w:author="Guillermo Gea Izquierdo" w:date="2019-07-30T10:48:00Z">
        <w:r w:rsidR="001948CB">
          <w:t>s</w:t>
        </w:r>
      </w:ins>
      <w:r>
        <w:t xml:space="preserve"> was calculated. Then, mean site BAI chronologies were obtained by averaging individual tree BAI time series.</w:t>
      </w:r>
    </w:p>
    <w:p w14:paraId="51B8B48E" w14:textId="77777777" w:rsidR="00D1790C" w:rsidRDefault="00EB7249">
      <w:pPr>
        <w:pStyle w:val="Textodecuerpo"/>
      </w:pPr>
      <w:r>
        <w:t xml:space="preserve">Both RWI and BAI chronologies were compared to different climatic indices to </w:t>
      </w:r>
      <w:proofErr w:type="spellStart"/>
      <w:r>
        <w:t>analyse</w:t>
      </w:r>
      <w:proofErr w:type="spellEnd"/>
      <w:r>
        <w:t xml:space="preserve"> the low and the high-frequency response to climate of trees.</w:t>
      </w:r>
    </w:p>
    <w:p w14:paraId="35F38F51" w14:textId="77777777" w:rsidR="00D1790C" w:rsidRDefault="00EB7249">
      <w:pPr>
        <w:pStyle w:val="Ttulo3"/>
      </w:pPr>
      <w:bookmarkStart w:id="336" w:name="climate-and-growth"/>
      <w:r>
        <w:t>Climate and growth</w:t>
      </w:r>
      <w:bookmarkEnd w:id="336"/>
    </w:p>
    <w:p w14:paraId="5BCDE732" w14:textId="77777777" w:rsidR="00D1790C" w:rsidRDefault="00EB7249">
      <w:r>
        <w:t>Climate data were obtained from the European Daily High-Resolution Observational Gridded Dataset (E-OBS v16) (</w:t>
      </w:r>
      <w:proofErr w:type="spellStart"/>
      <w:r>
        <w:t>Haylock</w:t>
      </w:r>
      <w:proofErr w:type="spellEnd"/>
      <w:r>
        <w:t xml:space="preserve"> and others 2008).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w:t>
      </w:r>
      <w:commentRangeStart w:id="337"/>
      <w:r>
        <w:t>1961</w:t>
      </w:r>
      <w:commentRangeEnd w:id="337"/>
      <w:r w:rsidR="007143E0">
        <w:rPr>
          <w:rStyle w:val="Refdecomentario"/>
        </w:rPr>
        <w:commentReference w:id="337"/>
      </w:r>
      <w:r>
        <w:t>-2014.</w:t>
      </w:r>
    </w:p>
    <w:p w14:paraId="052B6207" w14:textId="60E6F712" w:rsidR="00D1790C" w:rsidRDefault="00EB7249">
      <w:pPr>
        <w:pStyle w:val="Textodecuerpo"/>
      </w:pPr>
      <w:r>
        <w:t>Relationships between residual site chronologies and climatic variables were assessed us</w:t>
      </w:r>
      <w:del w:id="338" w:author="Guillermo Gea Izquierdo" w:date="2019-07-30T10:49:00Z">
        <w:r w:rsidDel="007143E0">
          <w:delText>s</w:delText>
        </w:r>
      </w:del>
      <w:r>
        <w:t xml:space="preserve">ing bootstrapped Pearson’s correlations estimated using </w:t>
      </w:r>
      <w:proofErr w:type="spellStart"/>
      <w:r>
        <w:rPr>
          <w:rStyle w:val="VerbatimChar"/>
        </w:rPr>
        <w:t>treeclim</w:t>
      </w:r>
      <w:proofErr w:type="spellEnd"/>
      <w:r>
        <w:t xml:space="preserve"> </w:t>
      </w:r>
      <w:del w:id="339" w:author="Guillermo Gea Izquierdo" w:date="2019-07-30T10:49:00Z">
        <w:r w:rsidDel="007143E0">
          <w:delText xml:space="preserve">package </w:delText>
        </w:r>
      </w:del>
      <w:r>
        <w:t>(</w:t>
      </w:r>
      <w:proofErr w:type="spellStart"/>
      <w:r>
        <w:t>Zang</w:t>
      </w:r>
      <w:proofErr w:type="spellEnd"/>
      <w:r>
        <w:t xml:space="preserve"> and </w:t>
      </w:r>
      <w:proofErr w:type="spellStart"/>
      <w:r>
        <w:t>Biondi</w:t>
      </w:r>
      <w:proofErr w:type="spellEnd"/>
      <w:r>
        <w:t xml:space="preserve"> 2015).</w:t>
      </w:r>
    </w:p>
    <w:p w14:paraId="6C5C597E" w14:textId="77777777" w:rsidR="00D1790C" w:rsidRDefault="00EB7249">
      <w:pPr>
        <w:pStyle w:val="Ttulo3"/>
      </w:pPr>
      <w:bookmarkStart w:id="340" w:name="disturbance-analyses"/>
      <w:r>
        <w:t>Disturbance analyses</w:t>
      </w:r>
      <w:bookmarkEnd w:id="340"/>
    </w:p>
    <w:p w14:paraId="2DE22465" w14:textId="6A07BD7F" w:rsidR="00D1790C" w:rsidRDefault="00EB7249">
      <w:r>
        <w:t>Disturbance chronologies were built using tree-ring width to identify abrupt and sustained increases (release events from competition) or decreases (</w:t>
      </w:r>
      <w:proofErr w:type="spellStart"/>
      <w:r>
        <w:t>supressions</w:t>
      </w:r>
      <w:proofErr w:type="spellEnd"/>
      <w:r>
        <w:t>) in radial growth (</w:t>
      </w:r>
      <w:proofErr w:type="spellStart"/>
      <w:r>
        <w:t>Nowacki</w:t>
      </w:r>
      <w:proofErr w:type="spellEnd"/>
      <w:r>
        <w:t xml:space="preserve"> and Abrams 1997) as indirect estimates of possible disturbance events (e.g. logging, </w:t>
      </w:r>
      <w:ins w:id="341" w:author="Guillermo Gea Izquierdo" w:date="2019-07-30T10:50:00Z">
        <w:r w:rsidR="009059DE">
          <w:t xml:space="preserve">drought induced </w:t>
        </w:r>
      </w:ins>
      <w:r>
        <w:t xml:space="preserve">neighbor mortality) in the past. </w:t>
      </w:r>
      <w:del w:id="342" w:author="Guillermo Gea Izquierdo" w:date="2019-07-30T10:51:00Z">
        <w:r w:rsidDel="0070574B">
          <w:delText xml:space="preserve">By using a temporal window of reasonable length this method is intended to filter out the response to short-term changes in temperature and precipitation and minimizes the long-term growth trends (Nowacki and Abrams 1997). </w:delText>
        </w:r>
      </w:del>
      <w:r>
        <w:t>Growth changes (GC) were calculated for the individual tree-ring series using a 10-year running window as either positive (PGC) or negative (NGC) growth changes:</w:t>
      </w:r>
    </w:p>
    <w:p w14:paraId="579B06A4" w14:textId="77777777" w:rsidR="00D1790C" w:rsidRDefault="00EB7249">
      <w:pPr>
        <w:pStyle w:val="Textodecuerpo"/>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715A9425" w14:textId="2ED0D059" w:rsidR="00D1790C" w:rsidRDefault="00EB7249">
      <w:proofErr w:type="gramStart"/>
      <w:r>
        <w:t>where</w:t>
      </w:r>
      <w:proofErr w:type="gramEnd"/>
      <w:r>
        <w:t xml:space="preserve"> </w:t>
      </w:r>
      <m:oMath>
        <m:r>
          <w:rPr>
            <w:rFonts w:ascii="Cambria Math" w:hAnsi="Cambria Math"/>
          </w:rPr>
          <m:t>M1</m:t>
        </m:r>
      </m:oMath>
      <w:r>
        <w:t xml:space="preserve"> is </w:t>
      </w:r>
      <w:ins w:id="343" w:author="Guillermo Gea Izquierdo" w:date="2019-07-30T10:51:00Z">
        <w:r w:rsidR="0070574B">
          <w:t xml:space="preserve">the </w:t>
        </w:r>
      </w:ins>
      <w:r>
        <w:t xml:space="preserve">preceding 10-year median and </w:t>
      </w:r>
      <m:oMath>
        <m:r>
          <w:rPr>
            <w:rFonts w:ascii="Cambria Math" w:hAnsi="Cambria Math"/>
          </w:rPr>
          <m:t>M2</m:t>
        </m:r>
      </m:oMath>
      <w:r>
        <w:t xml:space="preserve"> is </w:t>
      </w:r>
      <w:ins w:id="344" w:author="Guillermo Gea Izquierdo" w:date="2019-07-30T10:51:00Z">
        <w:r w:rsidR="0070574B">
          <w:t xml:space="preserve">the </w:t>
        </w:r>
      </w:ins>
      <w:r>
        <w:t xml:space="preserve">subsequent 10-year median. Medians were used since they are </w:t>
      </w:r>
      <w:ins w:id="345" w:author="Guillermo Gea Izquierdo" w:date="2019-07-30T10:51:00Z">
        <w:r w:rsidR="0070574B">
          <w:t xml:space="preserve">a </w:t>
        </w:r>
      </w:ins>
      <w:r>
        <w:t>more robust estimator of central tendency than means (</w:t>
      </w:r>
      <w:proofErr w:type="spellStart"/>
      <w:r>
        <w:t>Rubino</w:t>
      </w:r>
      <w:proofErr w:type="spellEnd"/>
      <w:r>
        <w:t xml:space="preserve"> and McCarthy 2004). Site disturbance chronologies were constructed by averaging the individual disturbances series </w:t>
      </w:r>
      <w:r>
        <w:lastRenderedPageBreak/>
        <w:t>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ins w:id="346" w:author="Guillermo Gea Izquierdo" w:date="2019-07-30T10:54:00Z">
        <w:r w:rsidR="00A240AF">
          <w:t xml:space="preserve"> (e.g. </w:t>
        </w:r>
        <w:proofErr w:type="spellStart"/>
        <w:r w:rsidR="00A240AF">
          <w:t>Gea-Izquierdo</w:t>
        </w:r>
        <w:proofErr w:type="spellEnd"/>
        <w:r w:rsidR="00A240AF">
          <w:t xml:space="preserve"> and </w:t>
        </w:r>
        <w:proofErr w:type="spellStart"/>
        <w:r w:rsidR="00A240AF">
          <w:t>Cañellas</w:t>
        </w:r>
        <w:proofErr w:type="spellEnd"/>
        <w:r w:rsidR="00A240AF">
          <w:t xml:space="preserve"> 201</w:t>
        </w:r>
      </w:ins>
      <w:ins w:id="347" w:author="Guillermo Gea Izquierdo" w:date="2019-07-30T10:55:00Z">
        <w:r w:rsidR="00A240AF">
          <w:t>4</w:t>
        </w:r>
      </w:ins>
      <w:ins w:id="348" w:author="Guillermo Gea Izquierdo" w:date="2019-07-30T10:54:00Z">
        <w:r w:rsidR="00A240AF">
          <w:t>)</w:t>
        </w:r>
      </w:ins>
      <w:r>
        <w:t>.</w:t>
      </w:r>
    </w:p>
    <w:p w14:paraId="3AF25617" w14:textId="58D60128" w:rsidR="00D1790C" w:rsidRDefault="00EB7249">
      <w:pPr>
        <w:pStyle w:val="Textodecuerpo"/>
      </w:pPr>
      <w:r>
        <w:t>In addition, the forest and manag</w:t>
      </w:r>
      <w:ins w:id="349" w:author="Guillermo Gea Izquierdo" w:date="2019-07-30T10:54:00Z">
        <w:r w:rsidR="00A240AF">
          <w:t>e</w:t>
        </w:r>
      </w:ins>
      <w:r>
        <w:t>ment history of our sampling sites was inferred from a detailed analysis of historical land-use changes. For this purpose, an exhaustive review of</w:t>
      </w:r>
      <w:ins w:id="350" w:author="Guillermo Gea Izquierdo" w:date="2019-07-30T10:55:00Z">
        <w:r w:rsidR="00704482">
          <w:t xml:space="preserve"> existing abundant</w:t>
        </w:r>
      </w:ins>
      <w:r>
        <w:t xml:space="preserve"> historical documents was done to compile information about socio-economical activities affecting </w:t>
      </w:r>
      <w:ins w:id="351" w:author="Guillermo Gea Izquierdo" w:date="2019-07-30T10:56:00Z">
        <w:r w:rsidR="00704482">
          <w:t xml:space="preserve">the studied </w:t>
        </w:r>
      </w:ins>
      <w:r>
        <w:t>forest</w:t>
      </w:r>
      <w:ins w:id="352" w:author="Guillermo Gea Izquierdo" w:date="2019-07-30T10:56:00Z">
        <w:r w:rsidR="00704482">
          <w:t>s</w:t>
        </w:r>
      </w:ins>
      <w:r>
        <w:t xml:space="preserve"> (Table S4).</w:t>
      </w:r>
    </w:p>
    <w:p w14:paraId="7DDD7390" w14:textId="77777777" w:rsidR="00D1790C" w:rsidRDefault="00EB7249">
      <w:pPr>
        <w:pStyle w:val="Ttulo2"/>
      </w:pPr>
      <w:bookmarkStart w:id="353" w:name="assessing-ecosystem-and-tree-individual-"/>
      <w:r>
        <w:t>Assessing ecosystem and tree individual resilience to drought</w:t>
      </w:r>
      <w:bookmarkEnd w:id="353"/>
    </w:p>
    <w:p w14:paraId="33A758E5" w14:textId="4A37C9DB" w:rsidR="00D1790C" w:rsidRDefault="00EB7249">
      <w:r>
        <w:t xml:space="preserve">To evaluate the effects of </w:t>
      </w:r>
      <w:del w:id="354" w:author="Guillermo Gea Izquierdo" w:date="2019-07-30T11:00:00Z">
        <w:r w:rsidDel="009C5DC6">
          <w:delText>drougth</w:delText>
        </w:r>
      </w:del>
      <w:ins w:id="355" w:author="Guillermo Gea Izquierdo" w:date="2019-07-30T11:00:00Z">
        <w:r w:rsidR="009C5DC6">
          <w:t>drought</w:t>
        </w:r>
      </w:ins>
      <w:r>
        <w:t xml:space="preserve"> events on ecosystem resilience (using gree</w:t>
      </w:r>
      <w:del w:id="356" w:author="Guillermo Gea Izquierdo" w:date="2019-07-30T11:00:00Z">
        <w:r w:rsidDel="009C5DC6">
          <w:delText>e</w:delText>
        </w:r>
      </w:del>
      <w:r>
        <w:t>nnes</w:t>
      </w:r>
      <w:ins w:id="357" w:author="Guillermo Gea Izquierdo" w:date="2019-07-30T11:00:00Z">
        <w:r w:rsidR="009C5DC6">
          <w:t>s</w:t>
        </w:r>
      </w:ins>
      <w:r>
        <w:t xml:space="preserve"> data) and tree individual resilience (using BAI </w:t>
      </w:r>
      <w:del w:id="358" w:author="Guillermo Gea Izquierdo" w:date="2019-07-30T11:00:00Z">
        <w:r w:rsidDel="009C5DC6">
          <w:delText xml:space="preserve">growth </w:delText>
        </w:r>
      </w:del>
      <w:r>
        <w:t xml:space="preserve">data) we used resilience indices proposed by </w:t>
      </w:r>
      <w:proofErr w:type="spellStart"/>
      <w:r>
        <w:t>Lloret</w:t>
      </w:r>
      <w:proofErr w:type="spellEnd"/>
      <w:r>
        <w:t xml:space="preserve"> and others (2011): resilience (</w:t>
      </w:r>
      <w:proofErr w:type="spellStart"/>
      <w:r>
        <w:rPr>
          <w:i/>
        </w:rPr>
        <w:t>Rs</w:t>
      </w:r>
      <w:proofErr w:type="spellEnd"/>
      <w:r>
        <w:t>), resistance (</w:t>
      </w:r>
      <w:proofErr w:type="spellStart"/>
      <w:r>
        <w:rPr>
          <w:i/>
        </w:rPr>
        <w:t>Rt</w:t>
      </w:r>
      <w:proofErr w:type="spellEnd"/>
      <w:r>
        <w:t>), and recovery (</w:t>
      </w:r>
      <w:proofErr w:type="spellStart"/>
      <w:r>
        <w:rPr>
          <w:i/>
        </w:rPr>
        <w:t>Rc</w:t>
      </w:r>
      <w:proofErr w:type="spellEnd"/>
      <w:r>
        <w:t xml:space="preserve">). The Resistance index, estimated as the ratio between </w:t>
      </w:r>
      <w:del w:id="359" w:author="Guillermo Gea Izquierdo" w:date="2019-07-30T11:00:00Z">
        <w:r w:rsidDel="009C5DC6">
          <w:delText xml:space="preserve">the </w:delText>
        </w:r>
      </w:del>
      <w:r>
        <w:t>performance during and before the disturbance (</w:t>
      </w:r>
      <m:oMath>
        <m:r>
          <w:rPr>
            <w:rFonts w:ascii="Cambria Math" w:hAnsi="Cambria Math"/>
          </w:rPr>
          <m:t>Rt=Drought/PreDrought</m:t>
        </m:r>
      </m:oMath>
      <w:r>
        <w:t>), quantifies the severity of the impact of the disturbance in the year it occurred. The Recovery index, computes as the ratio between performance after and during disturbance (</w:t>
      </w:r>
      <m:oMath>
        <m:r>
          <w:rPr>
            <w:rFonts w:ascii="Cambria Math" w:hAnsi="Cambria Math"/>
          </w:rPr>
          <m:t>Rc=PostDrought/Drought</m:t>
        </m:r>
      </m:oMath>
      <w:r>
        <w:t>), represents the ability to recover from disturbance relative to its severity. Finally, the Resilience index (</w:t>
      </w:r>
      <m:oMath>
        <m:r>
          <w:rPr>
            <w:rFonts w:ascii="Cambria Math" w:hAnsi="Cambria Math"/>
          </w:rPr>
          <m:t>Rs=PostDrought/PreDrought</m:t>
        </m:r>
      </m:oMath>
      <w:r>
        <w:t xml:space="preserve">) is the capacity to reach pre-disturbance performance levels. The values of these indices were computed for tree growth (BAI) and greenness (EVI mean) during each drought event. </w:t>
      </w:r>
      <w:del w:id="360" w:author="Guillermo Gea Izquierdo" w:date="2019-07-30T11:16:00Z">
        <w:r w:rsidDel="001F3C0C">
          <w:delText xml:space="preserve">2005 and 2012 were considered as single drought events. </w:delText>
        </w:r>
      </w:del>
      <w:r>
        <w:t xml:space="preserve">The </w:t>
      </w:r>
      <w:proofErr w:type="spellStart"/>
      <w:r>
        <w:t>predrought</w:t>
      </w:r>
      <w:proofErr w:type="spellEnd"/>
      <w:r>
        <w:t xml:space="preserve"> and </w:t>
      </w:r>
      <w:proofErr w:type="spellStart"/>
      <w:r>
        <w:t>postdrought</w:t>
      </w:r>
      <w:proofErr w:type="spellEnd"/>
      <w:r>
        <w:t xml:space="preserve">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 (</w:t>
      </w:r>
      <w:r>
        <w:rPr>
          <w:i/>
        </w:rPr>
        <w:t>e.g.</w:t>
      </w:r>
      <w:r>
        <w:t xml:space="preserve"> </w:t>
      </w:r>
      <w:proofErr w:type="spellStart"/>
      <w:r>
        <w:t>Gazol</w:t>
      </w:r>
      <w:proofErr w:type="spellEnd"/>
      <w:r>
        <w:t xml:space="preserve"> and others 2018).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14:paraId="360A0D27" w14:textId="77777777" w:rsidR="00D1790C" w:rsidRDefault="00EB7249">
      <w:pPr>
        <w:pStyle w:val="Ttulo2"/>
      </w:pPr>
      <w:bookmarkStart w:id="361" w:name="statistical-analysis"/>
      <w:r>
        <w:t>Statistical analysis</w:t>
      </w:r>
      <w:bookmarkEnd w:id="361"/>
    </w:p>
    <w:p w14:paraId="3AA76158" w14:textId="77777777" w:rsidR="00D1790C" w:rsidRDefault="00EB7249">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w:t>
      </w:r>
      <w:proofErr w:type="spellStart"/>
      <w:r>
        <w:t>boostrapped</w:t>
      </w:r>
      <w:proofErr w:type="spellEnd"/>
      <w:r>
        <w:t xml:space="preserve"> 3000 times and trimmed automatically to control the potential influence of outliers. Post-hoc differences were assessed </w:t>
      </w:r>
      <w:r>
        <w:lastRenderedPageBreak/>
        <w:t xml:space="preserve">pairwise using a similar </w:t>
      </w:r>
      <w:proofErr w:type="spellStart"/>
      <w:r>
        <w:t>boostrap</w:t>
      </w:r>
      <w:proofErr w:type="spellEnd"/>
      <w:r>
        <w:t xml:space="preserve"> test. All the robust ANOVA and post-hoc tests were carried out using the </w:t>
      </w:r>
      <w:r>
        <w:rPr>
          <w:rStyle w:val="VerbatimChar"/>
        </w:rPr>
        <w:t>WRS2</w:t>
      </w:r>
      <w:r>
        <w:t xml:space="preserve"> package. The level of significance was set to 0.05 and adjusted for multiple comparisons.</w:t>
      </w:r>
    </w:p>
    <w:p w14:paraId="424E2E15" w14:textId="77777777" w:rsidR="00D1790C" w:rsidRDefault="00EB7249">
      <w:pPr>
        <w:pStyle w:val="Ttulo1"/>
      </w:pPr>
      <w:bookmarkStart w:id="362" w:name="results"/>
      <w:r>
        <w:t>Results</w:t>
      </w:r>
      <w:bookmarkEnd w:id="362"/>
    </w:p>
    <w:p w14:paraId="4C4AAF8C" w14:textId="77777777" w:rsidR="00D1790C" w:rsidRDefault="00EB7249">
      <w:pPr>
        <w:pStyle w:val="Ttulo2"/>
      </w:pPr>
      <w:bookmarkStart w:id="363" w:name="time-trends-in-vegetation-greenness"/>
      <w:r>
        <w:t>Time trends in vegetation greenness</w:t>
      </w:r>
      <w:bookmarkEnd w:id="363"/>
    </w:p>
    <w:p w14:paraId="683D787B" w14:textId="2804E311" w:rsidR="00D1790C" w:rsidRDefault="00EB7249">
      <w:r>
        <w:t xml:space="preserve">The analysis of greenness time trends showed that EVI in 78.9 % of the pixels of </w:t>
      </w:r>
      <w:proofErr w:type="spellStart"/>
      <w:r>
        <w:rPr>
          <w:i/>
        </w:rPr>
        <w:t>Quercus</w:t>
      </w:r>
      <w:proofErr w:type="spellEnd"/>
      <w:r>
        <w:rPr>
          <w:i/>
        </w:rPr>
        <w:t xml:space="preserve"> </w:t>
      </w:r>
      <w:proofErr w:type="spellStart"/>
      <w:r>
        <w:rPr>
          <w:i/>
        </w:rPr>
        <w:t>pyrenaica</w:t>
      </w:r>
      <w:proofErr w:type="spellEnd"/>
      <w:r>
        <w:t xml:space="preserve"> forests experienced a positive trend for the 2000-2016 period. The lowest values of EVI standardized anomalies for the studied period were recorded during the 2005 drought, and the minimum EVI values were expressed in northern (dry) populations (Figure 2). </w:t>
      </w:r>
      <w:del w:id="364" w:author="Guillermo Gea Izquierdo" w:date="2019-07-30T11:19:00Z">
        <w:r w:rsidDel="005D08F6">
          <w:delText>In fact, a</w:delText>
        </w:r>
      </w:del>
      <w:ins w:id="365" w:author="Guillermo Gea Izquierdo" w:date="2019-07-30T11:19:00Z">
        <w:r w:rsidR="005D08F6">
          <w:t>A</w:t>
        </w:r>
      </w:ins>
      <w:r>
        <w:t xml:space="preserve">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del w:id="366" w:author="Guillermo Gea Izquierdo" w:date="2019-07-30T11:19:00Z">
        <w:r w:rsidDel="005D08F6">
          <w:rPr>
            <w:i/>
          </w:rPr>
          <w:delText>Q. pyrenaica</w:delText>
        </w:r>
        <w:r w:rsidDel="005D08F6">
          <w:delText xml:space="preserve"> forests </w:delText>
        </w:r>
      </w:del>
      <w:r>
        <w:t>during this drought event, whereas no changes in greenness were observed in response to the 2012 drought (Figure 3).</w:t>
      </w:r>
    </w:p>
    <w:p w14:paraId="1943F2BC" w14:textId="77777777" w:rsidR="00D1790C" w:rsidRDefault="00EB7249">
      <w:pPr>
        <w:pStyle w:val="Ttulo2"/>
      </w:pPr>
      <w:bookmarkStart w:id="367" w:name="analysis-of-radial-growth-trends-and-dis"/>
      <w:r>
        <w:t>Analysis of radial growth trends and disturbances</w:t>
      </w:r>
      <w:bookmarkEnd w:id="367"/>
    </w:p>
    <w:p w14:paraId="5EC3C6EC" w14:textId="46AA8AC9" w:rsidR="00D1790C" w:rsidRDefault="00EB7249">
      <w:r>
        <w:t>The trees of the southern population were older than those from the northern one. In addition trees from the southern population at high altitude were taller and their growth was significantly faster than that of trees from the other two sites (Table 1, Figure 4)</w:t>
      </w:r>
      <w:ins w:id="368" w:author="Guillermo Gea Izquierdo" w:date="2019-07-30T11:24:00Z">
        <w:r w:rsidR="00DF69E0">
          <w:t xml:space="preserve">, despite competition measured </w:t>
        </w:r>
        <w:proofErr w:type="gramStart"/>
        <w:r w:rsidR="00DF69E0">
          <w:t>as plot basal area was greatest in CA-High</w:t>
        </w:r>
        <w:proofErr w:type="gramEnd"/>
        <w:r w:rsidR="00DF69E0">
          <w:t xml:space="preserve"> (Table 1)</w:t>
        </w:r>
      </w:ins>
      <w:r>
        <w:t xml:space="preserve">. </w:t>
      </w:r>
      <w:del w:id="369" w:author="Guillermo Gea Izquierdo" w:date="2019-07-30T11:25:00Z">
        <w:r w:rsidDel="00DF69E0">
          <w:delText>Both g</w:delText>
        </w:r>
      </w:del>
      <w:ins w:id="370" w:author="Guillermo Gea Izquierdo" w:date="2019-07-30T11:25:00Z">
        <w:r w:rsidR="00DF69E0">
          <w:t>G</w:t>
        </w:r>
      </w:ins>
      <w:r>
        <w:t xml:space="preserve">rowth and height of trees from the northern and the low-elevation southern population were similar (Figures 4 and S6). </w:t>
      </w:r>
      <w:del w:id="371" w:author="Guillermo Gea Izquierdo" w:date="2019-07-30T11:24:00Z">
        <w:r w:rsidDel="00DF69E0">
          <w:delText xml:space="preserve">Competition was similar among all sites. Yet plot basal area was greatest in CA-High (Table 1), despite the highest individual BAI growth at that site (Figure 4). </w:delText>
        </w:r>
      </w:del>
      <w:r>
        <w:t xml:space="preserve">Only trees from the southern sites showed significant positive growth trends since the late 1970s (Figure 4), being </w:t>
      </w:r>
      <w:ins w:id="372" w:author="Guillermo Gea Izquierdo" w:date="2019-07-30T11:25:00Z">
        <w:r w:rsidR="00DF69E0">
          <w:t xml:space="preserve">much </w:t>
        </w:r>
      </w:ins>
      <w:r>
        <w:t>more pron</w:t>
      </w:r>
      <w:ins w:id="373" w:author="Guillermo Gea Izquierdo" w:date="2019-07-30T11:25:00Z">
        <w:r w:rsidR="00DF69E0">
          <w:t>o</w:t>
        </w:r>
      </w:ins>
      <w:r>
        <w:t>unced for the highest</w:t>
      </w:r>
      <w:ins w:id="374" w:author="Guillermo Gea Izquierdo" w:date="2019-07-30T11:26:00Z">
        <w:r w:rsidR="00860C1F">
          <w:t>, hence more humid,</w:t>
        </w:r>
      </w:ins>
      <w:r>
        <w:t xml:space="preserve"> site (CA-High).</w:t>
      </w:r>
    </w:p>
    <w:p w14:paraId="17B34785" w14:textId="6F88361A" w:rsidR="00D1790C" w:rsidRDefault="00EB7249">
      <w:pPr>
        <w:pStyle w:val="Textodecuerpo"/>
      </w:pPr>
      <w:r>
        <w:t xml:space="preserve">Drought events produced reduction </w:t>
      </w:r>
      <w:del w:id="375" w:author="Guillermo Gea Izquierdo" w:date="2019-07-30T11:26:00Z">
        <w:r w:rsidDel="00860C1F">
          <w:delText xml:space="preserve">of </w:delText>
        </w:r>
      </w:del>
      <w:ins w:id="376" w:author="Guillermo Gea Izquierdo" w:date="2019-07-30T11:26:00Z">
        <w:r w:rsidR="00860C1F">
          <w:t xml:space="preserve">in </w:t>
        </w:r>
      </w:ins>
      <w:r>
        <w:t>RWI for all sites (Figure S3), being particularly evident the negative effect of the 1995 drought</w:t>
      </w:r>
      <w:ins w:id="377" w:author="Guillermo Gea Izquierdo" w:date="2019-07-30T11:26:00Z">
        <w:r w:rsidR="00860C1F">
          <w:t xml:space="preserve"> (the </w:t>
        </w:r>
      </w:ins>
      <w:ins w:id="378" w:author="Guillermo Gea Izquierdo" w:date="2019-07-30T11:27:00Z">
        <w:r w:rsidR="00860C1F">
          <w:t>worst drought spell in our climatic record, Table S3)</w:t>
        </w:r>
      </w:ins>
      <w:r>
        <w:t xml:space="preserve">, when the greatest </w:t>
      </w:r>
      <w:ins w:id="379" w:author="Guillermo Gea Izquierdo" w:date="2019-07-30T11:28:00Z">
        <w:r w:rsidR="00860C1F">
          <w:t xml:space="preserve">growth </w:t>
        </w:r>
      </w:ins>
      <w:r>
        <w:t xml:space="preserve">reduction </w:t>
      </w:r>
      <w:del w:id="380" w:author="Guillermo Gea Izquierdo" w:date="2019-07-30T11:28:00Z">
        <w:r w:rsidDel="00860C1F">
          <w:delText xml:space="preserve">of tree-growth were </w:delText>
        </w:r>
      </w:del>
      <w:ins w:id="381" w:author="Guillermo Gea Izquierdo" w:date="2019-07-30T11:28:00Z">
        <w:r w:rsidR="00860C1F">
          <w:t xml:space="preserve">was </w:t>
        </w:r>
      </w:ins>
      <w:r>
        <w:t xml:space="preserve">recorded for all chronologies. The southern sites (CA-High and CA-Low) showed weaker reductions of tree-growth than the northern site (SJ), especially for 2005 and 2012 (Figure S3). Tree-growth reduction followed a moisture-gradient, being weaker for the </w:t>
      </w:r>
      <w:del w:id="382" w:author="Guillermo Gea Izquierdo" w:date="2019-07-30T11:29:00Z">
        <w:r w:rsidDel="00860C1F">
          <w:delText xml:space="preserve">wetter </w:delText>
        </w:r>
      </w:del>
      <w:ins w:id="383" w:author="Guillermo Gea Izquierdo" w:date="2019-07-30T11:29:00Z">
        <w:r w:rsidR="00860C1F">
          <w:t xml:space="preserve">wettest </w:t>
        </w:r>
      </w:ins>
      <w:r>
        <w:t>site (CA-High</w:t>
      </w:r>
      <w:ins w:id="384" w:author="Guillermo Gea Izquierdo" w:date="2019-07-30T11:29:00Z">
        <w:r w:rsidR="00860C1F">
          <w:t xml:space="preserve">, </w:t>
        </w:r>
      </w:ins>
      <w:del w:id="385" w:author="Guillermo Gea Izquierdo" w:date="2019-07-30T11:29:00Z">
        <w:r w:rsidDel="00860C1F">
          <w:delText>). Trees from northern site also suffered a great reduction during 1945-1946 drought event (</w:delText>
        </w:r>
      </w:del>
      <w:r>
        <w:t>Figure 5).</w:t>
      </w:r>
    </w:p>
    <w:p w14:paraId="53CB6F7D" w14:textId="24EA126D" w:rsidR="00D1790C" w:rsidRDefault="00EB7249">
      <w:pPr>
        <w:pStyle w:val="Textodecuerpo"/>
      </w:pPr>
      <w:r>
        <w:t>The northern site (SJ) showed two major release events (GC &gt; 50 % occurring in more than 50 % of sampled trees): the first during the 1940</w:t>
      </w:r>
      <w:ins w:id="386" w:author="Guillermo Gea Izquierdo" w:date="2019-07-30T11:30:00Z">
        <w:r w:rsidR="002C31C2">
          <w:t>s</w:t>
        </w:r>
      </w:ins>
      <w:r>
        <w:t xml:space="preserve"> </w:t>
      </w:r>
      <w:del w:id="387" w:author="Guillermo Gea Izquierdo" w:date="2019-07-30T11:30:00Z">
        <w:r w:rsidDel="002C31C2">
          <w:delText xml:space="preserve">decade </w:delText>
        </w:r>
      </w:del>
      <w:r>
        <w:t xml:space="preserve">(the most </w:t>
      </w:r>
      <w:proofErr w:type="spellStart"/>
      <w:r>
        <w:t>evindent</w:t>
      </w:r>
      <w:proofErr w:type="spellEnd"/>
      <w:r>
        <w:t xml:space="preserve">) and the second in </w:t>
      </w:r>
      <w:del w:id="388" w:author="Guillermo Gea Izquierdo" w:date="2019-07-30T11:30:00Z">
        <w:r w:rsidDel="002C31C2">
          <w:delText xml:space="preserve">the period </w:delText>
        </w:r>
      </w:del>
      <w:r>
        <w:t>1995-2000. These periods alternate</w:t>
      </w:r>
      <w:ins w:id="389" w:author="Guillermo Gea Izquierdo" w:date="2019-07-30T11:31:00Z">
        <w:r w:rsidR="002C31C2">
          <w:t>d</w:t>
        </w:r>
      </w:ins>
      <w:r>
        <w:t xml:space="preserve"> with periods of </w:t>
      </w:r>
      <w:del w:id="390" w:author="Guillermo Gea Izquierdo" w:date="2019-07-30T11:31:00Z">
        <w:r w:rsidDel="002C31C2">
          <w:delText>supression</w:delText>
        </w:r>
      </w:del>
      <w:ins w:id="391" w:author="Guillermo Gea Izquierdo" w:date="2019-07-30T11:31:00Z">
        <w:r w:rsidR="002C31C2">
          <w:t>suppression</w:t>
        </w:r>
      </w:ins>
      <w:del w:id="392" w:author="Guillermo Gea Izquierdo" w:date="2019-07-30T11:31:00Z">
        <w:r w:rsidDel="002C31C2">
          <w:delText xml:space="preserve"> for over 40 years</w:delText>
        </w:r>
      </w:del>
      <w:r>
        <w:t xml:space="preserve">. </w:t>
      </w:r>
      <w:ins w:id="393" w:author="Guillermo Gea Izquierdo" w:date="2019-07-30T11:30:00Z">
        <w:r w:rsidR="002C31C2">
          <w:t xml:space="preserve">In contrast, </w:t>
        </w:r>
      </w:ins>
      <w:del w:id="394" w:author="Guillermo Gea Izquierdo" w:date="2019-07-30T11:30:00Z">
        <w:r w:rsidDel="002C31C2">
          <w:delText>T</w:delText>
        </w:r>
      </w:del>
      <w:ins w:id="395" w:author="Guillermo Gea Izquierdo" w:date="2019-07-30T11:30:00Z">
        <w:r w:rsidR="002C31C2">
          <w:t>t</w:t>
        </w:r>
      </w:ins>
      <w:r>
        <w:t>he two southern sites showed no release events except for CA-High at the beginning of the 1830s and no suppression events in the last 50 years.</w:t>
      </w:r>
    </w:p>
    <w:p w14:paraId="3E80F4C3" w14:textId="77777777" w:rsidR="00D1790C" w:rsidRDefault="00EB7249">
      <w:pPr>
        <w:pStyle w:val="Ttulo2"/>
      </w:pPr>
      <w:bookmarkStart w:id="396" w:name="resilience-to-drought-events-at-the-ecos"/>
      <w:r>
        <w:lastRenderedPageBreak/>
        <w:t>Resilience to drought events at the ecosystem and individual tree levels</w:t>
      </w:r>
      <w:bookmarkEnd w:id="396"/>
    </w:p>
    <w:p w14:paraId="743ABB52" w14:textId="2CA70AF5" w:rsidR="00D1790C" w:rsidRDefault="00EB7249">
      <w:del w:id="397" w:author="Guillermo Gea Izquierdo" w:date="2019-07-30T11:35:00Z">
        <w:r w:rsidDel="006A610D">
          <w:delText xml:space="preserve">The exploration of the </w:delText>
        </w:r>
      </w:del>
      <w:ins w:id="398" w:author="Guillermo Gea Izquierdo" w:date="2019-07-30T11:35:00Z">
        <w:r w:rsidR="006A610D">
          <w:t>R</w:t>
        </w:r>
      </w:ins>
      <w:del w:id="399" w:author="Guillermo Gea Izquierdo" w:date="2019-07-30T11:35:00Z">
        <w:r w:rsidDel="006A610D">
          <w:delText>r</w:delText>
        </w:r>
      </w:del>
      <w:r>
        <w:t xml:space="preserve">esilience metrics of tree-growth for </w:t>
      </w:r>
      <w:del w:id="400" w:author="Guillermo Gea Izquierdo" w:date="2019-07-30T11:35:00Z">
        <w:r w:rsidDel="006A610D">
          <w:delText xml:space="preserve">severe </w:delText>
        </w:r>
      </w:del>
      <w:r>
        <w:t>drought events since 1950 (</w:t>
      </w:r>
      <w:r>
        <w:rPr>
          <w:i/>
        </w:rPr>
        <w:t>i.e.</w:t>
      </w:r>
      <w:r>
        <w:t xml:space="preserve"> </w:t>
      </w:r>
      <w:del w:id="401" w:author="Guillermo Gea Izquierdo" w:date="2019-07-30T11:36:00Z">
        <w:r w:rsidDel="006A610D">
          <w:delText xml:space="preserve">for the </w:delText>
        </w:r>
      </w:del>
      <w:r>
        <w:t>share</w:t>
      </w:r>
      <w:ins w:id="402" w:author="Guillermo Gea Izquierdo" w:date="2019-07-30T11:36:00Z">
        <w:r w:rsidR="006A610D">
          <w:t>d</w:t>
        </w:r>
      </w:ins>
      <w:r>
        <w:t xml:space="preserve"> period among the three chronologies</w:t>
      </w:r>
      <w:del w:id="403" w:author="Guillermo Gea Izquierdo" w:date="2019-07-30T11:36:00Z">
        <w:r w:rsidDel="006A610D">
          <w:delText>,</w:delText>
        </w:r>
      </w:del>
      <w:r>
        <w:t xml:space="preserve"> excluding </w:t>
      </w:r>
      <w:ins w:id="404" w:author="Guillermo Gea Izquierdo" w:date="2019-07-30T11:36:00Z">
        <w:r w:rsidR="006A610D">
          <w:t xml:space="preserve">the </w:t>
        </w:r>
      </w:ins>
      <w:r>
        <w:t>juvenile years, Table S3) revealed a positive relation</w:t>
      </w:r>
      <w:ins w:id="405" w:author="Guillermo Gea Izquierdo" w:date="2019-07-30T11:36:00Z">
        <w:r w:rsidR="006A610D">
          <w:t>ship</w:t>
        </w:r>
      </w:ins>
      <w:r>
        <w:t xml:space="preserve"> between drought severity and Recovery (</w:t>
      </w:r>
      <w:proofErr w:type="spellStart"/>
      <w:r>
        <w:rPr>
          <w:i/>
        </w:rPr>
        <w:t>Rc</w:t>
      </w:r>
      <w:proofErr w:type="spellEnd"/>
      <w:r>
        <w:t>), significant for all oak populations (Figure 6). A similar pattern was obtained for Resilience (</w:t>
      </w:r>
      <w:proofErr w:type="spellStart"/>
      <w:r>
        <w:rPr>
          <w:i/>
        </w:rPr>
        <w:t>Rs</w:t>
      </w:r>
      <w:commentRangeStart w:id="406"/>
      <w:proofErr w:type="spellEnd"/>
      <w:r>
        <w:t xml:space="preserve">) but only significant for SJ site </w:t>
      </w:r>
      <w:commentRangeEnd w:id="406"/>
      <w:r w:rsidR="006A610D">
        <w:rPr>
          <w:rStyle w:val="Refdecomentario"/>
        </w:rPr>
        <w:commentReference w:id="406"/>
      </w:r>
      <w:r>
        <w:t xml:space="preserve">(Figure 6). </w:t>
      </w:r>
      <w:ins w:id="407" w:author="Guillermo Gea Izquierdo" w:date="2019-07-30T11:39:00Z">
        <w:r w:rsidR="006A610D">
          <w:t>Importantly, n</w:t>
        </w:r>
      </w:ins>
      <w:del w:id="408" w:author="Guillermo Gea Izquierdo" w:date="2019-07-30T11:39:00Z">
        <w:r w:rsidDel="006A610D">
          <w:delText>N</w:delText>
        </w:r>
      </w:del>
      <w:r>
        <w:t>on-significant patterns were obtained if we exclude</w:t>
      </w:r>
      <w:ins w:id="409" w:author="Guillermo Gea Izquierdo" w:date="2019-07-30T11:39:00Z">
        <w:r w:rsidR="006A610D">
          <w:t>d</w:t>
        </w:r>
      </w:ins>
      <w:r>
        <w:t xml:space="preserve"> 1995 from the analysis</w:t>
      </w:r>
      <w:ins w:id="410" w:author="Guillermo Gea Izquierdo" w:date="2019-07-30T11:39:00Z">
        <w:r w:rsidR="006A610D">
          <w:t xml:space="preserve">, except for </w:t>
        </w:r>
        <w:proofErr w:type="spellStart"/>
        <w:r w:rsidR="006A610D">
          <w:t>Rc</w:t>
        </w:r>
        <w:proofErr w:type="spellEnd"/>
        <w:r w:rsidR="006A610D">
          <w:t xml:space="preserve"> in SJ</w:t>
        </w:r>
      </w:ins>
      <w:r>
        <w:t xml:space="preserve"> (Figure S8). Trees showed the highest value of tree-growth resilience for 1995, the worst drought event in our study area (Table S3), and particularly SJ, where our results suggest a major release event after 1995 (Figure 5).</w:t>
      </w:r>
    </w:p>
    <w:p w14:paraId="0C313ADE" w14:textId="6F67BB21" w:rsidR="00D1790C" w:rsidRDefault="00EB7249">
      <w:pPr>
        <w:pStyle w:val="Textodecuerpo"/>
      </w:pPr>
      <w:r>
        <w:t xml:space="preserve">During the last two drought events, resilience metrics for greenness and tree-growth were significantly different </w:t>
      </w:r>
      <w:del w:id="411" w:author="Guillermo Gea Izquierdo" w:date="2019-07-30T11:42:00Z">
        <w:r w:rsidDel="00DF45B9">
          <w:delText>bewteen</w:delText>
        </w:r>
      </w:del>
      <w:ins w:id="412" w:author="Guillermo Gea Izquierdo" w:date="2019-07-30T11:42:00Z">
        <w:r w:rsidR="00DF45B9">
          <w:t>between</w:t>
        </w:r>
      </w:ins>
      <w:r>
        <w:t xml:space="preserve"> drought events (Table 3). The 2005 drought event reduced greennes</w:t>
      </w:r>
      <w:ins w:id="413" w:author="Guillermo Gea Izquierdo" w:date="2019-07-30T11:43:00Z">
        <w:r w:rsidR="00DF45B9">
          <w:t>s</w:t>
        </w:r>
      </w:ins>
      <w:r>
        <w:t xml:space="preserve"> and growth more than that of 2012 (Tables S1 and S2) but the two metrics of resilience generally </w:t>
      </w:r>
      <w:proofErr w:type="spellStart"/>
      <w:r>
        <w:t>covaried</w:t>
      </w:r>
      <w:proofErr w:type="spellEnd"/>
      <w:r>
        <w:t xml:space="preserve"> in the same direction. We obtained significantly higher Resilience (</w:t>
      </w:r>
      <w:proofErr w:type="spellStart"/>
      <w:r>
        <w:rPr>
          <w:i/>
        </w:rPr>
        <w:t>Rs</w:t>
      </w:r>
      <w:proofErr w:type="spellEnd"/>
      <w:r>
        <w:t>) and Resistance (</w:t>
      </w:r>
      <w:proofErr w:type="spellStart"/>
      <w:r>
        <w:rPr>
          <w:i/>
        </w:rPr>
        <w:t>Rt</w:t>
      </w:r>
      <w:proofErr w:type="spellEnd"/>
      <w:r>
        <w:t>) values for the 2012, the most severe event, than for 2005 in both variables (Tables S1-S2; Figure 7). Recovery (</w:t>
      </w:r>
      <w:proofErr w:type="spellStart"/>
      <w:r>
        <w:rPr>
          <w:i/>
        </w:rPr>
        <w:t>Rc</w:t>
      </w:r>
      <w:proofErr w:type="spellEnd"/>
      <w:r>
        <w:t>) showed contrasting pattern for EVI and tree-grow</w:t>
      </w:r>
      <w:commentRangeStart w:id="414"/>
      <w:r>
        <w:t xml:space="preserve">th. Recovery values for greenness </w:t>
      </w:r>
      <w:del w:id="415" w:author="Guillermo Gea Izquierdo" w:date="2019-07-30T11:44:00Z">
        <w:r w:rsidDel="005A4294">
          <w:delText xml:space="preserve">was </w:delText>
        </w:r>
      </w:del>
      <w:ins w:id="416" w:author="Guillermo Gea Izquierdo" w:date="2019-07-30T11:44:00Z">
        <w:r w:rsidR="005A4294">
          <w:t xml:space="preserve">were </w:t>
        </w:r>
      </w:ins>
      <w:r>
        <w:t>higher for 2005 than for 2012 drought event (Table S1, Figure 7).</w:t>
      </w:r>
      <w:commentRangeEnd w:id="414"/>
      <w:r w:rsidR="00AA24FD">
        <w:rPr>
          <w:rStyle w:val="Refdecomentario"/>
        </w:rPr>
        <w:commentReference w:id="414"/>
      </w:r>
    </w:p>
    <w:p w14:paraId="57AC16B6" w14:textId="395E081D" w:rsidR="00D1790C" w:rsidRDefault="00C5442F">
      <w:pPr>
        <w:pStyle w:val="Textodecuerpo"/>
      </w:pPr>
      <w:ins w:id="417" w:author="Guillermo Gea Izquierdo" w:date="2019-07-30T11:46:00Z">
        <w:r>
          <w:t xml:space="preserve">Overall, </w:t>
        </w:r>
      </w:ins>
      <w:del w:id="418" w:author="Guillermo Gea Izquierdo" w:date="2019-07-30T11:46:00Z">
        <w:r w:rsidR="00EB7249" w:rsidDel="00C5442F">
          <w:delText>R</w:delText>
        </w:r>
      </w:del>
      <w:ins w:id="419" w:author="Guillermo Gea Izquierdo" w:date="2019-07-30T11:46:00Z">
        <w:r>
          <w:t>r</w:t>
        </w:r>
      </w:ins>
      <w:r w:rsidR="00EB7249">
        <w:t>esilience metrics significantly varied between sites, except for Resilience (</w:t>
      </w:r>
      <w:proofErr w:type="spellStart"/>
      <w:r w:rsidR="00EB7249">
        <w:rPr>
          <w:i/>
        </w:rPr>
        <w:t>Rs</w:t>
      </w:r>
      <w:proofErr w:type="spellEnd"/>
      <w:r w:rsidR="00EB7249">
        <w:t>) of tree-growth (p = 0.534; Table 3)</w:t>
      </w:r>
      <w:ins w:id="420" w:author="Guillermo Gea Izquierdo" w:date="2019-07-30T11:45:00Z">
        <w:r>
          <w:t xml:space="preserve">, </w:t>
        </w:r>
        <w:commentRangeStart w:id="421"/>
        <w:r>
          <w:t>which was similar among the three sites</w:t>
        </w:r>
      </w:ins>
      <w:r w:rsidR="00EB7249">
        <w:t>. The two southern populations showed lower values for Recovery (</w:t>
      </w:r>
      <w:proofErr w:type="spellStart"/>
      <w:r w:rsidR="00EB7249">
        <w:rPr>
          <w:i/>
        </w:rPr>
        <w:t>Rc</w:t>
      </w:r>
      <w:proofErr w:type="spellEnd"/>
      <w:r w:rsidR="00EB7249">
        <w:t>) than the northern site both for greenness and tree-growth (Tables S1 and S2). In contrast, Resistance and Resilience values were significantly higher for southern sites than for northern ones (Tables S1 and S2).</w:t>
      </w:r>
      <w:commentRangeEnd w:id="421"/>
      <w:r>
        <w:rPr>
          <w:rStyle w:val="Refdecomentario"/>
        </w:rPr>
        <w:commentReference w:id="421"/>
      </w:r>
    </w:p>
    <w:p w14:paraId="7FF02991" w14:textId="77777777" w:rsidR="00D1790C" w:rsidRDefault="00EB7249">
      <w:pPr>
        <w:pStyle w:val="Ttulo2"/>
      </w:pPr>
      <w:bookmarkStart w:id="422" w:name="tree-growth-response-to-climate"/>
      <w:r>
        <w:t>Tree-growth response to climate</w:t>
      </w:r>
      <w:bookmarkEnd w:id="422"/>
    </w:p>
    <w:p w14:paraId="3B779DA1" w14:textId="0570F8F3" w:rsidR="00D1790C" w:rsidRDefault="00C5442F">
      <w:ins w:id="423" w:author="Guillermo Gea Izquierdo" w:date="2019-07-30T11:49:00Z">
        <w:r>
          <w:t xml:space="preserve">The response of </w:t>
        </w:r>
      </w:ins>
      <w:del w:id="424" w:author="Guillermo Gea Izquierdo" w:date="2019-07-30T11:49:00Z">
        <w:r w:rsidR="00EB7249" w:rsidDel="00C5442F">
          <w:delText>T</w:delText>
        </w:r>
      </w:del>
      <w:ins w:id="425" w:author="Guillermo Gea Izquierdo" w:date="2019-07-30T11:49:00Z">
        <w:r>
          <w:t>t</w:t>
        </w:r>
      </w:ins>
      <w:r w:rsidR="00EB7249">
        <w:t xml:space="preserve">ree-growth </w:t>
      </w:r>
      <w:ins w:id="426" w:author="Guillermo Gea Izquierdo" w:date="2019-07-30T11:49:00Z">
        <w:r>
          <w:t>to water availability w</w:t>
        </w:r>
      </w:ins>
      <w:del w:id="427" w:author="Guillermo Gea Izquierdo" w:date="2019-07-30T11:49:00Z">
        <w:r w:rsidR="00EB7249" w:rsidDel="00C5442F">
          <w:delText>exhibited a significant</w:delText>
        </w:r>
      </w:del>
      <w:ins w:id="428" w:author="Guillermo Gea Izquierdo" w:date="2019-07-30T11:49:00Z">
        <w:r>
          <w:t>as</w:t>
        </w:r>
      </w:ins>
      <w:r w:rsidR="00EB7249">
        <w:t xml:space="preserve"> greater </w:t>
      </w:r>
      <w:del w:id="429" w:author="Guillermo Gea Izquierdo" w:date="2019-07-30T11:49:00Z">
        <w:r w:rsidR="00EB7249" w:rsidDel="00C5442F">
          <w:delText xml:space="preserve">response to water availability </w:delText>
        </w:r>
      </w:del>
      <w:r w:rsidR="00EB7249">
        <w:t>than</w:t>
      </w:r>
      <w:ins w:id="430" w:author="Guillermo Gea Izquierdo" w:date="2019-07-30T11:50:00Z">
        <w:r>
          <w:t xml:space="preserve"> that</w:t>
        </w:r>
      </w:ins>
      <w:r w:rsidR="00EB7249">
        <w:t xml:space="preserve"> to temperatures, as it can be expected for a Mediterranean site and</w:t>
      </w:r>
      <w:ins w:id="431" w:author="Guillermo Gea Izquierdo" w:date="2019-07-30T11:50:00Z">
        <w:r>
          <w:t xml:space="preserve"> particularly</w:t>
        </w:r>
      </w:ins>
      <w:r w:rsidR="00EB7249">
        <w:t xml:space="preserve"> a species located closer to its xeric/dry distribution limit (rear-edge). </w:t>
      </w:r>
      <w:del w:id="432" w:author="Guillermo Gea Izquierdo" w:date="2019-07-30T11:51:00Z">
        <w:r w:rsidR="00EB7249" w:rsidDel="0009419A">
          <w:delText>C</w:delText>
        </w:r>
      </w:del>
      <w:ins w:id="433" w:author="Guillermo Gea Izquierdo" w:date="2019-07-30T11:53:00Z">
        <w:r w:rsidR="0009419A">
          <w:t>C</w:t>
        </w:r>
      </w:ins>
      <w:r w:rsidR="00EB7249">
        <w:t xml:space="preserve">umulative precipitation of the hydrological year </w:t>
      </w:r>
      <w:ins w:id="434" w:author="Guillermo Gea Izquierdo" w:date="2019-07-30T11:51:00Z">
        <w:r w:rsidR="00816BDF">
          <w:t>and seasonal SPEI</w:t>
        </w:r>
        <w:r w:rsidR="0009419A">
          <w:t xml:space="preserve"> values</w:t>
        </w:r>
      </w:ins>
      <w:ins w:id="435" w:author="Guillermo Gea Izquierdo" w:date="2019-07-30T11:54:00Z">
        <w:r w:rsidR="0009419A">
          <w:t xml:space="preserve"> (i.e. for the Hydrological year, Spring and Summer)</w:t>
        </w:r>
      </w:ins>
      <w:ins w:id="436" w:author="Guillermo Gea Izquierdo" w:date="2019-07-30T11:51:00Z">
        <w:r w:rsidR="00816BDF">
          <w:t xml:space="preserve"> </w:t>
        </w:r>
      </w:ins>
      <w:r w:rsidR="00EB7249">
        <w:t>w</w:t>
      </w:r>
      <w:del w:id="437" w:author="Guillermo Gea Izquierdo" w:date="2019-07-30T11:51:00Z">
        <w:r w:rsidR="00EB7249" w:rsidDel="00816BDF">
          <w:delText>as</w:delText>
        </w:r>
      </w:del>
      <w:ins w:id="438" w:author="Guillermo Gea Izquierdo" w:date="2019-07-30T11:51:00Z">
        <w:r w:rsidR="00816BDF">
          <w:t>ere</w:t>
        </w:r>
      </w:ins>
      <w:r w:rsidR="00EB7249">
        <w:t xml:space="preserve"> the climatic variable</w:t>
      </w:r>
      <w:ins w:id="439" w:author="Guillermo Gea Izquierdo" w:date="2019-07-30T11:51:00Z">
        <w:r w:rsidR="00816BDF">
          <w:t>s</w:t>
        </w:r>
      </w:ins>
      <w:r w:rsidR="00EB7249">
        <w:t xml:space="preserve"> </w:t>
      </w:r>
      <w:del w:id="440" w:author="Guillermo Gea Izquierdo" w:date="2019-07-30T11:51:00Z">
        <w:r w:rsidR="00EB7249" w:rsidDel="00816BDF">
          <w:delText xml:space="preserve">with </w:delText>
        </w:r>
      </w:del>
      <w:ins w:id="441" w:author="Guillermo Gea Izquierdo" w:date="2019-07-30T11:51:00Z">
        <w:r w:rsidR="00816BDF">
          <w:t xml:space="preserve">exhibiting </w:t>
        </w:r>
      </w:ins>
      <w:r w:rsidR="00EB7249">
        <w:t xml:space="preserve">the highest </w:t>
      </w:r>
      <w:ins w:id="442" w:author="Guillermo Gea Izquierdo" w:date="2019-07-30T11:51:00Z">
        <w:r w:rsidR="00816BDF">
          <w:t xml:space="preserve">(positive) </w:t>
        </w:r>
      </w:ins>
      <w:r w:rsidR="00EB7249">
        <w:t xml:space="preserve">relationship with growth </w:t>
      </w:r>
      <w:del w:id="443" w:author="Guillermo Gea Izquierdo" w:date="2019-07-30T11:51:00Z">
        <w:r w:rsidR="00EB7249" w:rsidDel="00816BDF">
          <w:delText xml:space="preserve">and influenced similarly and positively the tree-growth for </w:delText>
        </w:r>
      </w:del>
      <w:del w:id="444" w:author="Guillermo Gea Izquierdo" w:date="2019-07-30T11:53:00Z">
        <w:r w:rsidR="00EB7249" w:rsidDel="0009419A">
          <w:delText>both northern and southern populations</w:delText>
        </w:r>
      </w:del>
      <w:ins w:id="445" w:author="Guillermo Gea Izquierdo" w:date="2019-07-30T11:53:00Z">
        <w:r w:rsidR="0009419A">
          <w:t>for all populations</w:t>
        </w:r>
      </w:ins>
      <w:r w:rsidR="00EB7249">
        <w:t xml:space="preserve"> (Figure 8a).</w:t>
      </w:r>
      <w:del w:id="446" w:author="Guillermo Gea Izquierdo" w:date="2019-07-30T11:54:00Z">
        <w:r w:rsidR="00EB7249" w:rsidDel="0009419A">
          <w:delText xml:space="preserve"> Precipitation of previous </w:delText>
        </w:r>
      </w:del>
      <w:del w:id="447" w:author="Guillermo Gea Izquierdo" w:date="2019-07-30T11:53:00Z">
        <w:r w:rsidR="00EB7249" w:rsidDel="0009419A">
          <w:delText>december</w:delText>
        </w:r>
      </w:del>
      <w:del w:id="448" w:author="Guillermo Gea Izquierdo" w:date="2019-07-30T11:54:00Z">
        <w:r w:rsidR="00EB7249" w:rsidDel="0009419A">
          <w:delText xml:space="preserve"> was also positively correlated with tree growth in the northern population and in the highest location of the southern population.</w:delText>
        </w:r>
      </w:del>
      <w:r w:rsidR="00EB7249">
        <w:t xml:space="preserve"> </w:t>
      </w:r>
      <w:ins w:id="449" w:author="Guillermo Gea Izquierdo" w:date="2019-07-30T12:04:00Z">
        <w:r w:rsidR="00E6786B">
          <w:t xml:space="preserve">Yet there were </w:t>
        </w:r>
        <w:proofErr w:type="spellStart"/>
        <w:r w:rsidR="00E6786B">
          <w:t>sone</w:t>
        </w:r>
        <w:proofErr w:type="spellEnd"/>
        <w:r w:rsidR="00E6786B">
          <w:t xml:space="preserve"> differences between northern and southern populations: t</w:t>
        </w:r>
      </w:ins>
      <w:ins w:id="450" w:author="Guillermo Gea Izquierdo" w:date="2019-07-30T11:55:00Z">
        <w:r w:rsidR="0009419A">
          <w:t>he positive relationship with</w:t>
        </w:r>
      </w:ins>
      <w:ins w:id="451" w:author="Guillermo Gea Izquierdo" w:date="2019-07-30T11:54:00Z">
        <w:r w:rsidR="0009419A">
          <w:t xml:space="preserve"> SPEI </w:t>
        </w:r>
      </w:ins>
      <w:ins w:id="452" w:author="Guillermo Gea Izquierdo" w:date="2019-07-30T11:55:00Z">
        <w:r w:rsidR="0009419A">
          <w:t>was</w:t>
        </w:r>
      </w:ins>
      <w:del w:id="453" w:author="Guillermo Gea Izquierdo" w:date="2019-07-30T11:55:00Z">
        <w:r w:rsidR="00EB7249" w:rsidDel="0009419A">
          <w:delText xml:space="preserve">Hydrological, Spring and Summer </w:delText>
        </w:r>
      </w:del>
      <w:del w:id="454" w:author="Guillermo Gea Izquierdo" w:date="2019-07-30T11:54:00Z">
        <w:r w:rsidR="00EB7249" w:rsidDel="0009419A">
          <w:delText xml:space="preserve">SPEI </w:delText>
        </w:r>
      </w:del>
      <w:del w:id="455" w:author="Guillermo Gea Izquierdo" w:date="2019-07-30T11:55:00Z">
        <w:r w:rsidR="00EB7249" w:rsidDel="0009419A">
          <w:delText>showed a</w:delText>
        </w:r>
      </w:del>
      <w:r w:rsidR="00EB7249">
        <w:t xml:space="preserve"> </w:t>
      </w:r>
      <w:del w:id="456" w:author="Guillermo Gea Izquierdo" w:date="2019-07-30T11:55:00Z">
        <w:r w:rsidR="00EB7249" w:rsidDel="0009419A">
          <w:delText xml:space="preserve">strong </w:delText>
        </w:r>
      </w:del>
      <w:ins w:id="457" w:author="Guillermo Gea Izquierdo" w:date="2019-07-30T11:55:00Z">
        <w:r w:rsidR="0009419A">
          <w:t>highes</w:t>
        </w:r>
      </w:ins>
      <w:ins w:id="458" w:author="Guillermo Gea Izquierdo" w:date="2019-07-30T12:03:00Z">
        <w:r w:rsidR="00E6786B">
          <w:t>t</w:t>
        </w:r>
      </w:ins>
      <w:ins w:id="459" w:author="Guillermo Gea Izquierdo" w:date="2019-07-30T11:55:00Z">
        <w:r w:rsidR="0009419A">
          <w:t xml:space="preserve"> </w:t>
        </w:r>
      </w:ins>
      <w:del w:id="460" w:author="Guillermo Gea Izquierdo" w:date="2019-07-30T11:55:00Z">
        <w:r w:rsidR="00EB7249" w:rsidDel="0009419A">
          <w:delText xml:space="preserve">positive correlation with tree-growth (Figure 8a), being this relationship higher </w:delText>
        </w:r>
      </w:del>
      <w:r w:rsidR="00EB7249">
        <w:t xml:space="preserve">in the northern population (r &gt; 0.6 </w:t>
      </w:r>
      <w:r w:rsidR="00EB7249">
        <w:rPr>
          <w:i/>
        </w:rPr>
        <w:t>vs.</w:t>
      </w:r>
      <w:r w:rsidR="00EB7249">
        <w:t xml:space="preserve"> r &lt; 0.5</w:t>
      </w:r>
      <w:ins w:id="461" w:author="Guillermo Gea Izquierdo" w:date="2019-07-30T11:55:00Z">
        <w:r w:rsidR="0009419A">
          <w:t>; Figure 8a</w:t>
        </w:r>
      </w:ins>
      <w:r w:rsidR="00EB7249">
        <w:t xml:space="preserve">). </w:t>
      </w:r>
      <w:del w:id="462" w:author="Guillermo Gea Izquierdo" w:date="2019-07-30T11:56:00Z">
        <w:r w:rsidR="00EB7249" w:rsidDel="00E33793">
          <w:delText xml:space="preserve">Relationships with temperatures were lower than those with moisture variables. </w:delText>
        </w:r>
      </w:del>
      <w:del w:id="463" w:author="Guillermo Gea Izquierdo" w:date="2019-07-30T12:04:00Z">
        <w:r w:rsidR="00EB7249" w:rsidDel="00E6786B">
          <w:delText>Yet there were differences between northern and southern populations</w:delText>
        </w:r>
      </w:del>
      <w:ins w:id="464" w:author="Guillermo Gea Izquierdo" w:date="2019-07-30T12:04:00Z">
        <w:r w:rsidR="00E6786B">
          <w:t>In addition,</w:t>
        </w:r>
      </w:ins>
      <w:del w:id="465" w:author="Guillermo Gea Izquierdo" w:date="2019-07-30T12:04:00Z">
        <w:r w:rsidR="00EB7249" w:rsidDel="00E6786B">
          <w:delText>:</w:delText>
        </w:r>
      </w:del>
      <w:r w:rsidR="00EB7249">
        <w:t xml:space="preserve"> spring maximum temperature was the most significant limitation for </w:t>
      </w:r>
      <w:del w:id="466" w:author="Guillermo Gea Izquierdo" w:date="2019-07-30T12:08:00Z">
        <w:r w:rsidR="00EB7249" w:rsidDel="003E1611">
          <w:delText xml:space="preserve">the </w:delText>
        </w:r>
      </w:del>
      <w:r w:rsidR="00EB7249">
        <w:t xml:space="preserve">tree-growth </w:t>
      </w:r>
      <w:ins w:id="467" w:author="Guillermo Gea Izquierdo" w:date="2019-07-30T12:05:00Z">
        <w:r w:rsidR="00E6786B">
          <w:t>only for</w:t>
        </w:r>
      </w:ins>
      <w:del w:id="468" w:author="Guillermo Gea Izquierdo" w:date="2019-07-30T12:06:00Z">
        <w:r w:rsidR="00EB7249" w:rsidDel="00E6786B">
          <w:delText>of</w:delText>
        </w:r>
      </w:del>
      <w:r w:rsidR="00EB7249">
        <w:t xml:space="preserve"> the southern </w:t>
      </w:r>
      <w:commentRangeStart w:id="469"/>
      <w:r w:rsidR="00EB7249">
        <w:t>population</w:t>
      </w:r>
      <w:ins w:id="470" w:author="Guillermo Gea Izquierdo" w:date="2019-07-30T12:06:00Z">
        <w:r w:rsidR="00E6786B">
          <w:t>s</w:t>
        </w:r>
        <w:commentRangeEnd w:id="469"/>
        <w:r w:rsidR="00E6786B">
          <w:rPr>
            <w:rStyle w:val="Refdecomentario"/>
          </w:rPr>
          <w:commentReference w:id="469"/>
        </w:r>
      </w:ins>
      <w:r w:rsidR="00EB7249">
        <w:t xml:space="preserve"> </w:t>
      </w:r>
      <w:del w:id="472" w:author="Guillermo Gea Izquierdo" w:date="2019-07-30T12:06:00Z">
        <w:r w:rsidR="00EB7249" w:rsidDel="00E6786B">
          <w:delText xml:space="preserve">at both elevations while no significant </w:delText>
        </w:r>
      </w:del>
      <w:del w:id="473" w:author="Guillermo Gea Izquierdo" w:date="2019-07-30T12:04:00Z">
        <w:r w:rsidR="00EB7249" w:rsidDel="00E6786B">
          <w:delText xml:space="preserve">limitations </w:delText>
        </w:r>
      </w:del>
      <w:del w:id="474" w:author="Guillermo Gea Izquierdo" w:date="2019-07-30T12:06:00Z">
        <w:r w:rsidR="00EB7249" w:rsidDel="00E6786B">
          <w:delText xml:space="preserve">were recorded for northen </w:delText>
        </w:r>
      </w:del>
      <w:del w:id="475" w:author="Guillermo Gea Izquierdo" w:date="2019-07-30T12:04:00Z">
        <w:r w:rsidR="00EB7249" w:rsidDel="00E6786B">
          <w:delText xml:space="preserve">site </w:delText>
        </w:r>
      </w:del>
      <w:del w:id="476" w:author="Guillermo Gea Izquierdo" w:date="2019-07-30T12:06:00Z">
        <w:r w:rsidR="00EB7249" w:rsidDel="00E6786B">
          <w:delText xml:space="preserve">regarding the temperatures </w:delText>
        </w:r>
      </w:del>
      <w:r w:rsidR="00EB7249">
        <w:t xml:space="preserve">(Figure 8b and 8c). </w:t>
      </w:r>
      <w:del w:id="477" w:author="Guillermo Gea Izquierdo" w:date="2019-07-30T12:08:00Z">
        <w:r w:rsidR="00EB7249" w:rsidDel="003E1611">
          <w:delText>Remarkably m</w:delText>
        </w:r>
      </w:del>
      <w:ins w:id="478" w:author="Guillermo Gea Izquierdo" w:date="2019-07-30T12:08:00Z">
        <w:r w:rsidR="003E1611">
          <w:t>M</w:t>
        </w:r>
      </w:ins>
      <w:r w:rsidR="00EB7249">
        <w:t xml:space="preserve">inimum and maximum temperatures of current September positively influenced </w:t>
      </w:r>
      <w:del w:id="479" w:author="Guillermo Gea Izquierdo" w:date="2019-07-30T12:08:00Z">
        <w:r w:rsidR="00EB7249" w:rsidDel="003E1611">
          <w:delText xml:space="preserve">the </w:delText>
        </w:r>
      </w:del>
      <w:r w:rsidR="00EB7249">
        <w:t xml:space="preserve">tree-growth only in the northern population. </w:t>
      </w:r>
      <w:del w:id="480" w:author="Guillermo Gea Izquierdo" w:date="2019-07-30T12:08:00Z">
        <w:r w:rsidR="00EB7249" w:rsidDel="003E1611">
          <w:delText>No positive relationship with temperature was found for southern trees.</w:delText>
        </w:r>
      </w:del>
    </w:p>
    <w:p w14:paraId="76E7105D" w14:textId="77777777" w:rsidR="00D1790C" w:rsidRDefault="00EB7249">
      <w:pPr>
        <w:pStyle w:val="Ttulo1"/>
      </w:pPr>
      <w:bookmarkStart w:id="481" w:name="discussion"/>
      <w:commentRangeStart w:id="482"/>
      <w:r>
        <w:lastRenderedPageBreak/>
        <w:t>Discussion</w:t>
      </w:r>
      <w:bookmarkEnd w:id="481"/>
      <w:commentRangeEnd w:id="482"/>
      <w:r w:rsidR="009A71A3">
        <w:rPr>
          <w:rStyle w:val="Refdecomentario"/>
          <w:rFonts w:asciiTheme="minorHAnsi" w:eastAsiaTheme="minorHAnsi" w:hAnsiTheme="minorHAnsi" w:cstheme="minorBidi"/>
          <w:b w:val="0"/>
          <w:bCs w:val="0"/>
        </w:rPr>
        <w:commentReference w:id="482"/>
      </w:r>
    </w:p>
    <w:p w14:paraId="196BA8B0" w14:textId="26C276B9" w:rsidR="00D1790C" w:rsidRDefault="00EB7249">
      <w:pPr>
        <w:pStyle w:val="Ttulo2"/>
      </w:pPr>
      <w:bookmarkStart w:id="483" w:name="rear-edge-oaks-show-high-resilience-in-r"/>
      <w:r>
        <w:t>Re</w:t>
      </w:r>
      <w:del w:id="484" w:author="Guillermo Gea Izquierdo" w:date="2019-07-30T15:11:00Z">
        <w:r w:rsidDel="00764E79">
          <w:delText xml:space="preserve">ar-edge </w:delText>
        </w:r>
      </w:del>
      <w:ins w:id="485" w:author="Guillermo Gea Izquierdo" w:date="2019-07-30T15:11:00Z">
        <w:r w:rsidR="00764E79">
          <w:t xml:space="preserve">lict </w:t>
        </w:r>
      </w:ins>
      <w:r>
        <w:t>oaks show high resilience</w:t>
      </w:r>
      <w:ins w:id="486" w:author="Guillermo Gea Izquierdo" w:date="2019-07-30T14:18:00Z">
        <w:r w:rsidR="001C64E0">
          <w:t xml:space="preserve"> </w:t>
        </w:r>
      </w:ins>
      <w:del w:id="487" w:author="Guillermo Gea Izquierdo" w:date="2019-07-30T14:18:00Z">
        <w:r w:rsidDel="001C64E0">
          <w:delText xml:space="preserve"> in response both </w:delText>
        </w:r>
      </w:del>
      <w:r>
        <w:t>to recent drought events and long-term climatic variability</w:t>
      </w:r>
      <w:del w:id="488" w:author="Guillermo Gea Izquierdo" w:date="2019-07-30T12:15:00Z">
        <w:r w:rsidDel="009D1C40">
          <w:delText>.</w:delText>
        </w:r>
      </w:del>
      <w:bookmarkEnd w:id="483"/>
    </w:p>
    <w:p w14:paraId="523326CD" w14:textId="4B7C7C17" w:rsidR="00D1790C" w:rsidRDefault="00EB7249">
      <w:r>
        <w:t xml:space="preserve">Severe drought </w:t>
      </w:r>
      <w:del w:id="489" w:author="Guillermo Gea Izquierdo" w:date="2019-07-30T12:18:00Z">
        <w:r w:rsidDel="00B30CFF">
          <w:delText xml:space="preserve">events </w:delText>
        </w:r>
      </w:del>
      <w:r>
        <w:t>negatively affect</w:t>
      </w:r>
      <w:ins w:id="490" w:author="Guillermo Gea Izquierdo" w:date="2019-07-30T12:18:00Z">
        <w:r w:rsidR="00B30CFF">
          <w:t>s</w:t>
        </w:r>
      </w:ins>
      <w:del w:id="491" w:author="Guillermo Gea Izquierdo" w:date="2019-07-30T12:17:00Z">
        <w:r w:rsidDel="00B30CFF">
          <w:delText>ed</w:delText>
        </w:r>
      </w:del>
      <w:r>
        <w:t xml:space="preserve"> </w:t>
      </w:r>
      <w:del w:id="492" w:author="Guillermo Gea Izquierdo" w:date="2019-07-30T12:16:00Z">
        <w:r w:rsidDel="00B30CFF">
          <w:delText xml:space="preserve">to </w:delText>
        </w:r>
      </w:del>
      <w:ins w:id="493" w:author="Guillermo Gea Izquierdo" w:date="2019-07-30T12:16:00Z">
        <w:r w:rsidR="00B30CFF">
          <w:t xml:space="preserve">both </w:t>
        </w:r>
      </w:ins>
      <w:r>
        <w:t xml:space="preserve">primary and secondary growth of </w:t>
      </w:r>
      <w:r>
        <w:rPr>
          <w:i/>
        </w:rPr>
        <w:t xml:space="preserve">Q. </w:t>
      </w:r>
      <w:proofErr w:type="spellStart"/>
      <w:r>
        <w:rPr>
          <w:i/>
        </w:rPr>
        <w:t>pyrenaica</w:t>
      </w:r>
      <w:proofErr w:type="spellEnd"/>
      <w:r>
        <w:t xml:space="preserve"> forests</w:t>
      </w:r>
      <w:del w:id="494" w:author="Guillermo Gea Izquierdo" w:date="2019-07-30T12:16:00Z">
        <w:r w:rsidDel="00B30CFF">
          <w:delText xml:space="preserve"> in the rear edge of their distribution</w:delText>
        </w:r>
      </w:del>
      <w:ins w:id="495" w:author="Guillermo Gea Izquierdo" w:date="2019-07-30T12:17:00Z">
        <w:r w:rsidR="00B30CFF">
          <w:t xml:space="preserve">. This was </w:t>
        </w:r>
      </w:ins>
      <w:ins w:id="496" w:author="Guillermo Gea Izquierdo" w:date="2019-07-30T12:20:00Z">
        <w:r w:rsidR="00B30CFF">
          <w:t>e</w:t>
        </w:r>
      </w:ins>
      <w:ins w:id="497" w:author="Guillermo Gea Izquierdo" w:date="2019-07-30T12:17:00Z">
        <w:r w:rsidR="00B30CFF">
          <w:t>xpressed by</w:t>
        </w:r>
      </w:ins>
      <w:ins w:id="498" w:author="Guillermo Gea Izquierdo" w:date="2019-07-30T12:22:00Z">
        <w:r w:rsidR="00F403DC">
          <w:t xml:space="preserve"> the observed</w:t>
        </w:r>
      </w:ins>
      <w:ins w:id="499" w:author="Guillermo Gea Izquierdo" w:date="2019-07-30T12:17:00Z">
        <w:r w:rsidR="00B30CFF">
          <w:t xml:space="preserve"> reduction in greenness and tree-growth in </w:t>
        </w:r>
      </w:ins>
      <w:del w:id="500" w:author="Guillermo Gea Izquierdo" w:date="2019-07-30T12:17:00Z">
        <w:r w:rsidDel="00B30CFF">
          <w:delText xml:space="preserve">. Our findings show that </w:delText>
        </w:r>
      </w:del>
      <w:ins w:id="501" w:author="Guillermo Gea Izquierdo" w:date="2019-07-30T12:17:00Z">
        <w:r w:rsidR="00B30CFF">
          <w:t xml:space="preserve">response to </w:t>
        </w:r>
      </w:ins>
      <w:ins w:id="502" w:author="Guillermo Gea Izquierdo" w:date="2019-07-30T12:18:00Z">
        <w:r w:rsidR="00B30CFF">
          <w:t xml:space="preserve">the </w:t>
        </w:r>
      </w:ins>
      <w:r>
        <w:t>2005 and 2012 drought events</w:t>
      </w:r>
      <w:ins w:id="503" w:author="Guillermo Gea Izquierdo" w:date="2019-07-30T12:22:00Z">
        <w:r w:rsidR="00F403DC">
          <w:t xml:space="preserve">, </w:t>
        </w:r>
      </w:ins>
      <w:del w:id="504" w:author="Guillermo Gea Izquierdo" w:date="2019-07-30T12:18:00Z">
        <w:r w:rsidDel="00B30CFF">
          <w:delText xml:space="preserve">, </w:delText>
        </w:r>
      </w:del>
      <w:del w:id="505" w:author="Guillermo Gea Izquierdo" w:date="2019-07-30T12:17:00Z">
        <w:r w:rsidDel="00B30CFF">
          <w:delText xml:space="preserve">provoked reductions in greenness and tree-growth </w:delText>
        </w:r>
      </w:del>
      <w:del w:id="506" w:author="Guillermo Gea Izquierdo" w:date="2019-07-30T12:18:00Z">
        <w:r w:rsidDel="00B30CFF">
          <w:delText>of these forests</w:delText>
        </w:r>
      </w:del>
      <w:del w:id="507" w:author="Guillermo Gea Izquierdo" w:date="2019-07-30T12:20:00Z">
        <w:r w:rsidDel="00B30CFF">
          <w:delText>.</w:delText>
        </w:r>
      </w:del>
      <w:del w:id="508" w:author="Guillermo Gea Izquierdo" w:date="2019-07-30T12:22:00Z">
        <w:r w:rsidDel="00F403DC">
          <w:delText xml:space="preserve"> </w:delText>
        </w:r>
      </w:del>
      <w:del w:id="509" w:author="Guillermo Gea Izquierdo" w:date="2019-07-30T12:18:00Z">
        <w:r w:rsidDel="00B30CFF">
          <w:delText>These results are consistent with</w:delText>
        </w:r>
      </w:del>
      <w:ins w:id="510" w:author="Guillermo Gea Izquierdo" w:date="2019-07-30T12:18:00Z">
        <w:r w:rsidR="00B30CFF">
          <w:t>and</w:t>
        </w:r>
      </w:ins>
      <w:r>
        <w:t xml:space="preserve"> </w:t>
      </w:r>
      <w:ins w:id="511" w:author="Guillermo Gea Izquierdo" w:date="2019-07-30T12:21:00Z">
        <w:r w:rsidR="005762A6">
          <w:t>the</w:t>
        </w:r>
        <w:r w:rsidR="00B30CFF">
          <w:t xml:space="preserve"> consistent</w:t>
        </w:r>
      </w:ins>
      <w:del w:id="512" w:author="Guillermo Gea Izquierdo" w:date="2019-07-30T12:19:00Z">
        <w:r w:rsidDel="00B30CFF">
          <w:delText>previous studies that reported</w:delText>
        </w:r>
      </w:del>
      <w:del w:id="513" w:author="Guillermo Gea Izquierdo" w:date="2019-07-30T12:21:00Z">
        <w:r w:rsidDel="00B30CFF">
          <w:delText xml:space="preserve"> </w:delText>
        </w:r>
        <w:r w:rsidDel="005762A6">
          <w:delText xml:space="preserve">significant </w:delText>
        </w:r>
      </w:del>
      <w:ins w:id="514" w:author="Guillermo Gea Izquierdo" w:date="2019-07-30T12:21:00Z">
        <w:r w:rsidR="005762A6">
          <w:t xml:space="preserve"> </w:t>
        </w:r>
      </w:ins>
      <w:ins w:id="515" w:author="Guillermo Gea Izquierdo" w:date="2019-07-30T12:19:00Z">
        <w:r w:rsidR="00B30CFF">
          <w:t xml:space="preserve">radial growth </w:t>
        </w:r>
      </w:ins>
      <w:del w:id="516" w:author="Guillermo Gea Izquierdo" w:date="2019-07-30T12:22:00Z">
        <w:r w:rsidDel="00F403DC">
          <w:delText>reduction</w:delText>
        </w:r>
      </w:del>
      <w:ins w:id="517" w:author="Guillermo Gea Izquierdo" w:date="2019-07-30T12:22:00Z">
        <w:r w:rsidR="00F403DC">
          <w:t>suppression</w:t>
        </w:r>
      </w:ins>
      <w:del w:id="518" w:author="Guillermo Gea Izquierdo" w:date="2019-07-30T12:21:00Z">
        <w:r w:rsidDel="005762A6">
          <w:delText>s</w:delText>
        </w:r>
      </w:del>
      <w:r>
        <w:t xml:space="preserve"> </w:t>
      </w:r>
      <w:del w:id="519" w:author="Guillermo Gea Izquierdo" w:date="2019-07-30T12:19:00Z">
        <w:r w:rsidDel="00B30CFF">
          <w:delText xml:space="preserve">of tree-growth </w:delText>
        </w:r>
      </w:del>
      <w:r>
        <w:t>for this oak species during extreme drought events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 </w:t>
      </w:r>
      <w:del w:id="520" w:author="Guillermo Gea Izquierdo" w:date="2019-07-30T12:22:00Z">
        <w:r w:rsidDel="00F403DC">
          <w:delText>In fact,</w:delText>
        </w:r>
      </w:del>
      <w:ins w:id="521" w:author="Guillermo Gea Izquierdo" w:date="2019-07-30T12:22:00Z">
        <w:r w:rsidR="00F403DC">
          <w:t xml:space="preserve">Furthermore, </w:t>
        </w:r>
      </w:ins>
      <w:del w:id="522" w:author="Guillermo Gea Izquierdo" w:date="2019-07-30T12:22:00Z">
        <w:r w:rsidDel="00F403DC">
          <w:delText xml:space="preserve"> when we explore the effects of drought </w:delText>
        </w:r>
      </w:del>
      <w:del w:id="523" w:author="Guillermo Gea Izquierdo" w:date="2019-07-30T12:23:00Z">
        <w:r w:rsidDel="00F403DC">
          <w:delText xml:space="preserve">at a longer-term scale, we observed </w:delText>
        </w:r>
      </w:del>
      <w:r>
        <w:t xml:space="preserve">the greatest reduction of tree-growth </w:t>
      </w:r>
      <w:ins w:id="524" w:author="Guillermo Gea Izquierdo" w:date="2019-07-30T12:23:00Z">
        <w:r w:rsidR="00F403DC">
          <w:t xml:space="preserve">was observed </w:t>
        </w:r>
      </w:ins>
      <w:r>
        <w:t>during the 1995 drought, a characteristic pointer-year that caused severe and extensive damage to the Mediterranean vegetation across the Iberian Peninsula (</w:t>
      </w:r>
      <w:proofErr w:type="spellStart"/>
      <w:r>
        <w:t>Peñuelas</w:t>
      </w:r>
      <w:proofErr w:type="spellEnd"/>
      <w:r>
        <w:t xml:space="preserve"> and others 2001; </w:t>
      </w:r>
      <w:proofErr w:type="spellStart"/>
      <w:r>
        <w:t>Gazol</w:t>
      </w:r>
      <w:proofErr w:type="spellEnd"/>
      <w:r>
        <w:t xml:space="preserve"> and others 2018). Although the south of Iberian Peninsula suffered severe drought events in the last decades (</w:t>
      </w:r>
      <w:r>
        <w:rPr>
          <w:i/>
        </w:rPr>
        <w:t>e.g</w:t>
      </w:r>
      <w:ins w:id="525" w:author="Guillermo Gea Izquierdo" w:date="2019-07-30T12:23:00Z">
        <w:r w:rsidR="00F403DC">
          <w:rPr>
            <w:i/>
          </w:rPr>
          <w:t>.</w:t>
        </w:r>
      </w:ins>
      <w:r>
        <w:t xml:space="preserve"> 2005 and 2012 were considered two of the worst recorded </w:t>
      </w:r>
      <w:commentRangeStart w:id="526"/>
      <w:r>
        <w:t xml:space="preserve">drought; </w:t>
      </w:r>
      <w:proofErr w:type="spellStart"/>
      <w:r>
        <w:t>Garc</w:t>
      </w:r>
      <w:del w:id="527" w:author="Guillermo Gea Izquierdo" w:date="2019-07-30T12:23:00Z">
        <w:r w:rsidDel="00F403DC">
          <w:delText>ı</w:delText>
        </w:r>
      </w:del>
      <w:ins w:id="528" w:author="Guillermo Gea Izquierdo" w:date="2019-07-30T12:23:00Z">
        <w:r w:rsidR="00F403DC">
          <w:t>í</w:t>
        </w:r>
      </w:ins>
      <w:del w:id="529" w:author="Guillermo Gea Izquierdo" w:date="2019-07-30T12:23:00Z">
        <w:r w:rsidDel="00F403DC">
          <w:delText>'</w:delText>
        </w:r>
      </w:del>
      <w:r>
        <w:t>a</w:t>
      </w:r>
      <w:proofErr w:type="spellEnd"/>
      <w:r>
        <w:t xml:space="preserve">-Herrera and others 2007; </w:t>
      </w:r>
      <w:proofErr w:type="spellStart"/>
      <w:r>
        <w:t>Trigo</w:t>
      </w:r>
      <w:proofErr w:type="spellEnd"/>
      <w:r>
        <w:t xml:space="preserve"> and others 2013; Vicente-Serrano and others 2014b) </w:t>
      </w:r>
      <w:commentRangeEnd w:id="526"/>
      <w:r w:rsidR="00F403DC">
        <w:rPr>
          <w:rStyle w:val="Refdecomentario"/>
        </w:rPr>
        <w:commentReference w:id="526"/>
      </w:r>
      <w:r>
        <w:t xml:space="preserve">(Table S3), we found a positive trend for vegetation greenness of </w:t>
      </w:r>
      <w:r>
        <w:rPr>
          <w:i/>
        </w:rPr>
        <w:t xml:space="preserve">Q. </w:t>
      </w:r>
      <w:proofErr w:type="spellStart"/>
      <w:r>
        <w:rPr>
          <w:i/>
        </w:rPr>
        <w:t>pyrenaica</w:t>
      </w:r>
      <w:proofErr w:type="spellEnd"/>
      <w:r>
        <w:t xml:space="preserve"> </w:t>
      </w:r>
      <w:ins w:id="530" w:author="Guillermo Gea Izquierdo" w:date="2019-07-30T12:24:00Z">
        <w:r w:rsidR="00F32EA7">
          <w:t xml:space="preserve">for the last 16 years </w:t>
        </w:r>
      </w:ins>
      <w:r>
        <w:t>(78.9 % of the pixels showed a positive trend during the 2000 to 2016 period). This confirms previous findings that pointed out a</w:t>
      </w:r>
      <w:del w:id="531" w:author="Guillermo Gea Izquierdo" w:date="2019-07-30T12:25:00Z">
        <w:r w:rsidDel="00F32EA7">
          <w:delText>n</w:delText>
        </w:r>
      </w:del>
      <w:ins w:id="532" w:author="Guillermo Gea Izquierdo" w:date="2019-07-30T12:25:00Z">
        <w:r w:rsidR="00F32EA7">
          <w:t xml:space="preserve"> recent short-term</w:t>
        </w:r>
      </w:ins>
      <w:r>
        <w:t xml:space="preserve"> increase in primary productivity for these forests </w:t>
      </w:r>
      <w:ins w:id="533" w:author="Guillermo Gea Izquierdo" w:date="2019-07-30T12:25:00Z">
        <w:r w:rsidR="00F32EA7">
          <w:t>coinciding with a rather humid decade in the 20</w:t>
        </w:r>
      </w:ins>
      <w:ins w:id="534" w:author="Guillermo Gea Izquierdo" w:date="2019-07-30T12:26:00Z">
        <w:r w:rsidR="00F32EA7">
          <w:t>0</w:t>
        </w:r>
      </w:ins>
      <w:ins w:id="535" w:author="Guillermo Gea Izquierdo" w:date="2019-07-30T12:25:00Z">
        <w:r w:rsidR="00F32EA7">
          <w:t xml:space="preserve">0s </w:t>
        </w:r>
      </w:ins>
      <w:ins w:id="536" w:author="Guillermo Gea Izquierdo" w:date="2019-07-30T12:26:00Z">
        <w:r w:rsidR="00F32EA7">
          <w:t xml:space="preserve">after a dry decade in the 1990s </w:t>
        </w:r>
      </w:ins>
      <w:r>
        <w:t>(Pérez-</w:t>
      </w:r>
      <w:proofErr w:type="spellStart"/>
      <w:r>
        <w:t>Luque</w:t>
      </w:r>
      <w:proofErr w:type="spellEnd"/>
      <w:r>
        <w:t xml:space="preserve"> and others 2015b), being the most productive ecosystems in this mountain region during that period (</w:t>
      </w:r>
      <w:proofErr w:type="spellStart"/>
      <w:r>
        <w:t>Alcaraz</w:t>
      </w:r>
      <w:proofErr w:type="spellEnd"/>
      <w:r>
        <w:t>-Segura and others 2016). For tree-growth, we also observed positive trends in the last decade</w:t>
      </w:r>
      <w:del w:id="537" w:author="Guillermo Gea Izquierdo" w:date="2019-07-30T12:26:00Z">
        <w:r w:rsidDel="00F32EA7">
          <w:delText>s</w:delText>
        </w:r>
      </w:del>
      <w:r>
        <w:t xml:space="preserve">, particularly for the southern high-elevation site (CA-High, Figure 4). Similar long-term trends were described for this species along its distribution range </w:t>
      </w:r>
      <w:proofErr w:type="gramStart"/>
      <w:ins w:id="538" w:author="Guillermo Gea Izquierdo" w:date="2019-07-30T12:27:00Z">
        <w:r w:rsidR="00F32EA7">
          <w:t>only a high elevation sites</w:t>
        </w:r>
        <w:proofErr w:type="gramEnd"/>
        <w:r w:rsidR="00F32EA7">
          <w:t xml:space="preserve"> </w:t>
        </w:r>
      </w:ins>
      <w:r>
        <w:t>(</w:t>
      </w:r>
      <w:proofErr w:type="spellStart"/>
      <w:r>
        <w:t>Gea-Izquierdo</w:t>
      </w:r>
      <w:proofErr w:type="spellEnd"/>
      <w:r>
        <w:t xml:space="preserve"> and </w:t>
      </w:r>
      <w:proofErr w:type="spellStart"/>
      <w:r>
        <w:t>Cañellas</w:t>
      </w:r>
      <w:proofErr w:type="spellEnd"/>
      <w:r>
        <w:t xml:space="preserve"> 2014)</w:t>
      </w:r>
      <w:ins w:id="539" w:author="Guillermo Gea Izquierdo" w:date="2019-07-30T12:27:00Z">
        <w:r w:rsidR="00F32EA7">
          <w:t xml:space="preserve">, which </w:t>
        </w:r>
      </w:ins>
      <w:del w:id="540" w:author="Guillermo Gea Izquierdo" w:date="2019-07-30T12:27:00Z">
        <w:r w:rsidDel="00F32EA7">
          <w:delText xml:space="preserve"> and </w:delText>
        </w:r>
      </w:del>
      <w:r>
        <w:t xml:space="preserve">could be related </w:t>
      </w:r>
      <w:commentRangeStart w:id="541"/>
      <w:r>
        <w:t>to</w:t>
      </w:r>
      <w:ins w:id="542" w:author="Guillermo Gea Izquierdo" w:date="2019-07-30T12:27:00Z">
        <w:r w:rsidR="00F32EA7">
          <w:t xml:space="preserve"> a </w:t>
        </w:r>
      </w:ins>
      <w:ins w:id="543" w:author="Guillermo Gea Izquierdo" w:date="2019-07-30T12:31:00Z">
        <w:r w:rsidR="00263D23">
          <w:t xml:space="preserve">non-linear </w:t>
        </w:r>
      </w:ins>
      <w:ins w:id="544" w:author="Guillermo Gea Izquierdo" w:date="2019-07-30T12:27:00Z">
        <w:r w:rsidR="00F32EA7">
          <w:t>positive effect of</w:t>
        </w:r>
      </w:ins>
      <w:r>
        <w:t xml:space="preserve"> </w:t>
      </w:r>
      <w:del w:id="545" w:author="Guillermo Gea Izquierdo" w:date="2019-07-30T12:27:00Z">
        <w:r w:rsidDel="00F32EA7">
          <w:delText>the rising of the temperatures in the last decades</w:delText>
        </w:r>
      </w:del>
      <w:ins w:id="546" w:author="Guillermo Gea Izquierdo" w:date="2019-07-30T12:27:00Z">
        <w:r w:rsidR="00F32EA7">
          <w:t>warming at species-wise cold limited high elevation sites</w:t>
        </w:r>
      </w:ins>
      <w:r>
        <w:t xml:space="preserve"> (</w:t>
      </w:r>
      <w:proofErr w:type="spellStart"/>
      <w:ins w:id="547" w:author="Guillermo Gea Izquierdo" w:date="2019-07-30T12:30:00Z">
        <w:r w:rsidR="00F32EA7">
          <w:t>Salzer</w:t>
        </w:r>
        <w:proofErr w:type="spellEnd"/>
        <w:r w:rsidR="00F32EA7">
          <w:t xml:space="preserve"> et al. </w:t>
        </w:r>
      </w:ins>
      <w:commentRangeEnd w:id="541"/>
      <w:ins w:id="548" w:author="Guillermo Gea Izquierdo" w:date="2019-07-30T12:32:00Z">
        <w:r w:rsidR="0083115F">
          <w:rPr>
            <w:rStyle w:val="Refdecomentario"/>
          </w:rPr>
          <w:commentReference w:id="541"/>
        </w:r>
      </w:ins>
      <w:ins w:id="550" w:author="Guillermo Gea Izquierdo" w:date="2019-07-30T12:30:00Z">
        <w:r w:rsidR="00F32EA7">
          <w:t xml:space="preserve">2009; </w:t>
        </w:r>
      </w:ins>
      <w:proofErr w:type="spellStart"/>
      <w:r>
        <w:t>Gea-Izquierdo</w:t>
      </w:r>
      <w:proofErr w:type="spellEnd"/>
      <w:r>
        <w:t xml:space="preserve"> and </w:t>
      </w:r>
      <w:proofErr w:type="spellStart"/>
      <w:r>
        <w:t>Cañellas</w:t>
      </w:r>
      <w:proofErr w:type="spellEnd"/>
      <w:r>
        <w:t xml:space="preserve"> 2014)</w:t>
      </w:r>
      <w:del w:id="551" w:author="Guillermo Gea Izquierdo" w:date="2019-07-30T12:28:00Z">
        <w:r w:rsidDel="00F32EA7">
          <w:delText xml:space="preserve"> particularly after 1970</w:delText>
        </w:r>
      </w:del>
      <w:r>
        <w:t xml:space="preserve">. </w:t>
      </w:r>
      <w:commentRangeStart w:id="552"/>
      <w:r>
        <w:t>Howe</w:t>
      </w:r>
      <w:del w:id="553" w:author="Guillermo Gea Izquierdo" w:date="2019-07-30T12:33:00Z">
        <w:r w:rsidDel="004862A3">
          <w:delText>w</w:delText>
        </w:r>
      </w:del>
      <w:ins w:id="554" w:author="Guillermo Gea Izquierdo" w:date="2019-07-30T12:33:00Z">
        <w:r w:rsidR="004862A3">
          <w:t>v</w:t>
        </w:r>
      </w:ins>
      <w:r>
        <w:t>er, the observed pattern for our sites (a rear-edge) differs from the decline trends observed for several Mediterranean and temperate tree-species located in their rear-edges (</w:t>
      </w:r>
      <w:r>
        <w:rPr>
          <w:i/>
        </w:rPr>
        <w:t>e.g.</w:t>
      </w:r>
      <w:r>
        <w:t xml:space="preserve">, </w:t>
      </w:r>
      <w:proofErr w:type="spellStart"/>
      <w:r>
        <w:rPr>
          <w:i/>
        </w:rPr>
        <w:t>Pinus</w:t>
      </w:r>
      <w:proofErr w:type="spellEnd"/>
      <w:r>
        <w:rPr>
          <w:i/>
        </w:rPr>
        <w:t xml:space="preserve"> </w:t>
      </w:r>
      <w:proofErr w:type="spellStart"/>
      <w:r>
        <w:rPr>
          <w:i/>
        </w:rPr>
        <w:t>nigra</w:t>
      </w:r>
      <w:proofErr w:type="spellEnd"/>
      <w:r>
        <w:t xml:space="preserve">; </w:t>
      </w:r>
      <w:r>
        <w:rPr>
          <w:i/>
        </w:rPr>
        <w:t xml:space="preserve">P. </w:t>
      </w:r>
      <w:proofErr w:type="spellStart"/>
      <w:r>
        <w:rPr>
          <w:i/>
        </w:rPr>
        <w:t>sylvestris</w:t>
      </w:r>
      <w:proofErr w:type="spellEnd"/>
      <w:r>
        <w:t>; Sánchez-</w:t>
      </w:r>
      <w:proofErr w:type="spellStart"/>
      <w:r>
        <w:t>Salguero</w:t>
      </w:r>
      <w:proofErr w:type="spellEnd"/>
      <w:r>
        <w:t xml:space="preserve"> and others 2012; </w:t>
      </w:r>
      <w:proofErr w:type="spellStart"/>
      <w:r>
        <w:t>Camarero</w:t>
      </w:r>
      <w:proofErr w:type="spellEnd"/>
      <w:r>
        <w:t xml:space="preserve"> and others 2015b; </w:t>
      </w:r>
      <w:proofErr w:type="spellStart"/>
      <w:r>
        <w:rPr>
          <w:i/>
        </w:rPr>
        <w:t>Fagus</w:t>
      </w:r>
      <w:proofErr w:type="spellEnd"/>
      <w:r>
        <w:rPr>
          <w:i/>
        </w:rPr>
        <w:t xml:space="preserve"> </w:t>
      </w:r>
      <w:proofErr w:type="spellStart"/>
      <w:r>
        <w:rPr>
          <w:i/>
        </w:rPr>
        <w:t>sylvatica</w:t>
      </w:r>
      <w:proofErr w:type="spellEnd"/>
      <w:r>
        <w:t>; Dorado-</w:t>
      </w:r>
      <w:proofErr w:type="spellStart"/>
      <w:r>
        <w:t>Li</w:t>
      </w:r>
      <w:commentRangeEnd w:id="552"/>
      <w:r w:rsidR="004862A3">
        <w:rPr>
          <w:rStyle w:val="Refdecomentario"/>
        </w:rPr>
        <w:commentReference w:id="552"/>
      </w:r>
      <w:r>
        <w:t>ñán</w:t>
      </w:r>
      <w:proofErr w:type="spellEnd"/>
      <w:r>
        <w:t xml:space="preserve"> and others 2017a).</w:t>
      </w:r>
    </w:p>
    <w:p w14:paraId="0F646F87" w14:textId="38981546" w:rsidR="00D1790C" w:rsidDel="009960B1" w:rsidRDefault="00EB7249">
      <w:pPr>
        <w:pStyle w:val="Textodecuerpo"/>
        <w:rPr>
          <w:del w:id="555" w:author="Guillermo Gea Izquierdo" w:date="2019-07-30T12:45:00Z"/>
        </w:rPr>
      </w:pPr>
      <w:del w:id="556" w:author="Guillermo Gea Izquierdo" w:date="2019-07-30T12:41:00Z">
        <w:r w:rsidDel="00056137">
          <w:delText>Resilience (</w:delText>
        </w:r>
        <w:r w:rsidDel="00056137">
          <w:rPr>
            <w:i/>
          </w:rPr>
          <w:delText>Rs</w:delText>
        </w:r>
        <w:r w:rsidDel="00056137">
          <w:delText xml:space="preserve">) values observed in our study sites for the latest drought events in both tree-growth and greenness were close to 1, except for the tree-growth during 2005 event (Tables S1 and S2). </w:delText>
        </w:r>
      </w:del>
      <w:r>
        <w:t>Despite the 2012 drought event was more severe and intense than 2005</w:t>
      </w:r>
      <w:del w:id="557" w:author="Guillermo Gea Izquierdo" w:date="2019-07-30T12:42:00Z">
        <w:r w:rsidDel="0053518A">
          <w:delText>, according with our analysis with SPEI data</w:delText>
        </w:r>
      </w:del>
      <w:r>
        <w:t xml:space="preserve"> (Table S3), resilience values for greenness and tree-growth were greater for 2012</w:t>
      </w:r>
      <w:del w:id="558" w:author="Guillermo Gea Izquierdo" w:date="2019-07-30T12:42:00Z">
        <w:r w:rsidDel="0053518A">
          <w:delText xml:space="preserve"> than for 2005</w:delText>
        </w:r>
      </w:del>
      <w:r>
        <w:t>. Th</w:t>
      </w:r>
      <w:del w:id="559" w:author="Guillermo Gea Izquierdo" w:date="2019-07-30T12:42:00Z">
        <w:r w:rsidDel="0053518A">
          <w:delText>ese results</w:delText>
        </w:r>
      </w:del>
      <w:ins w:id="560" w:author="Guillermo Gea Izquierdo" w:date="2019-07-30T12:42:00Z">
        <w:r w:rsidR="0053518A">
          <w:t>is</w:t>
        </w:r>
      </w:ins>
      <w:r>
        <w:t xml:space="preserve"> could be explained by the different timing of the two droughts, </w:t>
      </w:r>
      <w:r>
        <w:rPr>
          <w:i/>
        </w:rPr>
        <w:t>i.e.</w:t>
      </w:r>
      <w:r>
        <w:t xml:space="preserve"> the 2012 drought was a winter drought (</w:t>
      </w:r>
      <w:proofErr w:type="spellStart"/>
      <w:r>
        <w:t>Trigo</w:t>
      </w:r>
      <w:proofErr w:type="spellEnd"/>
      <w:r>
        <w:t xml:space="preserve"> and others 2013) </w:t>
      </w:r>
      <w:del w:id="561" w:author="Guillermo Gea Izquierdo" w:date="2019-07-30T12:42:00Z">
        <w:r w:rsidDel="0053518A">
          <w:delText xml:space="preserve">that </w:delText>
        </w:r>
      </w:del>
      <w:r>
        <w:t>occurr</w:t>
      </w:r>
      <w:ins w:id="562" w:author="Guillermo Gea Izquierdo" w:date="2019-07-30T12:42:00Z">
        <w:r w:rsidR="0053518A">
          <w:t>ing</w:t>
        </w:r>
      </w:ins>
      <w:del w:id="563" w:author="Guillermo Gea Izquierdo" w:date="2019-07-30T12:42:00Z">
        <w:r w:rsidDel="0053518A">
          <w:delText>ed</w:delText>
        </w:r>
      </w:del>
      <w:r>
        <w:t xml:space="preserve"> earlier than the 2005 drought. The latter lasted less than 2012 drought, but matched the period of maximum growth for </w:t>
      </w:r>
      <w:r>
        <w:rPr>
          <w:i/>
        </w:rPr>
        <w:t xml:space="preserve">Q. </w:t>
      </w:r>
      <w:proofErr w:type="spellStart"/>
      <w:r>
        <w:rPr>
          <w:i/>
        </w:rPr>
        <w:t>pyrenaica</w:t>
      </w:r>
      <w:proofErr w:type="spellEnd"/>
      <w:r>
        <w:t xml:space="preserve"> forests (Figure S7). </w:t>
      </w:r>
      <w:ins w:id="564" w:author="Guillermo Gea Izquierdo" w:date="2019-07-30T12:43:00Z">
        <w:r w:rsidR="0053518A">
          <w:t xml:space="preserve">Thus, this </w:t>
        </w:r>
      </w:ins>
      <w:del w:id="565" w:author="Guillermo Gea Izquierdo" w:date="2019-07-30T12:43:00Z">
        <w:r w:rsidDel="0053518A">
          <w:delText>Our results are</w:delText>
        </w:r>
      </w:del>
      <w:del w:id="566" w:author="Guillermo Gea Izquierdo" w:date="2019-07-30T12:44:00Z">
        <w:r w:rsidDel="0053518A">
          <w:delText xml:space="preserve"> in line with recently studies that</w:delText>
        </w:r>
      </w:del>
      <w:r>
        <w:t xml:space="preserve"> </w:t>
      </w:r>
      <w:del w:id="567" w:author="Guillermo Gea Izquierdo" w:date="2019-07-30T12:43:00Z">
        <w:r w:rsidDel="0053518A">
          <w:delText xml:space="preserve">indicate </w:delText>
        </w:r>
      </w:del>
      <w:ins w:id="568" w:author="Guillermo Gea Izquierdo" w:date="2019-07-30T12:43:00Z">
        <w:r w:rsidR="0053518A">
          <w:t>highlight</w:t>
        </w:r>
      </w:ins>
      <w:ins w:id="569" w:author="Guillermo Gea Izquierdo" w:date="2019-07-30T12:44:00Z">
        <w:r w:rsidR="0053518A">
          <w:t>s</w:t>
        </w:r>
      </w:ins>
      <w:ins w:id="570" w:author="Guillermo Gea Izquierdo" w:date="2019-07-30T12:43:00Z">
        <w:r w:rsidR="0053518A">
          <w:t xml:space="preserve"> </w:t>
        </w:r>
      </w:ins>
      <w:ins w:id="571" w:author="Guillermo Gea Izquierdo" w:date="2019-07-30T12:44:00Z">
        <w:r w:rsidR="0053518A">
          <w:t xml:space="preserve">the </w:t>
        </w:r>
      </w:ins>
      <w:ins w:id="572" w:author="Guillermo Gea Izquierdo" w:date="2019-07-30T12:43:00Z">
        <w:r w:rsidR="0053518A">
          <w:t xml:space="preserve">importance of </w:t>
        </w:r>
      </w:ins>
      <w:r>
        <w:t xml:space="preserve">the timing of </w:t>
      </w:r>
      <w:del w:id="573" w:author="Guillermo Gea Izquierdo" w:date="2019-07-30T12:43:00Z">
        <w:r w:rsidDel="0053518A">
          <w:delText xml:space="preserve">the </w:delText>
        </w:r>
      </w:del>
      <w:r>
        <w:t xml:space="preserve">drought as a key factor determining tree recovery </w:t>
      </w:r>
      <w:del w:id="574" w:author="Guillermo Gea Izquierdo" w:date="2019-07-30T12:44:00Z">
        <w:r w:rsidDel="0053518A">
          <w:delText xml:space="preserve">after drought </w:delText>
        </w:r>
      </w:del>
      <w:r>
        <w:t xml:space="preserve">(Huang and others 2018), </w:t>
      </w:r>
      <w:ins w:id="575" w:author="Guillermo Gea Izquierdo" w:date="2019-07-30T12:44:00Z">
        <w:r w:rsidR="0053518A">
          <w:t xml:space="preserve">as </w:t>
        </w:r>
      </w:ins>
      <w:del w:id="576" w:author="Guillermo Gea Izquierdo" w:date="2019-07-30T12:44:00Z">
        <w:r w:rsidDel="0053518A">
          <w:delText xml:space="preserve">that </w:delText>
        </w:r>
      </w:del>
      <w:r>
        <w:t xml:space="preserve">also </w:t>
      </w:r>
      <w:del w:id="577" w:author="Guillermo Gea Izquierdo" w:date="2019-07-30T12:44:00Z">
        <w:r w:rsidDel="0053518A">
          <w:delText xml:space="preserve">has been </w:delText>
        </w:r>
      </w:del>
      <w:r>
        <w:t>observed for other Mediterranean oak species (</w:t>
      </w:r>
      <w:r>
        <w:rPr>
          <w:i/>
        </w:rPr>
        <w:t>e.g.</w:t>
      </w:r>
      <w:r>
        <w:t xml:space="preserve"> Holm oak; </w:t>
      </w:r>
      <w:proofErr w:type="spellStart"/>
      <w:r>
        <w:t>Camarero</w:t>
      </w:r>
      <w:proofErr w:type="spellEnd"/>
      <w:r>
        <w:t xml:space="preserve"> and others 2015a).</w:t>
      </w:r>
      <w:ins w:id="578" w:author="Guillermo Gea Izquierdo" w:date="2019-07-30T12:45:00Z">
        <w:r w:rsidR="009960B1">
          <w:t xml:space="preserve"> In addition, w</w:t>
        </w:r>
      </w:ins>
    </w:p>
    <w:p w14:paraId="1B17347C" w14:textId="7759F004" w:rsidR="00D1790C" w:rsidDel="00E2344F" w:rsidRDefault="00EB7249">
      <w:pPr>
        <w:pStyle w:val="Textodecuerpo"/>
        <w:rPr>
          <w:del w:id="579" w:author="Guillermo Gea Izquierdo" w:date="2019-07-30T12:49:00Z"/>
        </w:rPr>
      </w:pPr>
      <w:del w:id="580" w:author="Guillermo Gea Izquierdo" w:date="2019-07-30T12:45:00Z">
        <w:r w:rsidDel="009960B1">
          <w:delText>As we mentioned previously, w</w:delText>
        </w:r>
      </w:del>
      <w:proofErr w:type="gramStart"/>
      <w:r>
        <w:t>e</w:t>
      </w:r>
      <w:proofErr w:type="gramEnd"/>
      <w:r>
        <w:t xml:space="preserve"> found strong declines of tree-</w:t>
      </w:r>
      <w:commentRangeStart w:id="581"/>
      <w:r>
        <w:t xml:space="preserve">growth during the most severe drought events occurred (1995 and 1999) (Table S3; Figure S3), matching </w:t>
      </w:r>
      <w:commentRangeEnd w:id="581"/>
      <w:r w:rsidR="009960B1">
        <w:rPr>
          <w:rStyle w:val="Refdecomentario"/>
        </w:rPr>
        <w:commentReference w:id="581"/>
      </w:r>
      <w:r>
        <w:t>similar declining patterns observed for other species</w:t>
      </w:r>
      <w:del w:id="582" w:author="Guillermo Gea Izquierdo" w:date="2019-07-30T12:46:00Z">
        <w:r w:rsidDel="009960B1">
          <w:delText xml:space="preserve"> in their rear edge</w:delText>
        </w:r>
      </w:del>
      <w:r>
        <w:t xml:space="preserve"> (Sánchez-</w:t>
      </w:r>
      <w:proofErr w:type="spellStart"/>
      <w:r>
        <w:t>Salguero</w:t>
      </w:r>
      <w:proofErr w:type="spellEnd"/>
      <w:r>
        <w:t xml:space="preserve"> and others 2012; </w:t>
      </w:r>
      <w:proofErr w:type="spellStart"/>
      <w:r>
        <w:t>Camarero</w:t>
      </w:r>
      <w:proofErr w:type="spellEnd"/>
      <w:r>
        <w:t xml:space="preserve"> and others 2015b). But, interestingly, </w:t>
      </w:r>
      <w:del w:id="583" w:author="Guillermo Gea Izquierdo" w:date="2019-07-30T12:46:00Z">
        <w:r w:rsidDel="00E2344F">
          <w:delText xml:space="preserve">we obtained </w:delText>
        </w:r>
      </w:del>
      <w:r>
        <w:t xml:space="preserve">the highest values of resilience for tree-growth </w:t>
      </w:r>
      <w:ins w:id="584" w:author="Guillermo Gea Izquierdo" w:date="2019-07-30T12:46:00Z">
        <w:r w:rsidR="00E2344F">
          <w:t xml:space="preserve">were obtained </w:t>
        </w:r>
      </w:ins>
      <w:r>
        <w:t xml:space="preserve">for these </w:t>
      </w:r>
      <w:commentRangeStart w:id="585"/>
      <w:r>
        <w:t xml:space="preserve">two drought events </w:t>
      </w:r>
      <w:del w:id="586" w:author="Guillermo Gea Izquierdo" w:date="2019-07-30T14:24:00Z">
        <w:r w:rsidDel="009E69E5">
          <w:delText>(Figure 6)</w:delText>
        </w:r>
      </w:del>
      <w:r>
        <w:t xml:space="preserve">. In addition, </w:t>
      </w:r>
      <w:del w:id="587" w:author="Guillermo Gea Izquierdo" w:date="2019-07-30T12:47:00Z">
        <w:r w:rsidDel="00E2344F">
          <w:delText>the analysis from a long-term perspective of the severe droughts suggests</w:delText>
        </w:r>
      </w:del>
      <w:ins w:id="588" w:author="Guillermo Gea Izquierdo" w:date="2019-07-30T12:47:00Z">
        <w:r w:rsidR="00E2344F">
          <w:t>we observed</w:t>
        </w:r>
      </w:ins>
      <w:r>
        <w:t xml:space="preserve"> a positive relation between </w:t>
      </w:r>
      <w:del w:id="589" w:author="Guillermo Gea Izquierdo" w:date="2019-07-30T12:47:00Z">
        <w:r w:rsidDel="00E2344F">
          <w:delText xml:space="preserve">the </w:delText>
        </w:r>
      </w:del>
      <w:r>
        <w:t xml:space="preserve">tree-growth resilience and </w:t>
      </w:r>
      <w:proofErr w:type="gramStart"/>
      <w:r>
        <w:lastRenderedPageBreak/>
        <w:t>drought</w:t>
      </w:r>
      <w:proofErr w:type="gramEnd"/>
      <w:r>
        <w:t xml:space="preserve"> severity</w:t>
      </w:r>
      <w:del w:id="590" w:author="Guillermo Gea Izquierdo" w:date="2019-07-30T14:24:00Z">
        <w:r w:rsidDel="009E69E5">
          <w:delText xml:space="preserve"> (Figures 6)</w:delText>
        </w:r>
      </w:del>
      <w:r>
        <w:t xml:space="preserve">. </w:t>
      </w:r>
      <w:del w:id="591" w:author="Guillermo Gea Izquierdo" w:date="2019-07-30T12:47:00Z">
        <w:r w:rsidDel="00E2344F">
          <w:delText>Surprisingly t</w:delText>
        </w:r>
      </w:del>
      <w:ins w:id="592" w:author="Guillermo Gea Izquierdo" w:date="2019-07-30T12:47:00Z">
        <w:r w:rsidR="00E2344F">
          <w:t>T</w:t>
        </w:r>
      </w:ins>
      <w:r>
        <w:t>his result seems contradict our initial hypothesis in which we predict</w:t>
      </w:r>
      <w:ins w:id="593" w:author="Guillermo Gea Izquierdo" w:date="2019-07-30T12:47:00Z">
        <w:r w:rsidR="00E2344F">
          <w:t>ed</w:t>
        </w:r>
      </w:ins>
      <w:r>
        <w:t xml:space="preserve"> low resilience values for this oak species in their rear-edge after extreme drought events.</w:t>
      </w:r>
      <w:commentRangeEnd w:id="585"/>
      <w:r w:rsidR="00E2344F">
        <w:rPr>
          <w:rStyle w:val="Refdecomentario"/>
        </w:rPr>
        <w:commentReference w:id="585"/>
      </w:r>
    </w:p>
    <w:p w14:paraId="4CBE07B3" w14:textId="5F68D950" w:rsidR="006A4C34" w:rsidRDefault="00E2344F" w:rsidP="006A4C34">
      <w:pPr>
        <w:pStyle w:val="Textodecuerpo"/>
        <w:rPr>
          <w:ins w:id="594" w:author="Guillermo Gea Izquierdo" w:date="2019-07-30T13:00:00Z"/>
        </w:rPr>
      </w:pPr>
      <w:ins w:id="595" w:author="Guillermo Gea Izquierdo" w:date="2019-07-30T12:49:00Z">
        <w:r>
          <w:t xml:space="preserve"> </w:t>
        </w:r>
      </w:ins>
      <w:ins w:id="596" w:author="Guillermo Gea Izquierdo" w:date="2019-07-30T13:00:00Z">
        <w:r w:rsidR="006A4C34">
          <w:t>Yet, the high resilience values obtained for the 1995 drought in the most xeric site (SJ) could be related with drought-induced mortality (</w:t>
        </w:r>
        <w:commentRangeStart w:id="597"/>
        <w:r w:rsidR="006A4C34">
          <w:rPr>
            <w:i/>
          </w:rPr>
          <w:t>personal communications</w:t>
        </w:r>
        <w:commentRangeEnd w:id="597"/>
        <w:r w:rsidR="006A4C34">
          <w:rPr>
            <w:rStyle w:val="Refdecomentario"/>
          </w:rPr>
          <w:commentReference w:id="597"/>
        </w:r>
        <w:r w:rsidR="006A4C34">
          <w:t>), which would show the influence of stand dynamics partly shadowing interpretation of individual resilience estimated from individual growth series.</w:t>
        </w:r>
        <w:r w:rsidR="006A4C34">
          <w:rPr>
            <w:rStyle w:val="Refdecomentario"/>
          </w:rPr>
          <w:commentReference w:id="598"/>
        </w:r>
      </w:ins>
    </w:p>
    <w:p w14:paraId="6445337D" w14:textId="3EC13CB9" w:rsidR="00D1790C" w:rsidRDefault="00EB7249">
      <w:pPr>
        <w:pStyle w:val="Textodecuerpo"/>
      </w:pPr>
      <w:r>
        <w:t>Rear-edge populations live in environmental narrow margins, and small variations in environmental conditions can increase the vulnerability of the species (</w:t>
      </w:r>
      <w:proofErr w:type="spellStart"/>
      <w:r>
        <w:t>Hampe</w:t>
      </w:r>
      <w:proofErr w:type="spellEnd"/>
      <w:r>
        <w:t xml:space="preserve"> and Petit 2005). A high vulnerability to drought is often assumed for populatio</w:t>
      </w:r>
      <w:ins w:id="599" w:author="Guillermo Gea Izquierdo" w:date="2019-07-30T12:48:00Z">
        <w:r w:rsidR="00E2344F">
          <w:t>n</w:t>
        </w:r>
      </w:ins>
      <w:r>
        <w:t>s located at their rear-edge (</w:t>
      </w:r>
      <w:proofErr w:type="spellStart"/>
      <w:r>
        <w:t>Martínez-Vilalta</w:t>
      </w:r>
      <w:proofErr w:type="spellEnd"/>
      <w:r>
        <w:t xml:space="preserve"> 2018). However we obtained positive trends in greenness and tree-growth for the rear-edge of </w:t>
      </w:r>
      <w:r>
        <w:rPr>
          <w:i/>
        </w:rPr>
        <w:t xml:space="preserve">Q. </w:t>
      </w:r>
      <w:proofErr w:type="spellStart"/>
      <w:r>
        <w:rPr>
          <w:i/>
        </w:rPr>
        <w:t>pyrenaica</w:t>
      </w:r>
      <w:proofErr w:type="spellEnd"/>
      <w:r>
        <w:t xml:space="preserve"> and high values of resilience to severe droughts</w:t>
      </w:r>
      <w:del w:id="600" w:author="Guillermo Gea Izquierdo" w:date="2019-07-30T12:49:00Z">
        <w:r w:rsidDel="00E2344F">
          <w:delText xml:space="preserve"> were also reported</w:delText>
        </w:r>
      </w:del>
      <w:r>
        <w:t>. Our findings are in agree</w:t>
      </w:r>
      <w:del w:id="601" w:author="Guillermo Gea Izquierdo" w:date="2019-07-30T12:49:00Z">
        <w:r w:rsidDel="00E2344F">
          <w:delText>n</w:delText>
        </w:r>
      </w:del>
      <w:r>
        <w:t>ment with those studies that have shown that the assumed higher vulnerability of dry edges does not necessarily hold (</w:t>
      </w:r>
      <w:proofErr w:type="spellStart"/>
      <w:r>
        <w:t>Cavin</w:t>
      </w:r>
      <w:proofErr w:type="spellEnd"/>
      <w:r>
        <w:t xml:space="preserve"> and Jump 2017). </w:t>
      </w:r>
      <w:proofErr w:type="spellStart"/>
      <w:r>
        <w:t>Martínez-Vilalta</w:t>
      </w:r>
      <w:proofErr w:type="spellEnd"/>
      <w:r>
        <w:t xml:space="preserve"> (2018) 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w:t>
      </w:r>
      <w:ins w:id="602" w:author="Guillermo Gea Izquierdo" w:date="2019-07-30T12:49:00Z">
        <w:r w:rsidR="00E2344F">
          <w:t xml:space="preserve"> (</w:t>
        </w:r>
        <w:proofErr w:type="spellStart"/>
        <w:r w:rsidR="00E2344F">
          <w:t>cita</w:t>
        </w:r>
        <w:proofErr w:type="spellEnd"/>
        <w:proofErr w:type="gramStart"/>
        <w:r w:rsidR="00E2344F">
          <w:t>)</w:t>
        </w:r>
      </w:ins>
      <w:r>
        <w:t>,</w:t>
      </w:r>
      <w:proofErr w:type="gramEnd"/>
      <w:r>
        <w:t xml:space="preserve"> seem to be indicative of high local adaptation of this oak</w:t>
      </w:r>
      <w:del w:id="603" w:author="Guillermo Gea Izquierdo" w:date="2019-07-30T12:50:00Z">
        <w:r w:rsidDel="00E2344F">
          <w:delText xml:space="preserve"> to this mountain range</w:delText>
        </w:r>
      </w:del>
      <w:r>
        <w:t xml:space="preserve">. In addition the local environmental conditions of the sites where this species inhabit at Sierra Nevada would explain the low vulnerability to drought showed by this oak. A key consideration for rear-edge populations is the different ways in which marginality can be defined, </w:t>
      </w:r>
      <w:r>
        <w:rPr>
          <w:i/>
        </w:rPr>
        <w:t>i.e.</w:t>
      </w:r>
      <w:r>
        <w:t xml:space="preserve"> if it is defined according to geographic, climatic criteria, or according to other ecological factors (</w:t>
      </w:r>
      <w:proofErr w:type="spellStart"/>
      <w:r>
        <w:t>Martínez-Vilalta</w:t>
      </w:r>
      <w:proofErr w:type="spellEnd"/>
      <w:r>
        <w:t xml:space="preserve"> 2018). In this sense, the high values of resilience to the drought events that we have observed, could suggest that the populations of </w:t>
      </w:r>
      <w:r>
        <w:rPr>
          <w:i/>
        </w:rPr>
        <w:t xml:space="preserve">Q. </w:t>
      </w:r>
      <w:proofErr w:type="spellStart"/>
      <w:r>
        <w:rPr>
          <w:i/>
        </w:rPr>
        <w:t>pyrenaica</w:t>
      </w:r>
      <w:proofErr w:type="spellEnd"/>
      <w:r>
        <w:t xml:space="preserve"> in Sierra Nevada are located in a geographical but not </w:t>
      </w:r>
      <w:ins w:id="604" w:author="Guillermo Gea Izquierdo" w:date="2019-07-30T12:50:00Z">
        <w:r w:rsidR="00E2344F">
          <w:t xml:space="preserve">a </w:t>
        </w:r>
      </w:ins>
      <w:r>
        <w:t>climatic rear-edge.</w:t>
      </w:r>
      <w:ins w:id="605" w:author="Guillermo Gea Izquierdo" w:date="2019-07-30T12:50:00Z">
        <w:r w:rsidR="00E2344F">
          <w:t xml:space="preserve"> And the current niche is a result of land-use changes, which further complicates the definition of potential rear-edges.</w:t>
        </w:r>
      </w:ins>
    </w:p>
    <w:p w14:paraId="4DD53653" w14:textId="1A1DC9E1" w:rsidR="00D1790C" w:rsidDel="009A71A3" w:rsidRDefault="00EB7249">
      <w:pPr>
        <w:pStyle w:val="Textodecuerpo"/>
        <w:rPr>
          <w:del w:id="606" w:author="Guillermo Gea Izquierdo" w:date="2019-07-30T12:55:00Z"/>
        </w:rPr>
      </w:pPr>
      <w:commentRangeStart w:id="607"/>
      <w:del w:id="608" w:author="Guillermo Gea Izquierdo" w:date="2019-07-30T12:55:00Z">
        <w:r w:rsidDel="009A71A3">
          <w:delText xml:space="preserve">A remarkably result is the higher values of resilience for tree-growth obtained during the worst and more severe drought events in our study area (1995 and 1999) (Table S3; Figure 6). A plausible explanation could be the water availability </w:delText>
        </w:r>
      </w:del>
      <w:del w:id="609" w:author="Guillermo Gea Izquierdo" w:date="2019-07-30T12:51:00Z">
        <w:r w:rsidDel="00E2344F">
          <w:delText xml:space="preserve">previously and </w:delText>
        </w:r>
      </w:del>
      <w:del w:id="610" w:author="Guillermo Gea Izquierdo" w:date="2019-07-30T12:55:00Z">
        <w:r w:rsidDel="009A71A3">
          <w:delText>after the drought event. For instance, cumulative precipitation of the 1992-1994 years (pre-1995 drought) had precipitation values below the mean of the whole period (Figure S1), while 1996-1998 years (post-1995 drought) showed a wet opposite pattern (</w:delText>
        </w:r>
        <w:r w:rsidDel="009A71A3">
          <w:rPr>
            <w:i/>
          </w:rPr>
          <w:delText>e.g.</w:delText>
        </w:r>
        <w:r w:rsidDel="009A71A3">
          <w:delText xml:space="preserve"> first months of 1996 recorded the highest cumulative rainfall of the past century for our southern sites). This could explain the higher values of recovery found for 1995 (Figure 6). </w:delText>
        </w:r>
      </w:del>
      <w:del w:id="611" w:author="Guillermo Gea Izquierdo" w:date="2019-07-30T12:52:00Z">
        <w:r w:rsidDel="009A71A3">
          <w:delText>The high resilience values obtanied for the 1995 drought in the most xeric site (SJ) could be related with drought-induced mortality occurred in this area (</w:delText>
        </w:r>
        <w:commentRangeStart w:id="612"/>
        <w:r w:rsidDel="009A71A3">
          <w:rPr>
            <w:i/>
          </w:rPr>
          <w:delText>personal communications</w:delText>
        </w:r>
        <w:commentRangeEnd w:id="612"/>
        <w:r w:rsidR="00E2344F" w:rsidDel="009A71A3">
          <w:rPr>
            <w:rStyle w:val="Refdecomentario"/>
          </w:rPr>
          <w:commentReference w:id="612"/>
        </w:r>
        <w:r w:rsidDel="009A71A3">
          <w:delText>).</w:delText>
        </w:r>
        <w:commentRangeEnd w:id="607"/>
        <w:r w:rsidR="00E2344F" w:rsidDel="009A71A3">
          <w:rPr>
            <w:rStyle w:val="Refdecomentario"/>
          </w:rPr>
          <w:commentReference w:id="607"/>
        </w:r>
      </w:del>
    </w:p>
    <w:p w14:paraId="0791E7EC" w14:textId="1B07E556" w:rsidR="00D1790C" w:rsidRDefault="00EB7249">
      <w:pPr>
        <w:pStyle w:val="Textodecuerpo"/>
      </w:pPr>
      <w:r>
        <w:t xml:space="preserve">Greenness and tree-growth of </w:t>
      </w:r>
      <w:r>
        <w:rPr>
          <w:i/>
        </w:rPr>
        <w:t xml:space="preserve">Q. </w:t>
      </w:r>
      <w:proofErr w:type="spellStart"/>
      <w:r>
        <w:rPr>
          <w:i/>
        </w:rPr>
        <w:t>pyrenaica</w:t>
      </w:r>
      <w:proofErr w:type="spellEnd"/>
      <w:r>
        <w:t xml:space="preserve"> showed different sensitivity to severe droughts. During the last drought events EVI was reduced to 90.</w:t>
      </w:r>
      <w:del w:id="613" w:author="Guillermo Gea Izquierdo" w:date="2019-07-30T13:00:00Z">
        <w:r w:rsidDel="006A4C34">
          <w:delText xml:space="preserve">25 </w:delText>
        </w:r>
      </w:del>
      <w:ins w:id="614" w:author="Guillermo Gea Izquierdo" w:date="2019-07-30T13:00:00Z">
        <w:r w:rsidR="006A4C34">
          <w:t xml:space="preserve">3 </w:t>
        </w:r>
      </w:ins>
      <w:r>
        <w:t>% (Table 1), whereas BAI was reduced to 70.8</w:t>
      </w:r>
      <w:del w:id="615" w:author="Guillermo Gea Izquierdo" w:date="2019-07-30T13:00:00Z">
        <w:r w:rsidDel="006A4C34">
          <w:delText>3</w:delText>
        </w:r>
      </w:del>
      <w:r>
        <w:t xml:space="preserve"> % (Table S2), suggesting a lower sensitivity</w:t>
      </w:r>
      <w:ins w:id="616" w:author="Guillermo Gea Izquierdo" w:date="2019-07-30T13:00:00Z">
        <w:r w:rsidR="006A4C34" w:rsidRPr="006A4C34">
          <w:t xml:space="preserve"> </w:t>
        </w:r>
        <w:r w:rsidR="006A4C34">
          <w:t>to drought</w:t>
        </w:r>
      </w:ins>
      <w:r>
        <w:t xml:space="preserve"> of </w:t>
      </w:r>
      <w:del w:id="617" w:author="Guillermo Gea Izquierdo" w:date="2019-07-30T13:00:00Z">
        <w:r w:rsidDel="006A4C34">
          <w:delText xml:space="preserve">the </w:delText>
        </w:r>
      </w:del>
      <w:r>
        <w:t xml:space="preserve">greenness than </w:t>
      </w:r>
      <w:ins w:id="618" w:author="Guillermo Gea Izquierdo" w:date="2019-07-30T13:00:00Z">
        <w:r w:rsidR="006A4C34">
          <w:t xml:space="preserve">of </w:t>
        </w:r>
      </w:ins>
      <w:r>
        <w:t>tree-growth</w:t>
      </w:r>
      <w:del w:id="619" w:author="Guillermo Gea Izquierdo" w:date="2019-07-30T13:00:00Z">
        <w:r w:rsidDel="006A4C34">
          <w:delText xml:space="preserve"> to drought</w:delText>
        </w:r>
      </w:del>
      <w:r>
        <w:t xml:space="preserve">, particularly for </w:t>
      </w:r>
      <w:ins w:id="620" w:author="Guillermo Gea Izquierdo" w:date="2019-07-30T13:00:00Z">
        <w:r w:rsidR="006A4C34">
          <w:t xml:space="preserve">drier </w:t>
        </w:r>
      </w:ins>
      <w:r>
        <w:t>sites</w:t>
      </w:r>
      <w:del w:id="621" w:author="Guillermo Gea Izquierdo" w:date="2019-07-30T13:00:00Z">
        <w:r w:rsidDel="006A4C34">
          <w:delText xml:space="preserve"> under drier climate</w:delText>
        </w:r>
      </w:del>
      <w:r>
        <w:t xml:space="preserve">. </w:t>
      </w:r>
      <w:del w:id="622" w:author="Guillermo Gea Izquierdo" w:date="2019-07-30T14:12:00Z">
        <w:r w:rsidDel="00506F62">
          <w:delText xml:space="preserve">For our driest site (SJ, the northern one), BAI </w:delText>
        </w:r>
      </w:del>
      <w:del w:id="623" w:author="Guillermo Gea Izquierdo" w:date="2019-07-30T13:01:00Z">
        <w:r w:rsidDel="006A4C34">
          <w:delText xml:space="preserve">were </w:delText>
        </w:r>
      </w:del>
      <w:del w:id="624" w:author="Guillermo Gea Izquierdo" w:date="2019-07-30T14:12:00Z">
        <w:r w:rsidDel="00506F62">
          <w:delText xml:space="preserve">reduced to 44.5 % respect to that of the preceding period during 2005 drought event, whereas the EVI was reduced to 81.9 % (Tables S1 and S2). </w:delText>
        </w:r>
      </w:del>
      <w:r>
        <w:t xml:space="preserve">These findings are in accordance with previously works </w:t>
      </w:r>
      <w:del w:id="625" w:author="Guillermo Gea Izquierdo" w:date="2019-07-30T14:11:00Z">
        <w:r w:rsidDel="00506F62">
          <w:delText xml:space="preserve">which </w:delText>
        </w:r>
      </w:del>
      <w:r>
        <w:t>show</w:t>
      </w:r>
      <w:del w:id="626" w:author="Guillermo Gea Izquierdo" w:date="2019-07-30T14:11:00Z">
        <w:r w:rsidDel="00506F62">
          <w:delText>ed</w:delText>
        </w:r>
      </w:del>
      <w:ins w:id="627" w:author="Guillermo Gea Izquierdo" w:date="2019-07-30T14:11:00Z">
        <w:r w:rsidR="00506F62">
          <w:t>ing</w:t>
        </w:r>
      </w:ins>
      <w:r>
        <w:t xml:space="preserve"> that tree-growth </w:t>
      </w:r>
      <w:del w:id="628" w:author="Guillermo Gea Izquierdo" w:date="2019-07-30T14:11:00Z">
        <w:r w:rsidDel="00506F62">
          <w:delText xml:space="preserve">are </w:delText>
        </w:r>
      </w:del>
      <w:ins w:id="629" w:author="Guillermo Gea Izquierdo" w:date="2019-07-30T14:11:00Z">
        <w:r w:rsidR="00506F62">
          <w:t xml:space="preserve">is a </w:t>
        </w:r>
      </w:ins>
      <w:r>
        <w:t>more sensitive metric</w:t>
      </w:r>
      <w:del w:id="630" w:author="Guillermo Gea Izquierdo" w:date="2019-07-30T14:12:00Z">
        <w:r w:rsidDel="00506F62">
          <w:delText>s</w:delText>
        </w:r>
      </w:del>
      <w:r>
        <w:t xml:space="preserve"> of forest resilience than net primary productiv</w:t>
      </w:r>
      <w:ins w:id="631" w:author="Guillermo Gea Izquierdo" w:date="2019-07-30T14:12:00Z">
        <w:r w:rsidR="00506F62">
          <w:t>i</w:t>
        </w:r>
      </w:ins>
      <w:r>
        <w:t>ty (</w:t>
      </w:r>
      <w:r>
        <w:rPr>
          <w:i/>
        </w:rPr>
        <w:t>e.g.</w:t>
      </w:r>
      <w:r>
        <w:t xml:space="preserve"> </w:t>
      </w:r>
      <w:proofErr w:type="spellStart"/>
      <w:r>
        <w:t>Babst</w:t>
      </w:r>
      <w:proofErr w:type="spellEnd"/>
      <w:r>
        <w:t xml:space="preserve"> and others 2013; </w:t>
      </w:r>
      <w:proofErr w:type="spellStart"/>
      <w:r>
        <w:t>Coulthard</w:t>
      </w:r>
      <w:proofErr w:type="spellEnd"/>
      <w:r>
        <w:t xml:space="preserve"> and others 2017; </w:t>
      </w:r>
      <w:proofErr w:type="spellStart"/>
      <w:r>
        <w:t>Gazol</w:t>
      </w:r>
      <w:proofErr w:type="spellEnd"/>
      <w:r>
        <w:t xml:space="preserve"> and others 2018). Besides the different scales of both approaches, </w:t>
      </w:r>
      <w:r>
        <w:rPr>
          <w:i/>
        </w:rPr>
        <w:t>i.e.</w:t>
      </w:r>
      <w:r>
        <w:t xml:space="preserve"> tree-based </w:t>
      </w:r>
      <w:r>
        <w:rPr>
          <w:i/>
        </w:rPr>
        <w:t>versus</w:t>
      </w:r>
      <w:r>
        <w:t xml:space="preserve"> pixel-based</w:t>
      </w:r>
      <w:ins w:id="632" w:author="Guillermo Gea Izquierdo" w:date="2019-07-30T14:12:00Z">
        <w:r w:rsidR="00506F62">
          <w:t xml:space="preserve"> (i.e. ecosystem or stand based)</w:t>
        </w:r>
      </w:ins>
      <w:r>
        <w:t>; the growth reduction seems to be more mediated by sink that by source limitations (</w:t>
      </w:r>
      <w:commentRangeStart w:id="633"/>
      <w:proofErr w:type="spellStart"/>
      <w:r>
        <w:t>Gazol</w:t>
      </w:r>
      <w:proofErr w:type="spellEnd"/>
      <w:r>
        <w:t xml:space="preserve"> and others 2018</w:t>
      </w:r>
      <w:commentRangeEnd w:id="633"/>
      <w:r w:rsidR="00506F62">
        <w:rPr>
          <w:rStyle w:val="Refdecomentario"/>
        </w:rPr>
        <w:commentReference w:id="633"/>
      </w:r>
      <w:r>
        <w:t xml:space="preserve">). </w:t>
      </w:r>
      <w:ins w:id="634" w:author="Guillermo Gea Izquierdo" w:date="2019-07-30T14:14:00Z">
        <w:r w:rsidR="001C64E0">
          <w:t xml:space="preserve">The </w:t>
        </w:r>
      </w:ins>
      <w:del w:id="635" w:author="Guillermo Gea Izquierdo" w:date="2019-07-30T14:14:00Z">
        <w:r w:rsidDel="001C64E0">
          <w:delText>R</w:delText>
        </w:r>
      </w:del>
      <w:ins w:id="636" w:author="Guillermo Gea Izquierdo" w:date="2019-07-30T14:14:00Z">
        <w:r w:rsidR="001C64E0">
          <w:t>r</w:t>
        </w:r>
      </w:ins>
      <w:r>
        <w:t xml:space="preserve">esponse of greenness to drought not only reflects </w:t>
      </w:r>
      <w:ins w:id="637" w:author="Guillermo Gea Izquierdo" w:date="2019-07-30T14:15:00Z">
        <w:r w:rsidR="001C64E0">
          <w:t xml:space="preserve">the </w:t>
        </w:r>
      </w:ins>
      <w:r>
        <w:t>response of tree</w:t>
      </w:r>
      <w:ins w:id="638" w:author="Guillermo Gea Izquierdo" w:date="2019-07-30T14:15:00Z">
        <w:r w:rsidR="001C64E0">
          <w:t>s</w:t>
        </w:r>
      </w:ins>
      <w:del w:id="639" w:author="Guillermo Gea Izquierdo" w:date="2019-07-30T14:15:00Z">
        <w:r w:rsidDel="001C64E0">
          <w:delText>, because remote sensing indices (EVI) captures signals</w:delText>
        </w:r>
      </w:del>
      <w:ins w:id="640" w:author="Guillermo Gea Izquierdo" w:date="2019-07-30T14:15:00Z">
        <w:r w:rsidR="001C64E0">
          <w:t xml:space="preserve"> but</w:t>
        </w:r>
      </w:ins>
      <w:r>
        <w:t xml:space="preserve"> from all vegetation</w:t>
      </w:r>
      <w:del w:id="641" w:author="Guillermo Gea Izquierdo" w:date="2019-07-30T14:15:00Z">
        <w:r w:rsidDel="001C64E0">
          <w:delText xml:space="preserve"> covered</w:delText>
        </w:r>
      </w:del>
      <w:r>
        <w:t xml:space="preserve"> </w:t>
      </w:r>
      <w:del w:id="642" w:author="Guillermo Gea Izquierdo" w:date="2019-07-30T14:15:00Z">
        <w:r w:rsidDel="001C64E0">
          <w:delText xml:space="preserve">by </w:delText>
        </w:r>
      </w:del>
      <w:ins w:id="643" w:author="Guillermo Gea Izquierdo" w:date="2019-07-30T14:15:00Z">
        <w:r w:rsidR="001C64E0">
          <w:t xml:space="preserve">within </w:t>
        </w:r>
      </w:ins>
      <w:r>
        <w:t xml:space="preserve">the pixel </w:t>
      </w:r>
      <w:del w:id="644" w:author="Guillermo Gea Izquierdo" w:date="2019-07-30T14:15:00Z">
        <w:r w:rsidDel="001C64E0">
          <w:delText>(not only tree but also understory vegetation)</w:delText>
        </w:r>
      </w:del>
      <w:r>
        <w:t xml:space="preserve"> (</w:t>
      </w:r>
      <w:del w:id="645" w:author="Guillermo Gea Izquierdo" w:date="2019-07-30T14:15:00Z">
        <w:r w:rsidDel="001C64E0">
          <w:delText xml:space="preserve">see </w:delText>
        </w:r>
      </w:del>
      <w:proofErr w:type="spellStart"/>
      <w:r>
        <w:t>Dionisio</w:t>
      </w:r>
      <w:proofErr w:type="spellEnd"/>
      <w:r>
        <w:t xml:space="preserve"> and others 2012). In this sense, recent results indicate that remote sensing models underestimate the impact of drought on primary production (Stocker and others 2019), as soil moisture is not taken into account by this satellite estimates. This is particularly important for </w:t>
      </w:r>
      <w:r>
        <w:rPr>
          <w:i/>
        </w:rPr>
        <w:t xml:space="preserve">Q. </w:t>
      </w:r>
      <w:proofErr w:type="spellStart"/>
      <w:r>
        <w:rPr>
          <w:i/>
        </w:rPr>
        <w:t>pyrenaica</w:t>
      </w:r>
      <w:proofErr w:type="spellEnd"/>
      <w:r>
        <w:t xml:space="preserve"> forests, as soil moisture is a key growth-related factor for this species (</w:t>
      </w:r>
      <w:proofErr w:type="spellStart"/>
      <w:r>
        <w:t>Gea-Izquierdo</w:t>
      </w:r>
      <w:proofErr w:type="spellEnd"/>
      <w:r>
        <w:t xml:space="preserve"> and </w:t>
      </w:r>
      <w:proofErr w:type="spellStart"/>
      <w:r>
        <w:t>Cañellas</w:t>
      </w:r>
      <w:proofErr w:type="spellEnd"/>
      <w:r>
        <w:t xml:space="preserve"> 2014). On the other hand, tree-ring records allow to </w:t>
      </w:r>
      <w:del w:id="646" w:author="Guillermo Gea Izquierdo" w:date="2019-07-30T14:16:00Z">
        <w:r w:rsidDel="001C64E0">
          <w:lastRenderedPageBreak/>
          <w:delText xml:space="preserve">contextualize </w:delText>
        </w:r>
      </w:del>
      <w:ins w:id="647" w:author="Guillermo Gea Izquierdo" w:date="2019-07-30T14:16:00Z">
        <w:r w:rsidR="001C64E0">
          <w:t xml:space="preserve">complement </w:t>
        </w:r>
      </w:ins>
      <w:r>
        <w:t xml:space="preserve">remote sensing data </w:t>
      </w:r>
      <w:ins w:id="648" w:author="Guillermo Gea Izquierdo" w:date="2019-07-30T14:16:00Z">
        <w:r w:rsidR="001C64E0">
          <w:t xml:space="preserve">in a longer time scale, </w:t>
        </w:r>
      </w:ins>
      <w:r>
        <w:t>by reflec</w:t>
      </w:r>
      <w:del w:id="649" w:author="Guillermo Gea Izquierdo" w:date="2019-07-30T14:16:00Z">
        <w:r w:rsidDel="001C64E0">
          <w:delText>y</w:delText>
        </w:r>
      </w:del>
      <w:ins w:id="650" w:author="Guillermo Gea Izquierdo" w:date="2019-07-30T14:16:00Z">
        <w:r w:rsidR="001C64E0">
          <w:t>t</w:t>
        </w:r>
      </w:ins>
      <w:r>
        <w:t>ing climate or disturbance induced tree-growth anomalies over decades to centuries (</w:t>
      </w:r>
      <w:proofErr w:type="spellStart"/>
      <w:r>
        <w:t>Babst</w:t>
      </w:r>
      <w:proofErr w:type="spellEnd"/>
      <w:r>
        <w:t xml:space="preserve"> and others 2017) and provide an accurate measure of growth responses to droughts (</w:t>
      </w:r>
      <w:proofErr w:type="spellStart"/>
      <w:r>
        <w:t>Bhuyan</w:t>
      </w:r>
      <w:proofErr w:type="spellEnd"/>
      <w:r>
        <w:t xml:space="preserve"> and others 2017; </w:t>
      </w:r>
      <w:proofErr w:type="spellStart"/>
      <w:r>
        <w:t>Gazol</w:t>
      </w:r>
      <w:proofErr w:type="spellEnd"/>
      <w:r>
        <w:t xml:space="preserve"> and others 2018). </w:t>
      </w:r>
      <w:ins w:id="651" w:author="Guillermo Gea Izquierdo" w:date="2019-07-30T14:16:00Z">
        <w:r w:rsidR="001C64E0">
          <w:t xml:space="preserve">A </w:t>
        </w:r>
      </w:ins>
      <w:del w:id="652" w:author="Guillermo Gea Izquierdo" w:date="2019-07-30T14:16:00Z">
        <w:r w:rsidDel="001C64E0">
          <w:delText>C</w:delText>
        </w:r>
      </w:del>
      <w:ins w:id="653" w:author="Guillermo Gea Izquierdo" w:date="2019-07-30T14:16:00Z">
        <w:r w:rsidR="001C64E0">
          <w:t>c</w:t>
        </w:r>
      </w:ins>
      <w:r>
        <w:t>ombined an</w:t>
      </w:r>
      <w:ins w:id="654" w:author="Guillermo Gea Izquierdo" w:date="2019-07-30T14:16:00Z">
        <w:r w:rsidR="001C64E0">
          <w:t>a</w:t>
        </w:r>
      </w:ins>
      <w:r>
        <w:t>l</w:t>
      </w:r>
      <w:del w:id="655" w:author="Guillermo Gea Izquierdo" w:date="2019-07-30T14:16:00Z">
        <w:r w:rsidDel="001C64E0">
          <w:delText>a</w:delText>
        </w:r>
      </w:del>
      <w:r>
        <w:t xml:space="preserve">ysis, such the approach used in our study, may </w:t>
      </w:r>
      <w:del w:id="656" w:author="Guillermo Gea Izquierdo" w:date="2019-07-30T14:16:00Z">
        <w:r w:rsidDel="001C64E0">
          <w:delText xml:space="preserve">also </w:delText>
        </w:r>
      </w:del>
      <w:r>
        <w:t>allow climate-induced variability in forest growth to be disentangled from that driven by community-level ecological processes (</w:t>
      </w:r>
      <w:proofErr w:type="spellStart"/>
      <w:r>
        <w:t>Babst</w:t>
      </w:r>
      <w:proofErr w:type="spellEnd"/>
      <w:r>
        <w:t xml:space="preserve"> and others 2017), since </w:t>
      </w:r>
      <w:proofErr w:type="spellStart"/>
      <w:r>
        <w:t>spatio</w:t>
      </w:r>
      <w:proofErr w:type="spellEnd"/>
      <w:r>
        <w:t xml:space="preserve"> temporal patterns of tree-ring measurement and earth observations (</w:t>
      </w:r>
      <w:r>
        <w:rPr>
          <w:i/>
        </w:rPr>
        <w:t>i.e.</w:t>
      </w:r>
      <w:r>
        <w:t xml:space="preserve"> EVI) reflects processes at different </w:t>
      </w:r>
      <w:proofErr w:type="spellStart"/>
      <w:r>
        <w:t>spatio</w:t>
      </w:r>
      <w:proofErr w:type="spellEnd"/>
      <w:r>
        <w:t xml:space="preserve">-temporal scales </w:t>
      </w:r>
      <w:ins w:id="657" w:author="Guillermo Gea Izquierdo" w:date="2019-07-30T14:16:00Z">
        <w:r w:rsidR="001C64E0">
          <w:t>(</w:t>
        </w:r>
      </w:ins>
      <w:commentRangeStart w:id="658"/>
      <w:proofErr w:type="spellStart"/>
      <w:ins w:id="659" w:author="Guillermo Gea Izquierdo" w:date="2019-07-30T14:17:00Z">
        <w:r w:rsidR="001C64E0">
          <w:t>Gea-Izquierdo</w:t>
        </w:r>
        <w:proofErr w:type="spellEnd"/>
        <w:r w:rsidR="001C64E0">
          <w:t xml:space="preserve"> et al. 2015; </w:t>
        </w:r>
        <w:commentRangeEnd w:id="658"/>
        <w:r w:rsidR="001C64E0">
          <w:rPr>
            <w:rStyle w:val="Refdecomentario"/>
          </w:rPr>
          <w:commentReference w:id="658"/>
        </w:r>
      </w:ins>
      <w:del w:id="661" w:author="Guillermo Gea Izquierdo" w:date="2019-07-30T14:16:00Z">
        <w:r w:rsidDel="001C64E0">
          <w:delText>[</w:delText>
        </w:r>
      </w:del>
      <w:proofErr w:type="spellStart"/>
      <w:r>
        <w:t>Babst</w:t>
      </w:r>
      <w:proofErr w:type="spellEnd"/>
      <w:ins w:id="662" w:author="Guillermo Gea Izquierdo" w:date="2019-07-30T14:17:00Z">
        <w:r w:rsidR="001C64E0">
          <w:t xml:space="preserve"> et al. </w:t>
        </w:r>
      </w:ins>
      <w:r>
        <w:t>2018</w:t>
      </w:r>
      <w:del w:id="663" w:author="Guillermo Gea Izquierdo" w:date="2019-07-30T14:17:00Z">
        <w:r w:rsidDel="001C64E0">
          <w:delText>]</w:delText>
        </w:r>
      </w:del>
      <w:ins w:id="664" w:author="Guillermo Gea Izquierdo" w:date="2019-07-30T14:17:00Z">
        <w:r w:rsidR="001C64E0">
          <w:t>)</w:t>
        </w:r>
      </w:ins>
      <w:r>
        <w:t>.</w:t>
      </w:r>
    </w:p>
    <w:p w14:paraId="23C05464" w14:textId="77777777" w:rsidR="00234AF7" w:rsidRDefault="00EB7249" w:rsidP="00234AF7">
      <w:pPr>
        <w:rPr>
          <w:ins w:id="665" w:author="Guillermo Gea Izquierdo" w:date="2019-07-30T14:20:00Z"/>
        </w:rPr>
        <w:pPrChange w:id="666" w:author="Guillermo Gea Izquierdo" w:date="2019-07-30T14:19:00Z">
          <w:pPr>
            <w:pStyle w:val="Ttulo2"/>
          </w:pPr>
        </w:pPrChange>
      </w:pPr>
      <w:bookmarkStart w:id="667" w:name="microenvironment-shapes-differential-sen"/>
      <w:del w:id="668" w:author="Guillermo Gea Izquierdo" w:date="2019-07-30T14:20:00Z">
        <w:r w:rsidDel="00234AF7">
          <w:delText>Microenvironment shapes differential sensitivity to climate and drought of rear-edge oaks</w:delText>
        </w:r>
      </w:del>
      <w:bookmarkEnd w:id="667"/>
    </w:p>
    <w:p w14:paraId="50651930" w14:textId="30FD82DA" w:rsidR="00234AF7" w:rsidRPr="00234AF7" w:rsidRDefault="00234AF7" w:rsidP="00234AF7">
      <w:pPr>
        <w:pPrChange w:id="669" w:author="Guillermo Gea Izquierdo" w:date="2019-07-30T14:19:00Z">
          <w:pPr>
            <w:pStyle w:val="Ttulo2"/>
          </w:pPr>
        </w:pPrChange>
      </w:pPr>
      <w:commentRangeStart w:id="670"/>
      <w:ins w:id="671" w:author="Guillermo Gea Izquierdo" w:date="2019-07-30T14:19:00Z">
        <w:r>
          <w:t xml:space="preserve">Small-scale environmental variability shapes </w:t>
        </w:r>
      </w:ins>
      <w:ins w:id="672" w:author="Guillermo Gea Izquierdo" w:date="2019-07-30T15:10:00Z">
        <w:r w:rsidR="00FE2018">
          <w:t>the</w:t>
        </w:r>
      </w:ins>
      <w:ins w:id="673" w:author="Guillermo Gea Izquierdo" w:date="2019-07-30T14:19:00Z">
        <w:r>
          <w:t xml:space="preserve"> sensitivity to climate </w:t>
        </w:r>
      </w:ins>
      <w:ins w:id="674" w:author="Guillermo Gea Izquierdo" w:date="2019-07-30T15:10:00Z">
        <w:r w:rsidR="00FE2018">
          <w:t xml:space="preserve">of trees </w:t>
        </w:r>
      </w:ins>
      <w:ins w:id="675" w:author="Guillermo Gea Izquierdo" w:date="2019-07-30T14:19:00Z">
        <w:r>
          <w:t>within the rear-edge</w:t>
        </w:r>
      </w:ins>
      <w:commentRangeEnd w:id="670"/>
      <w:ins w:id="676" w:author="Guillermo Gea Izquierdo" w:date="2019-07-30T14:35:00Z">
        <w:r w:rsidR="004B1C09">
          <w:rPr>
            <w:rStyle w:val="Refdecomentario"/>
          </w:rPr>
          <w:commentReference w:id="670"/>
        </w:r>
      </w:ins>
    </w:p>
    <w:p w14:paraId="1DE5CF6A" w14:textId="01E8C144" w:rsidR="00D1790C" w:rsidDel="009E69E5" w:rsidRDefault="00EB7249">
      <w:pPr>
        <w:rPr>
          <w:del w:id="678" w:author="Guillermo Gea Izquierdo" w:date="2019-07-30T14:25:00Z"/>
        </w:rPr>
      </w:pPr>
      <w:del w:id="679" w:author="Guillermo Gea Izquierdo" w:date="2019-07-30T14:22:00Z">
        <w:r w:rsidDel="00234AF7">
          <w:delText>Our results showed differences for g</w:delText>
        </w:r>
      </w:del>
      <w:ins w:id="680" w:author="Guillermo Gea Izquierdo" w:date="2019-07-30T14:22:00Z">
        <w:r w:rsidR="00234AF7">
          <w:t>G</w:t>
        </w:r>
      </w:ins>
      <w:r>
        <w:t xml:space="preserve">reenness and tree-growth </w:t>
      </w:r>
      <w:ins w:id="681" w:author="Guillermo Gea Izquierdo" w:date="2019-07-30T14:22:00Z">
        <w:r w:rsidR="00234AF7">
          <w:t xml:space="preserve">were more affected by drought events </w:t>
        </w:r>
      </w:ins>
      <w:del w:id="682" w:author="Guillermo Gea Izquierdo" w:date="2019-07-30T14:22:00Z">
        <w:r w:rsidDel="00234AF7">
          <w:delText>between</w:delText>
        </w:r>
      </w:del>
      <w:ins w:id="683" w:author="Guillermo Gea Izquierdo" w:date="2019-07-30T14:22:00Z">
        <w:r w:rsidR="00234AF7">
          <w:t>in drier</w:t>
        </w:r>
      </w:ins>
      <w:r>
        <w:t xml:space="preserve"> northern</w:t>
      </w:r>
      <w:ins w:id="684" w:author="Guillermo Gea Izquierdo" w:date="2019-07-30T14:22:00Z">
        <w:r w:rsidR="00234AF7">
          <w:t xml:space="preserve"> populations than in more humid </w:t>
        </w:r>
      </w:ins>
      <w:del w:id="685" w:author="Guillermo Gea Izquierdo" w:date="2019-07-30T14:23:00Z">
        <w:r w:rsidDel="00234AF7">
          <w:delText xml:space="preserve"> and </w:delText>
        </w:r>
      </w:del>
      <w:r>
        <w:t>southern oak populations</w:t>
      </w:r>
      <w:del w:id="686" w:author="Guillermo Gea Izquierdo" w:date="2019-07-30T14:24:00Z">
        <w:r w:rsidDel="009E69E5">
          <w:delText xml:space="preserve"> (Table 3)</w:delText>
        </w:r>
      </w:del>
      <w:ins w:id="687" w:author="Guillermo Gea Izquierdo" w:date="2019-07-30T14:24:00Z">
        <w:r w:rsidR="009E69E5">
          <w:t>, e.g.</w:t>
        </w:r>
      </w:ins>
      <w:del w:id="688" w:author="Guillermo Gea Izquierdo" w:date="2019-07-30T14:24:00Z">
        <w:r w:rsidDel="009E69E5">
          <w:delText>.</w:delText>
        </w:r>
      </w:del>
      <w:r>
        <w:t xml:space="preserve"> </w:t>
      </w:r>
      <w:del w:id="689" w:author="Guillermo Gea Izquierdo" w:date="2019-07-30T14:23:00Z">
        <w:r w:rsidDel="00234AF7">
          <w:delText xml:space="preserve">The former, which have drier conditions (Table 1), were more impacted by the drought events than the latter. </w:delText>
        </w:r>
        <w:r w:rsidDel="009E69E5">
          <w:delText>For instance, the</w:delText>
        </w:r>
      </w:del>
      <w:ins w:id="690" w:author="Guillermo Gea Izquierdo" w:date="2019-07-30T14:24:00Z">
        <w:r w:rsidR="009E69E5">
          <w:t>t</w:t>
        </w:r>
      </w:ins>
      <w:ins w:id="691" w:author="Guillermo Gea Izquierdo" w:date="2019-07-30T14:23:00Z">
        <w:r w:rsidR="009E69E5">
          <w:t>he</w:t>
        </w:r>
      </w:ins>
      <w:r>
        <w:t xml:space="preserve"> northern site showed </w:t>
      </w:r>
      <w:del w:id="692" w:author="Guillermo Gea Izquierdo" w:date="2019-07-30T14:23:00Z">
        <w:r w:rsidDel="009E69E5">
          <w:delText>more negative EVI standardized anomalies (</w:delText>
        </w:r>
      </w:del>
      <w:r>
        <w:t>higher browning intensity</w:t>
      </w:r>
      <w:del w:id="693" w:author="Guillermo Gea Izquierdo" w:date="2019-07-30T14:23:00Z">
        <w:r w:rsidDel="009E69E5">
          <w:delText>)</w:delText>
        </w:r>
      </w:del>
      <w:ins w:id="694" w:author="Guillermo Gea Izquierdo" w:date="2019-07-30T14:23:00Z">
        <w:r w:rsidR="009E69E5">
          <w:t xml:space="preserve"> </w:t>
        </w:r>
      </w:ins>
      <w:del w:id="695" w:author="Guillermo Gea Izquierdo" w:date="2019-07-30T14:24:00Z">
        <w:r w:rsidDel="009E69E5">
          <w:delText xml:space="preserve"> </w:delText>
        </w:r>
      </w:del>
      <w:r>
        <w:t>than the southern sites during the 2005 drought event</w:t>
      </w:r>
      <w:del w:id="696" w:author="Guillermo Gea Izquierdo" w:date="2019-07-30T14:24:00Z">
        <w:r w:rsidDel="009E69E5">
          <w:delText xml:space="preserve"> (Figure 2)</w:delText>
        </w:r>
      </w:del>
      <w:r>
        <w:t xml:space="preserve">. In addition, the stronger correlations of tree-growth with SPEI (Hydrological and summer) </w:t>
      </w:r>
      <w:del w:id="697" w:author="Guillermo Gea Izquierdo" w:date="2019-07-30T14:25:00Z">
        <w:r w:rsidDel="009E69E5">
          <w:delText>observed for</w:delText>
        </w:r>
      </w:del>
      <w:ins w:id="698" w:author="Guillermo Gea Izquierdo" w:date="2019-07-30T14:25:00Z">
        <w:r w:rsidR="009E69E5">
          <w:t>in the</w:t>
        </w:r>
      </w:ins>
      <w:r>
        <w:t xml:space="preserve"> northern site</w:t>
      </w:r>
      <w:del w:id="699" w:author="Guillermo Gea Izquierdo" w:date="2019-07-30T14:25:00Z">
        <w:r w:rsidDel="009E69E5">
          <w:delText xml:space="preserve"> (Figure 8)</w:delText>
        </w:r>
      </w:del>
      <w:proofErr w:type="gramStart"/>
      <w:r>
        <w:t>,</w:t>
      </w:r>
      <w:proofErr w:type="gramEnd"/>
      <w:r>
        <w:t xml:space="preserve"> can be interpreted as higher sensitivity to drought </w:t>
      </w:r>
      <w:del w:id="700" w:author="Guillermo Gea Izquierdo" w:date="2019-07-30T14:25:00Z">
        <w:r w:rsidDel="009E69E5">
          <w:delText>of a</w:delText>
        </w:r>
      </w:del>
      <w:ins w:id="701" w:author="Guillermo Gea Izquierdo" w:date="2019-07-30T14:25:00Z">
        <w:r w:rsidR="009E69E5">
          <w:t>in</w:t>
        </w:r>
      </w:ins>
      <w:r>
        <w:t xml:space="preserve"> drier site</w:t>
      </w:r>
      <w:ins w:id="702" w:author="Guillermo Gea Izquierdo" w:date="2019-07-30T14:25:00Z">
        <w:r w:rsidR="009E69E5">
          <w:t>s</w:t>
        </w:r>
      </w:ins>
      <w:r>
        <w:t xml:space="preserve"> (</w:t>
      </w:r>
      <w:proofErr w:type="spellStart"/>
      <w:r>
        <w:t>Gea-Izquierdo</w:t>
      </w:r>
      <w:proofErr w:type="spellEnd"/>
      <w:r>
        <w:t xml:space="preserve"> and </w:t>
      </w:r>
      <w:proofErr w:type="spellStart"/>
      <w:r>
        <w:t>Cañellas</w:t>
      </w:r>
      <w:proofErr w:type="spellEnd"/>
      <w:r>
        <w:t xml:space="preserve"> 2014).</w:t>
      </w:r>
      <w:ins w:id="703" w:author="Guillermo Gea Izquierdo" w:date="2019-07-30T14:25:00Z">
        <w:r w:rsidR="009E69E5">
          <w:t xml:space="preserve"> Similar to many other forest species under Mediterranean climates, m</w:t>
        </w:r>
      </w:ins>
    </w:p>
    <w:p w14:paraId="1452E35C" w14:textId="765A5F99" w:rsidR="00D1790C" w:rsidRDefault="00EB7249" w:rsidP="009E69E5">
      <w:pPr>
        <w:pPrChange w:id="704" w:author="Guillermo Gea Izquierdo" w:date="2019-07-30T14:25:00Z">
          <w:pPr>
            <w:pStyle w:val="Textodecuerpo"/>
          </w:pPr>
        </w:pPrChange>
      </w:pPr>
      <w:del w:id="705" w:author="Guillermo Gea Izquierdo" w:date="2019-07-30T14:26:00Z">
        <w:r w:rsidDel="009E69E5">
          <w:delText>M</w:delText>
        </w:r>
      </w:del>
      <w:proofErr w:type="gramStart"/>
      <w:r>
        <w:t>oisture</w:t>
      </w:r>
      <w:proofErr w:type="gramEnd"/>
      <w:r>
        <w:t xml:space="preserve"> availability </w:t>
      </w:r>
      <w:del w:id="706" w:author="Guillermo Gea Izquierdo" w:date="2019-07-30T14:25:00Z">
        <w:r w:rsidDel="009E69E5">
          <w:delText>has been reported as</w:delText>
        </w:r>
      </w:del>
      <w:ins w:id="707" w:author="Guillermo Gea Izquierdo" w:date="2019-07-30T14:25:00Z">
        <w:r w:rsidR="009E69E5">
          <w:t>is</w:t>
        </w:r>
      </w:ins>
      <w:r>
        <w:t xml:space="preserve"> </w:t>
      </w:r>
      <w:ins w:id="708" w:author="Guillermo Gea Izquierdo" w:date="2019-07-30T14:26:00Z">
        <w:r w:rsidR="009A65F9">
          <w:t xml:space="preserve">generally </w:t>
        </w:r>
      </w:ins>
      <w:r>
        <w:t xml:space="preserve">the most limiting factor driving radial growth of </w:t>
      </w:r>
      <w:r>
        <w:rPr>
          <w:i/>
        </w:rPr>
        <w:t xml:space="preserve">Q. </w:t>
      </w:r>
      <w:proofErr w:type="spellStart"/>
      <w:r>
        <w:rPr>
          <w:i/>
        </w:rPr>
        <w:t>pyrenaica</w:t>
      </w:r>
      <w:proofErr w:type="spellEnd"/>
      <w:r>
        <w:t xml:space="preserve"> along their distribution range in </w:t>
      </w:r>
      <w:ins w:id="709" w:author="Guillermo Gea Izquierdo" w:date="2019-07-30T14:26:00Z">
        <w:r w:rsidR="009A65F9">
          <w:t xml:space="preserve">the </w:t>
        </w:r>
      </w:ins>
      <w:r>
        <w:t>Iberian Peninsula (</w:t>
      </w:r>
      <w:proofErr w:type="spellStart"/>
      <w:r>
        <w:t>Gea-Izquierdo</w:t>
      </w:r>
      <w:proofErr w:type="spellEnd"/>
      <w:r>
        <w:t xml:space="preserve"> and </w:t>
      </w:r>
      <w:proofErr w:type="spellStart"/>
      <w:r>
        <w:t>Cañellas</w:t>
      </w:r>
      <w:proofErr w:type="spellEnd"/>
      <w:r>
        <w:t xml:space="preserve"> 2014). </w:t>
      </w:r>
      <w:del w:id="710" w:author="Guillermo Gea Izquierdo" w:date="2019-07-30T14:27:00Z">
        <w:r w:rsidDel="009A65F9">
          <w:delText>We found a si</w:delText>
        </w:r>
      </w:del>
      <w:del w:id="711" w:author="Guillermo Gea Izquierdo" w:date="2019-07-30T14:26:00Z">
        <w:r w:rsidDel="009E69E5">
          <w:delText>n</w:delText>
        </w:r>
      </w:del>
      <w:del w:id="712" w:author="Guillermo Gea Izquierdo" w:date="2019-07-30T14:27:00Z">
        <w:r w:rsidDel="009A65F9">
          <w:delText xml:space="preserve">gnificant positive relation between precipitacion (hydrological year and previous December) and tree-growth (Figure 8a). </w:delText>
        </w:r>
      </w:del>
      <w:ins w:id="713" w:author="Guillermo Gea Izquierdo" w:date="2019-07-30T14:27:00Z">
        <w:r w:rsidR="009A65F9">
          <w:t xml:space="preserve">Thus, </w:t>
        </w:r>
      </w:ins>
      <w:del w:id="714" w:author="Guillermo Gea Izquierdo" w:date="2019-07-30T14:27:00Z">
        <w:r w:rsidDel="009A65F9">
          <w:delText>O</w:delText>
        </w:r>
      </w:del>
      <w:ins w:id="715" w:author="Guillermo Gea Izquierdo" w:date="2019-07-30T14:27:00Z">
        <w:r w:rsidR="009A65F9">
          <w:t>o</w:t>
        </w:r>
      </w:ins>
      <w:r>
        <w:t xml:space="preserve">ur results are consistent with previous studies highlighting the influence of precipitation on tree-ring growth in </w:t>
      </w:r>
      <w:ins w:id="716" w:author="Guillermo Gea Izquierdo" w:date="2019-07-30T14:27:00Z">
        <w:r w:rsidR="009A65F9">
          <w:t xml:space="preserve">different </w:t>
        </w:r>
      </w:ins>
      <w:r>
        <w:t>oak</w:t>
      </w:r>
      <w:del w:id="717" w:author="Guillermo Gea Izquierdo" w:date="2019-07-30T14:27:00Z">
        <w:r w:rsidDel="009A65F9">
          <w:delText>s</w:delText>
        </w:r>
      </w:del>
      <w:ins w:id="718" w:author="Guillermo Gea Izquierdo" w:date="2019-07-30T14:27:00Z">
        <w:r w:rsidR="009A65F9">
          <w:t xml:space="preserve"> species</w:t>
        </w:r>
      </w:ins>
      <w:r>
        <w:t xml:space="preserve"> (</w:t>
      </w:r>
      <w:r>
        <w:rPr>
          <w:i/>
        </w:rPr>
        <w:t>e.g.</w:t>
      </w:r>
      <w:r>
        <w:t xml:space="preserve"> </w:t>
      </w:r>
      <w:proofErr w:type="spellStart"/>
      <w:r>
        <w:t>Gea-Izquierdo</w:t>
      </w:r>
      <w:proofErr w:type="spellEnd"/>
      <w:r>
        <w:t xml:space="preserve"> and </w:t>
      </w:r>
      <w:proofErr w:type="spellStart"/>
      <w:r>
        <w:t>Cañellas</w:t>
      </w:r>
      <w:proofErr w:type="spellEnd"/>
      <w:r>
        <w:t xml:space="preserve"> 2014; González-González and others 2014; </w:t>
      </w:r>
      <w:proofErr w:type="spellStart"/>
      <w:r>
        <w:t>García</w:t>
      </w:r>
      <w:proofErr w:type="spellEnd"/>
      <w:r>
        <w:t xml:space="preserve">-González and </w:t>
      </w:r>
      <w:proofErr w:type="spellStart"/>
      <w:r>
        <w:t>Souto-Herrero</w:t>
      </w:r>
      <w:proofErr w:type="spellEnd"/>
      <w:r>
        <w:t xml:space="preserve"> 2017)</w:t>
      </w:r>
    </w:p>
    <w:p w14:paraId="4AE90FB2" w14:textId="0331BD81" w:rsidR="00D1790C" w:rsidDel="004B1C09" w:rsidRDefault="004B1C09">
      <w:pPr>
        <w:pStyle w:val="Textodecuerpo"/>
        <w:rPr>
          <w:del w:id="719" w:author="Guillermo Gea Izquierdo" w:date="2019-07-30T14:37:00Z"/>
        </w:rPr>
      </w:pPr>
      <w:ins w:id="720" w:author="Guillermo Gea Izquierdo" w:date="2019-07-30T14:34:00Z">
        <w:r>
          <w:t xml:space="preserve">It has been described an effect of elevation on the resistance to drought of several tree-species, where stands located at higher elevations were less drought sensitive, thus high-elevations can be used as local refuge for species </w:t>
        </w:r>
      </w:ins>
      <w:ins w:id="721" w:author="Guillermo Gea Izquierdo" w:date="2019-07-30T14:35:00Z">
        <w:r>
          <w:t xml:space="preserve">in response to climate change </w:t>
        </w:r>
      </w:ins>
      <w:ins w:id="722" w:author="Guillermo Gea Izquierdo" w:date="2019-07-30T14:34:00Z">
        <w:r>
          <w:t>(</w:t>
        </w:r>
        <w:proofErr w:type="spellStart"/>
        <w:r>
          <w:t>Bhuyan</w:t>
        </w:r>
        <w:proofErr w:type="spellEnd"/>
        <w:r>
          <w:t xml:space="preserve"> and others 2017). </w:t>
        </w:r>
      </w:ins>
      <w:proofErr w:type="gramStart"/>
      <w:ins w:id="723" w:author="Guillermo Gea Izquierdo" w:date="2019-07-30T14:30:00Z">
        <w:r w:rsidR="009A65F9">
          <w:t>It</w:t>
        </w:r>
        <w:proofErr w:type="gramEnd"/>
        <w:r w:rsidR="009A65F9">
          <w:t xml:space="preserve"> is well known that tree growth and the tree responses to drought are site-dependent (</w:t>
        </w:r>
        <w:r w:rsidR="009A65F9">
          <w:rPr>
            <w:i/>
          </w:rPr>
          <w:t>e.g.</w:t>
        </w:r>
        <w:r w:rsidR="009A65F9">
          <w:t xml:space="preserve"> soil features, tree competence, etc.) (</w:t>
        </w:r>
        <w:proofErr w:type="spellStart"/>
        <w:r w:rsidR="009A65F9">
          <w:t>Babst</w:t>
        </w:r>
        <w:proofErr w:type="spellEnd"/>
        <w:r w:rsidR="009A65F9">
          <w:t xml:space="preserve"> and others 2013; Vicente-Serrano and others 2014a) </w:t>
        </w:r>
        <w:proofErr w:type="gramStart"/>
        <w:r w:rsidR="009A65F9">
          <w:t>particularly for rear-edge populations (</w:t>
        </w:r>
        <w:proofErr w:type="spellStart"/>
        <w:r w:rsidR="009A65F9">
          <w:t>Cavin</w:t>
        </w:r>
        <w:proofErr w:type="spellEnd"/>
        <w:r w:rsidR="009A65F9">
          <w:t xml:space="preserve"> and Jump 2017; Dorado-</w:t>
        </w:r>
        <w:proofErr w:type="spellStart"/>
        <w:r w:rsidR="009A65F9">
          <w:t>Liñán</w:t>
        </w:r>
        <w:proofErr w:type="spellEnd"/>
        <w:r w:rsidR="009A65F9">
          <w:t xml:space="preserve"> and others 2017b).</w:t>
        </w:r>
        <w:proofErr w:type="gramEnd"/>
        <w:r w:rsidR="009A65F9">
          <w:t xml:space="preserve"> </w:t>
        </w:r>
      </w:ins>
      <w:del w:id="724" w:author="Guillermo Gea Izquierdo" w:date="2019-07-30T14:28:00Z">
        <w:r w:rsidR="00EB7249" w:rsidDel="009A65F9">
          <w:delText>A striking result is the difference for tree growth between sites</w:delText>
        </w:r>
      </w:del>
      <w:ins w:id="725" w:author="Guillermo Gea Izquierdo" w:date="2019-07-30T14:28:00Z">
        <w:r w:rsidR="009A65F9">
          <w:t>Remarkably,</w:t>
        </w:r>
      </w:ins>
      <w:del w:id="726" w:author="Guillermo Gea Izquierdo" w:date="2019-07-30T14:27:00Z">
        <w:r w:rsidR="00EB7249" w:rsidDel="009A65F9">
          <w:delText xml:space="preserve"> (Figure 4)</w:delText>
        </w:r>
      </w:del>
      <w:del w:id="727" w:author="Guillermo Gea Izquierdo" w:date="2019-07-30T14:28:00Z">
        <w:r w:rsidR="00EB7249" w:rsidDel="009A65F9">
          <w:delText>.</w:delText>
        </w:r>
      </w:del>
      <w:r w:rsidR="00EB7249">
        <w:t xml:space="preserve"> </w:t>
      </w:r>
      <w:del w:id="728" w:author="Guillermo Gea Izquierdo" w:date="2019-07-30T14:28:00Z">
        <w:r w:rsidR="00EB7249" w:rsidDel="009A65F9">
          <w:delText>T</w:delText>
        </w:r>
      </w:del>
      <w:ins w:id="729" w:author="Guillermo Gea Izquierdo" w:date="2019-07-30T14:28:00Z">
        <w:r w:rsidR="009A65F9">
          <w:t>t</w:t>
        </w:r>
      </w:ins>
      <w:r w:rsidR="00EB7249">
        <w:t xml:space="preserve">he trees </w:t>
      </w:r>
      <w:ins w:id="730" w:author="Guillermo Gea Izquierdo" w:date="2019-07-30T14:28:00Z">
        <w:r w:rsidR="009A65F9">
          <w:t xml:space="preserve">at </w:t>
        </w:r>
      </w:ins>
      <w:del w:id="731" w:author="Guillermo Gea Izquierdo" w:date="2019-07-30T14:28:00Z">
        <w:r w:rsidR="00EB7249" w:rsidDel="009A65F9">
          <w:delText xml:space="preserve">of </w:delText>
        </w:r>
      </w:del>
      <w:r w:rsidR="00EB7249">
        <w:t xml:space="preserve">CA-High </w:t>
      </w:r>
      <w:del w:id="732" w:author="Guillermo Gea Izquierdo" w:date="2019-07-30T14:28:00Z">
        <w:r w:rsidR="00EB7249" w:rsidDel="009A65F9">
          <w:delText>site</w:delText>
        </w:r>
      </w:del>
      <w:r w:rsidR="00EB7249">
        <w:t xml:space="preserve">, which are located around 1900 m. </w:t>
      </w:r>
      <w:proofErr w:type="spellStart"/>
      <w:r w:rsidR="00EB7249">
        <w:rPr>
          <w:i/>
        </w:rPr>
        <w:t>a.s.l</w:t>
      </w:r>
      <w:proofErr w:type="spellEnd"/>
      <w:r w:rsidR="00EB7249">
        <w:rPr>
          <w:i/>
        </w:rPr>
        <w:t>.</w:t>
      </w:r>
      <w:r w:rsidR="00EB7249">
        <w:t xml:space="preserve"> </w:t>
      </w:r>
      <w:proofErr w:type="gramStart"/>
      <w:r w:rsidR="00EB7249">
        <w:t>and</w:t>
      </w:r>
      <w:proofErr w:type="gramEnd"/>
      <w:r w:rsidR="00EB7249">
        <w:t xml:space="preserve"> </w:t>
      </w:r>
      <w:del w:id="733" w:author="Guillermo Gea Izquierdo" w:date="2019-07-30T14:27:00Z">
        <w:r w:rsidR="00EB7249" w:rsidDel="009A65F9">
          <w:delText xml:space="preserve">representing </w:delText>
        </w:r>
      </w:del>
      <w:ins w:id="734" w:author="Guillermo Gea Izquierdo" w:date="2019-07-30T14:27:00Z">
        <w:r w:rsidR="009A65F9">
          <w:t xml:space="preserve">represent today </w:t>
        </w:r>
      </w:ins>
      <w:r w:rsidR="00EB7249">
        <w:t xml:space="preserve">the upper </w:t>
      </w:r>
      <w:ins w:id="735" w:author="Guillermo Gea Izquierdo" w:date="2019-07-30T14:28:00Z">
        <w:r w:rsidR="009A65F9">
          <w:t xml:space="preserve">altitudinal </w:t>
        </w:r>
      </w:ins>
      <w:r w:rsidR="00EB7249">
        <w:t xml:space="preserve">limit </w:t>
      </w:r>
      <w:del w:id="736" w:author="Guillermo Gea Izquierdo" w:date="2019-07-30T14:28:00Z">
        <w:r w:rsidR="00EB7249" w:rsidDel="009A65F9">
          <w:delText>of the</w:delText>
        </w:r>
      </w:del>
      <w:ins w:id="737" w:author="Guillermo Gea Izquierdo" w:date="2019-07-30T14:28:00Z">
        <w:r w:rsidR="009A65F9">
          <w:t>(</w:t>
        </w:r>
      </w:ins>
      <w:del w:id="738" w:author="Guillermo Gea Izquierdo" w:date="2019-07-30T14:28:00Z">
        <w:r w:rsidR="00EB7249" w:rsidDel="009A65F9">
          <w:delText xml:space="preserve"> </w:delText>
        </w:r>
      </w:del>
      <w:proofErr w:type="spellStart"/>
      <w:r w:rsidR="00EB7249">
        <w:t>treeline</w:t>
      </w:r>
      <w:proofErr w:type="spellEnd"/>
      <w:ins w:id="739" w:author="Guillermo Gea Izquierdo" w:date="2019-07-30T14:28:00Z">
        <w:r w:rsidR="009A65F9">
          <w:t>)</w:t>
        </w:r>
      </w:ins>
      <w:r w:rsidR="00EB7249">
        <w:t xml:space="preserve"> </w:t>
      </w:r>
      <w:del w:id="740" w:author="Guillermo Gea Izquierdo" w:date="2019-07-30T14:28:00Z">
        <w:r w:rsidR="00EB7249" w:rsidDel="009A65F9">
          <w:delText>of</w:delText>
        </w:r>
      </w:del>
      <w:ins w:id="741" w:author="Guillermo Gea Izquierdo" w:date="2019-07-30T14:28:00Z">
        <w:r w:rsidR="009A65F9">
          <w:t>for</w:t>
        </w:r>
      </w:ins>
      <w:r w:rsidR="00EB7249">
        <w:t xml:space="preserve"> the species in this southernmost location, showed higher BAI than those located at low</w:t>
      </w:r>
      <w:ins w:id="742" w:author="Guillermo Gea Izquierdo" w:date="2019-07-30T14:28:00Z">
        <w:r w:rsidR="009A65F9">
          <w:t>er</w:t>
        </w:r>
      </w:ins>
      <w:r w:rsidR="00EB7249">
        <w:t xml:space="preserve">-elevations </w:t>
      </w:r>
      <w:del w:id="743" w:author="Guillermo Gea Izquierdo" w:date="2019-07-30T14:28:00Z">
        <w:r w:rsidR="00EB7249" w:rsidDel="009A65F9">
          <w:delText xml:space="preserve">sites </w:delText>
        </w:r>
      </w:del>
      <w:r w:rsidR="00EB7249">
        <w:t xml:space="preserve">(CA-Low and SJ) (Figure 4). This </w:t>
      </w:r>
      <w:ins w:id="744" w:author="Guillermo Gea Izquierdo" w:date="2019-07-30T14:29:00Z">
        <w:r w:rsidR="009A65F9">
          <w:t xml:space="preserve">shows the high variability in the response to climate exhibited in a small gradient and </w:t>
        </w:r>
      </w:ins>
      <w:r w:rsidR="00EB7249">
        <w:t xml:space="preserve">is especially interesting for </w:t>
      </w:r>
      <w:ins w:id="745" w:author="Guillermo Gea Izquierdo" w:date="2019-07-30T14:29:00Z">
        <w:r w:rsidR="009A65F9">
          <w:t xml:space="preserve">the </w:t>
        </w:r>
      </w:ins>
      <w:r w:rsidR="00EB7249">
        <w:t>southern sites, which are very close to each other</w:t>
      </w:r>
      <w:ins w:id="746" w:author="Guillermo Gea Izquierdo" w:date="2019-07-30T14:29:00Z">
        <w:r w:rsidR="009A65F9">
          <w:t xml:space="preserve"> and overall both constitute the rear-edge for the species</w:t>
        </w:r>
      </w:ins>
      <w:r w:rsidR="00EB7249">
        <w:t xml:space="preserve">. </w:t>
      </w:r>
      <w:del w:id="747" w:author="Guillermo Gea Izquierdo" w:date="2019-07-30T14:30:00Z">
        <w:r w:rsidR="00EB7249" w:rsidDel="009A65F9">
          <w:delText>Our findings are in line with previous works that pointed out that tree growth and tree responses to drought are site-dependent (</w:delText>
        </w:r>
        <w:r w:rsidR="00EB7249" w:rsidDel="009A65F9">
          <w:rPr>
            <w:i/>
          </w:rPr>
          <w:delText>e.g.</w:delText>
        </w:r>
        <w:r w:rsidR="00EB7249" w:rsidDel="009A65F9">
          <w:delText xml:space="preserve"> soil features, tree competence, etc.) (Babst and others 2013; Vicente-Serrano and others 2014a), particularly for rear-edge populations (Cavin and Jump 2017; Dorado-Liñán and others 2017b). </w:delText>
        </w:r>
      </w:del>
      <w:r w:rsidR="00EB7249">
        <w:t xml:space="preserve">The higher values of tree growth </w:t>
      </w:r>
      <w:ins w:id="748" w:author="Guillermo Gea Izquierdo" w:date="2019-07-30T14:30:00Z">
        <w:r w:rsidR="009A65F9">
          <w:t xml:space="preserve">in taller trees </w:t>
        </w:r>
      </w:ins>
      <w:r w:rsidR="00EB7249">
        <w:t xml:space="preserve">that we observed in CA-High site </w:t>
      </w:r>
      <w:del w:id="749" w:author="Guillermo Gea Izquierdo" w:date="2019-07-30T14:31:00Z">
        <w:r w:rsidR="00EB7249" w:rsidDel="009A65F9">
          <w:delText>could be</w:delText>
        </w:r>
      </w:del>
      <w:ins w:id="750" w:author="Guillermo Gea Izquierdo" w:date="2019-07-30T14:31:00Z">
        <w:r w:rsidR="009A65F9">
          <w:t xml:space="preserve">strongly suggest </w:t>
        </w:r>
      </w:ins>
      <w:del w:id="751" w:author="Guillermo Gea Izquierdo" w:date="2019-07-30T14:31:00Z">
        <w:r w:rsidR="00EB7249" w:rsidDel="009A65F9">
          <w:delText xml:space="preserve"> related with</w:delText>
        </w:r>
      </w:del>
      <w:ins w:id="752" w:author="Guillermo Gea Izquierdo" w:date="2019-07-30T14:31:00Z">
        <w:r w:rsidR="009A65F9">
          <w:t>a</w:t>
        </w:r>
      </w:ins>
      <w:r w:rsidR="00EB7249">
        <w:t xml:space="preserve"> lower water stress at high-elevation sites</w:t>
      </w:r>
      <w:ins w:id="753" w:author="Guillermo Gea Izquierdo" w:date="2019-07-30T14:33:00Z">
        <w:r w:rsidR="00C86822">
          <w:t xml:space="preserve"> (as shown by soil analyses along an </w:t>
        </w:r>
        <w:proofErr w:type="spellStart"/>
        <w:r w:rsidR="00C86822">
          <w:t>elevational</w:t>
        </w:r>
        <w:proofErr w:type="spellEnd"/>
        <w:r w:rsidR="00C86822">
          <w:t xml:space="preserve"> gradient in this location, </w:t>
        </w:r>
        <w:proofErr w:type="spellStart"/>
        <w:r w:rsidR="00C86822">
          <w:t>Cobo-Díaz</w:t>
        </w:r>
        <w:proofErr w:type="spellEnd"/>
        <w:r w:rsidR="00C86822">
          <w:t xml:space="preserve"> and others 2017)</w:t>
        </w:r>
      </w:ins>
      <w:del w:id="754" w:author="Guillermo Gea Izquierdo" w:date="2019-07-30T14:31:00Z">
        <w:r w:rsidR="00EB7249" w:rsidDel="009A65F9">
          <w:delText xml:space="preserve">, since moisture availability is a key factor limiting tree growth for </w:delText>
        </w:r>
        <w:r w:rsidR="00EB7249" w:rsidDel="009A65F9">
          <w:rPr>
            <w:i/>
          </w:rPr>
          <w:delText>Q. pyrenaica</w:delText>
        </w:r>
      </w:del>
      <w:ins w:id="755" w:author="Guillermo Gea Izquierdo" w:date="2019-07-30T14:31:00Z">
        <w:r w:rsidR="00C86822">
          <w:rPr>
            <w:i/>
          </w:rPr>
          <w:t xml:space="preserve">. </w:t>
        </w:r>
        <w:r w:rsidR="00C86822" w:rsidRPr="00C86822">
          <w:rPr>
            <w:rPrChange w:id="756" w:author="Guillermo Gea Izquierdo" w:date="2019-07-30T14:33:00Z">
              <w:rPr>
                <w:i/>
              </w:rPr>
            </w:rPrChange>
          </w:rPr>
          <w:t xml:space="preserve">Furthermore, </w:t>
        </w:r>
      </w:ins>
      <w:ins w:id="757" w:author="Guillermo Gea Izquierdo" w:date="2019-07-30T14:33:00Z">
        <w:r w:rsidR="00C86822" w:rsidRPr="00C86822">
          <w:rPr>
            <w:rPrChange w:id="758" w:author="Guillermo Gea Izquierdo" w:date="2019-07-30T14:33:00Z">
              <w:rPr>
                <w:i/>
              </w:rPr>
            </w:rPrChange>
          </w:rPr>
          <w:t>as men</w:t>
        </w:r>
      </w:ins>
      <w:ins w:id="759" w:author="Guillermo Gea Izquierdo" w:date="2019-07-30T14:31:00Z">
        <w:r w:rsidR="009A65F9" w:rsidRPr="00C86822">
          <w:t xml:space="preserve">tioned, the recent </w:t>
        </w:r>
        <w:proofErr w:type="gramStart"/>
        <w:r w:rsidR="009A65F9" w:rsidRPr="00C86822">
          <w:t>growth increase</w:t>
        </w:r>
        <w:proofErr w:type="gramEnd"/>
        <w:r w:rsidR="009A65F9" w:rsidRPr="00C86822">
          <w:t xml:space="preserve"> only at the most humid locations a likely </w:t>
        </w:r>
      </w:ins>
      <w:ins w:id="760" w:author="Guillermo Gea Izquierdo" w:date="2019-07-30T14:32:00Z">
        <w:r w:rsidR="009A65F9" w:rsidRPr="00C86822">
          <w:t>conco</w:t>
        </w:r>
        <w:r w:rsidR="009A65F9">
          <w:t xml:space="preserve">mitant </w:t>
        </w:r>
      </w:ins>
      <w:ins w:id="761" w:author="Guillermo Gea Izquierdo" w:date="2019-07-30T14:31:00Z">
        <w:r w:rsidR="009A65F9">
          <w:t xml:space="preserve">positive effect of </w:t>
        </w:r>
      </w:ins>
      <w:ins w:id="762" w:author="Guillermo Gea Izquierdo" w:date="2019-07-30T14:32:00Z">
        <w:r w:rsidR="009A65F9">
          <w:t xml:space="preserve">a </w:t>
        </w:r>
      </w:ins>
      <w:ins w:id="763" w:author="Guillermo Gea Izquierdo" w:date="2019-07-30T14:31:00Z">
        <w:r w:rsidR="009A65F9">
          <w:t>warming climate</w:t>
        </w:r>
      </w:ins>
      <w:r w:rsidR="00EB7249">
        <w:t xml:space="preserve"> (</w:t>
      </w:r>
      <w:proofErr w:type="spellStart"/>
      <w:r w:rsidR="00EB7249">
        <w:t>Gea-Izquierdo</w:t>
      </w:r>
      <w:proofErr w:type="spellEnd"/>
      <w:r w:rsidR="00EB7249">
        <w:t xml:space="preserve"> and </w:t>
      </w:r>
      <w:proofErr w:type="spellStart"/>
      <w:r w:rsidR="00EB7249">
        <w:t>Cañellas</w:t>
      </w:r>
      <w:proofErr w:type="spellEnd"/>
      <w:r w:rsidR="00EB7249">
        <w:t xml:space="preserve"> 2014).</w:t>
      </w:r>
      <w:del w:id="764" w:author="Guillermo Gea Izquierdo" w:date="2019-07-30T14:33:00Z">
        <w:r w:rsidR="00EB7249" w:rsidDel="00C86822">
          <w:delText xml:space="preserve"> In fact, soil analyses along an elevational gradient in this location revealed higher content of available water for forest soils located on high elevation (Cobo-Díaz and others 2017)</w:delText>
        </w:r>
      </w:del>
      <w:r w:rsidR="00EB7249">
        <w:t xml:space="preserve">. </w:t>
      </w:r>
      <w:del w:id="765" w:author="Guillermo Gea Izquierdo" w:date="2019-07-30T14:33:00Z">
        <w:r w:rsidR="00EB7249" w:rsidDel="004B1C09">
          <w:delText>Recent works have found a clear</w:delText>
        </w:r>
        <w:r w:rsidR="00EB7249" w:rsidDel="00C86822">
          <w:delText>ly</w:delText>
        </w:r>
        <w:r w:rsidR="00EB7249" w:rsidDel="004B1C09">
          <w:delText xml:space="preserve"> effect of elevation on the resistance to drought of several tree-species, where stands located at higher elevations were less drought sensitive. (Bhuyan and others 2017).</w:delText>
        </w:r>
      </w:del>
    </w:p>
    <w:p w14:paraId="6A0C003F" w14:textId="1D79B7B5" w:rsidR="00D1790C" w:rsidRDefault="004B1C09">
      <w:pPr>
        <w:pStyle w:val="Textodecuerpo"/>
      </w:pPr>
      <w:ins w:id="766" w:author="Guillermo Gea Izquierdo" w:date="2019-07-30T14:36:00Z">
        <w:r>
          <w:t>Finally and in a context of global change, i</w:t>
        </w:r>
      </w:ins>
      <w:del w:id="767" w:author="Guillermo Gea Izquierdo" w:date="2019-07-30T14:36:00Z">
        <w:r w:rsidR="00EB7249" w:rsidDel="004B1C09">
          <w:delText>I</w:delText>
        </w:r>
      </w:del>
      <w:r w:rsidR="00EB7249">
        <w:t xml:space="preserve">n addition to </w:t>
      </w:r>
      <w:del w:id="768" w:author="Guillermo Gea Izquierdo" w:date="2019-07-30T14:36:00Z">
        <w:r w:rsidR="00EB7249" w:rsidDel="004B1C09">
          <w:delText xml:space="preserve">the </w:delText>
        </w:r>
      </w:del>
      <w:ins w:id="769" w:author="Guillermo Gea Izquierdo" w:date="2019-07-30T14:36:00Z">
        <w:r>
          <w:t xml:space="preserve">withstanding </w:t>
        </w:r>
      </w:ins>
      <w:r w:rsidR="00EB7249">
        <w:t xml:space="preserve">lower water stress, it is likely that </w:t>
      </w:r>
      <w:ins w:id="770" w:author="Guillermo Gea Izquierdo" w:date="2019-07-30T14:37:00Z">
        <w:r>
          <w:t xml:space="preserve">less accessible </w:t>
        </w:r>
      </w:ins>
      <w:del w:id="771" w:author="Guillermo Gea Izquierdo" w:date="2019-07-30T14:37:00Z">
        <w:r w:rsidR="00EB7249" w:rsidDel="004B1C09">
          <w:delText xml:space="preserve">the </w:delText>
        </w:r>
      </w:del>
      <w:r w:rsidR="00EB7249">
        <w:t>sites at higher elevation</w:t>
      </w:r>
      <w:ins w:id="772" w:author="Guillermo Gea Izquierdo" w:date="2019-07-30T14:37:00Z">
        <w:r>
          <w:t>s would</w:t>
        </w:r>
      </w:ins>
      <w:r w:rsidR="00EB7249">
        <w:t xml:space="preserve"> </w:t>
      </w:r>
      <w:del w:id="773" w:author="Guillermo Gea Izquierdo" w:date="2019-07-30T14:36:00Z">
        <w:r w:rsidR="00EB7249" w:rsidDel="004B1C09">
          <w:delText xml:space="preserve">had </w:delText>
        </w:r>
      </w:del>
      <w:ins w:id="774" w:author="Guillermo Gea Izquierdo" w:date="2019-07-30T14:36:00Z">
        <w:r>
          <w:t xml:space="preserve">suffer </w:t>
        </w:r>
      </w:ins>
      <w:r w:rsidR="00EB7249">
        <w:t xml:space="preserve">a lower anthropic </w:t>
      </w:r>
      <w:r w:rsidR="00EB7249">
        <w:lastRenderedPageBreak/>
        <w:t>impact and the abandonment of traditional uses was earlier, due to their farthest location from human settlements and therefore less access to forest resources (Table S4).</w:t>
      </w:r>
    </w:p>
    <w:p w14:paraId="69724FE5" w14:textId="1AA3D7F1" w:rsidR="00D1790C" w:rsidRDefault="00EB7249">
      <w:pPr>
        <w:pStyle w:val="Ttulo2"/>
      </w:pPr>
      <w:bookmarkStart w:id="775" w:name="land-use-legacies-shape-distribution-and"/>
      <w:r>
        <w:t xml:space="preserve">Land-use legacies shape </w:t>
      </w:r>
      <w:ins w:id="776" w:author="Guillermo Gea Izquierdo" w:date="2019-07-30T15:10:00Z">
        <w:r w:rsidR="00FE2018">
          <w:t>forests</w:t>
        </w:r>
      </w:ins>
      <w:del w:id="777" w:author="Guillermo Gea Izquierdo" w:date="2019-07-30T15:10:00Z">
        <w:r w:rsidDel="00FE2018">
          <w:delText>distribution</w:delText>
        </w:r>
      </w:del>
      <w:r>
        <w:t xml:space="preserve"> and sensitivity to climate change at the </w:t>
      </w:r>
      <w:del w:id="778" w:author="Guillermo Gea Izquierdo" w:date="2019-07-30T15:11:00Z">
        <w:r w:rsidDel="00764E79">
          <w:delText>read</w:delText>
        </w:r>
      </w:del>
      <w:ins w:id="779" w:author="Guillermo Gea Izquierdo" w:date="2019-07-30T15:11:00Z">
        <w:r w:rsidR="00764E79">
          <w:t>rear</w:t>
        </w:r>
      </w:ins>
      <w:r>
        <w:t>-edge</w:t>
      </w:r>
      <w:bookmarkEnd w:id="775"/>
    </w:p>
    <w:p w14:paraId="616FEA51" w14:textId="2BDAE745" w:rsidR="00D1790C" w:rsidDel="00C639DD" w:rsidRDefault="00EB7249">
      <w:pPr>
        <w:rPr>
          <w:del w:id="780" w:author="Guillermo Gea Izquierdo" w:date="2019-07-30T14:44:00Z"/>
        </w:rPr>
      </w:pPr>
      <w:r>
        <w:t xml:space="preserve">The Mediterranean </w:t>
      </w:r>
      <w:del w:id="781" w:author="Guillermo Gea Izquierdo" w:date="2019-07-30T14:43:00Z">
        <w:r w:rsidDel="00CF4A40">
          <w:delText>mountains</w:delText>
        </w:r>
      </w:del>
      <w:ins w:id="782" w:author="Guillermo Gea Izquierdo" w:date="2019-07-30T14:43:00Z">
        <w:r w:rsidR="00CF4A40">
          <w:t>landscapes</w:t>
        </w:r>
      </w:ins>
      <w:r>
        <w:t xml:space="preserve">, even at high elevations, have suffered </w:t>
      </w:r>
      <w:ins w:id="783" w:author="Guillermo Gea Izquierdo" w:date="2019-07-30T14:43:00Z">
        <w:r w:rsidR="00CF4A40">
          <w:t xml:space="preserve">a </w:t>
        </w:r>
      </w:ins>
      <w:r>
        <w:t>strong</w:t>
      </w:r>
      <w:del w:id="784" w:author="Guillermo Gea Izquierdo" w:date="2019-07-30T14:43:00Z">
        <w:r w:rsidDel="00CF4A40">
          <w:delText>ly</w:delText>
        </w:r>
      </w:del>
      <w:r>
        <w:t xml:space="preserve"> transformation </w:t>
      </w:r>
      <w:del w:id="785" w:author="Guillermo Gea Izquierdo" w:date="2019-07-30T14:43:00Z">
        <w:r w:rsidDel="00CF4A40">
          <w:delText xml:space="preserve">of the </w:delText>
        </w:r>
      </w:del>
      <w:r>
        <w:t xml:space="preserve">landscapes driven by human activities throughout history. </w:t>
      </w:r>
      <w:proofErr w:type="gramStart"/>
      <w:r>
        <w:t xml:space="preserve">Multiple evidence from </w:t>
      </w:r>
      <w:proofErr w:type="spellStart"/>
      <w:r>
        <w:t>palaeoecological</w:t>
      </w:r>
      <w:proofErr w:type="spellEnd"/>
      <w:r>
        <w:t xml:space="preserve"> studies</w:t>
      </w:r>
      <w:proofErr w:type="gramEnd"/>
      <w:r>
        <w:t xml:space="preserve"> indicated an intense human impact on vegetation of Sierra Nevada since 3000 </w:t>
      </w:r>
      <w:proofErr w:type="spellStart"/>
      <w:r>
        <w:t>cal</w:t>
      </w:r>
      <w:proofErr w:type="spellEnd"/>
      <w:r>
        <w:t xml:space="preserve"> year BP (</w:t>
      </w:r>
      <w:proofErr w:type="spellStart"/>
      <w:r>
        <w:t>García-Alix</w:t>
      </w:r>
      <w:proofErr w:type="spellEnd"/>
      <w:r>
        <w:t xml:space="preserve"> and others 2017). From that moment onwards, increases on fire occurrence and both grazing and mining activities, were recorded for this mountain region, with a</w:t>
      </w:r>
      <w:del w:id="786" w:author="Guillermo Gea Izquierdo" w:date="2019-07-30T14:43:00Z">
        <w:r w:rsidDel="00CF4A40">
          <w:delText>n</w:delText>
        </w:r>
      </w:del>
      <w:r>
        <w:t xml:space="preserve"> sharp intensification of the human activities in the last 150 years (</w:t>
      </w:r>
      <w:proofErr w:type="spellStart"/>
      <w:r>
        <w:t>García-Alix</w:t>
      </w:r>
      <w:proofErr w:type="spellEnd"/>
      <w:r>
        <w:t xml:space="preserve"> and others 2017). Mining, forest clearings, </w:t>
      </w:r>
      <w:del w:id="787" w:author="Guillermo Gea Izquierdo" w:date="2019-07-30T14:45:00Z">
        <w:r w:rsidDel="00C639DD">
          <w:delText xml:space="preserve">fuelwood </w:delText>
        </w:r>
      </w:del>
      <w:ins w:id="788" w:author="Guillermo Gea Izquierdo" w:date="2019-07-30T14:45:00Z">
        <w:r w:rsidR="00C639DD">
          <w:t xml:space="preserve">firewood extraction </w:t>
        </w:r>
      </w:ins>
      <w:r>
        <w:t>and charcoal exploitations</w:t>
      </w:r>
      <w:ins w:id="789" w:author="Guillermo Gea Izquierdo" w:date="2019-07-30T14:45:00Z">
        <w:r w:rsidR="00C639DD">
          <w:t xml:space="preserve"> (these </w:t>
        </w:r>
      </w:ins>
      <w:ins w:id="790" w:author="Guillermo Gea Izquierdo" w:date="2019-07-30T14:46:00Z">
        <w:r w:rsidR="00C639DD">
          <w:t xml:space="preserve">were strongly </w:t>
        </w:r>
      </w:ins>
      <w:ins w:id="791" w:author="Guillermo Gea Izquierdo" w:date="2019-07-30T14:45:00Z">
        <w:r w:rsidR="00C639DD">
          <w:t>suggested in the disturbance chronology in SJ)</w:t>
        </w:r>
      </w:ins>
      <w:r>
        <w:t>, pastoralism and also wars, have strongly impacted on the forest resources in Sierra Nevada, and on Pyrenean oak forest, as can be derived from the results of the review of historical documents</w:t>
      </w:r>
      <w:del w:id="792" w:author="Guillermo Gea Izquierdo" w:date="2019-07-30T14:43:00Z">
        <w:r w:rsidDel="00CF4A40">
          <w:delText xml:space="preserve"> (Table S4)</w:delText>
        </w:r>
      </w:del>
      <w:r>
        <w:t xml:space="preserve">. As a consequence </w:t>
      </w:r>
      <w:del w:id="793" w:author="Guillermo Gea Izquierdo" w:date="2019-07-30T14:44:00Z">
        <w:r w:rsidDel="00C639DD">
          <w:delText xml:space="preserve">of all those activities </w:delText>
        </w:r>
      </w:del>
      <w:r>
        <w:t xml:space="preserve">a loss of about 90% of broadleaf </w:t>
      </w:r>
      <w:proofErr w:type="spellStart"/>
      <w:r>
        <w:rPr>
          <w:i/>
        </w:rPr>
        <w:t>Quercus</w:t>
      </w:r>
      <w:proofErr w:type="spellEnd"/>
      <w:r>
        <w:t xml:space="preserve"> species cover from medium and low elevation occurred in this mountain region (Jiménez-</w:t>
      </w:r>
      <w:proofErr w:type="spellStart"/>
      <w:r>
        <w:t>Olivencia</w:t>
      </w:r>
      <w:proofErr w:type="spellEnd"/>
      <w:r>
        <w:t xml:space="preserve"> and others 2015).</w:t>
      </w:r>
      <w:ins w:id="794" w:author="Guillermo Gea Izquierdo" w:date="2019-07-30T14:44:00Z">
        <w:r w:rsidR="00C639DD">
          <w:t xml:space="preserve"> Therefore, </w:t>
        </w:r>
      </w:ins>
    </w:p>
    <w:p w14:paraId="1D7D155F" w14:textId="776F843F" w:rsidR="00D1790C" w:rsidRDefault="00EB7249" w:rsidP="00C639DD">
      <w:pPr>
        <w:pPrChange w:id="795" w:author="Guillermo Gea Izquierdo" w:date="2019-07-30T14:44:00Z">
          <w:pPr>
            <w:pStyle w:val="Textodecuerpo"/>
          </w:pPr>
        </w:pPrChange>
      </w:pPr>
      <w:del w:id="796" w:author="Guillermo Gea Izquierdo" w:date="2019-07-30T14:44:00Z">
        <w:r w:rsidDel="00C639DD">
          <w:delText>O</w:delText>
        </w:r>
      </w:del>
      <w:proofErr w:type="gramStart"/>
      <w:ins w:id="797" w:author="Guillermo Gea Izquierdo" w:date="2019-07-30T14:44:00Z">
        <w:r w:rsidR="00C639DD">
          <w:t>o</w:t>
        </w:r>
      </w:ins>
      <w:r>
        <w:t>ur</w:t>
      </w:r>
      <w:proofErr w:type="gramEnd"/>
      <w:r>
        <w:t xml:space="preserve"> study sites have been subjected to an intense exploitation of forest resources in history and landscape transformation. Although the estimated age for our sampled trees was </w:t>
      </w:r>
      <w:del w:id="798" w:author="Guillermo Gea Izquierdo" w:date="2019-07-30T14:44:00Z">
        <w:r w:rsidDel="00C639DD">
          <w:delText>not more</w:delText>
        </w:r>
      </w:del>
      <w:ins w:id="799" w:author="Guillermo Gea Izquierdo" w:date="2019-07-30T14:44:00Z">
        <w:r w:rsidR="00C639DD">
          <w:t>lower</w:t>
        </w:r>
      </w:ins>
      <w:r>
        <w:t xml:space="preserve"> than 180 years</w:t>
      </w:r>
      <w:del w:id="800" w:author="Guillermo Gea Izquierdo" w:date="2019-07-30T14:44:00Z">
        <w:r w:rsidDel="00C639DD">
          <w:delText xml:space="preserve"> (Tables 1, 2)</w:delText>
        </w:r>
      </w:del>
      <w:r>
        <w:t xml:space="preserve">, several documents reported </w:t>
      </w:r>
      <w:ins w:id="801" w:author="Guillermo Gea Izquierdo" w:date="2019-07-30T14:44:00Z">
        <w:r w:rsidR="00C639DD">
          <w:t xml:space="preserve">abundant </w:t>
        </w:r>
      </w:ins>
      <w:ins w:id="802" w:author="Guillermo Gea Izquierdo" w:date="2019-07-30T14:45:00Z">
        <w:r w:rsidR="00C639DD">
          <w:t xml:space="preserve">oak </w:t>
        </w:r>
      </w:ins>
      <w:del w:id="803" w:author="Guillermo Gea Izquierdo" w:date="2019-07-30T14:44:00Z">
        <w:r w:rsidDel="00C639DD">
          <w:delText xml:space="preserve">the </w:delText>
        </w:r>
      </w:del>
      <w:r>
        <w:t xml:space="preserve">presence </w:t>
      </w:r>
      <w:del w:id="804" w:author="Guillermo Gea Izquierdo" w:date="2019-07-30T14:45:00Z">
        <w:r w:rsidDel="00C639DD">
          <w:delText xml:space="preserve">of oaks </w:delText>
        </w:r>
      </w:del>
      <w:r>
        <w:t xml:space="preserve">before that date. For instance, the inventories of trees made by the Spanish Navy during the second half of 18th century, reported for </w:t>
      </w:r>
      <w:proofErr w:type="spellStart"/>
      <w:r>
        <w:t>Cáñar</w:t>
      </w:r>
      <w:proofErr w:type="spellEnd"/>
      <w:r>
        <w:t xml:space="preserve"> and SJ sites more than two millions and 700 000 trees </w:t>
      </w:r>
      <w:proofErr w:type="spellStart"/>
      <w:r>
        <w:t>respectivley</w:t>
      </w:r>
      <w:proofErr w:type="spellEnd"/>
      <w:r>
        <w:t xml:space="preserve">, most of them juveniles, suggesting recent wood </w:t>
      </w:r>
      <w:proofErr w:type="spellStart"/>
      <w:r>
        <w:t>fellings</w:t>
      </w:r>
      <w:proofErr w:type="spellEnd"/>
      <w:r>
        <w:t xml:space="preserve"> (Cruz 1991). These numbers are a reflect of the intense exploitation of the forest resources occurring up to the end of nineteenth century (</w:t>
      </w:r>
      <w:proofErr w:type="spellStart"/>
      <w:r>
        <w:t>Calatrava</w:t>
      </w:r>
      <w:proofErr w:type="spellEnd"/>
      <w:r>
        <w:t xml:space="preserve"> and </w:t>
      </w:r>
      <w:proofErr w:type="spellStart"/>
      <w:r>
        <w:t>Sayadi</w:t>
      </w:r>
      <w:proofErr w:type="spellEnd"/>
      <w:r>
        <w:t xml:space="preserve"> 2019) and also concur with the regeneration peaks observed for several Iberian oak woodlands (e.g. </w:t>
      </w:r>
      <w:proofErr w:type="spellStart"/>
      <w:r>
        <w:t>Gea-Izquierdo</w:t>
      </w:r>
      <w:proofErr w:type="spellEnd"/>
      <w:r>
        <w:t xml:space="preserve"> and </w:t>
      </w:r>
      <w:proofErr w:type="spellStart"/>
      <w:r>
        <w:t>Cañellas</w:t>
      </w:r>
      <w:proofErr w:type="spellEnd"/>
      <w:r>
        <w:t xml:space="preserve"> 2014; </w:t>
      </w:r>
      <w:proofErr w:type="spellStart"/>
      <w:r>
        <w:t>Gea-Izquierdo</w:t>
      </w:r>
      <w:proofErr w:type="spellEnd"/>
      <w:r>
        <w:t xml:space="preserve"> and others 2015; Dorado-</w:t>
      </w:r>
      <w:proofErr w:type="spellStart"/>
      <w:r>
        <w:t>Liñán</w:t>
      </w:r>
      <w:proofErr w:type="spellEnd"/>
      <w:r>
        <w:t xml:space="preserve"> and others 2017a).</w:t>
      </w:r>
    </w:p>
    <w:p w14:paraId="62A99F39" w14:textId="685E0322" w:rsidR="00D1790C" w:rsidRDefault="00C639DD">
      <w:pPr>
        <w:pStyle w:val="Textodecuerpo"/>
      </w:pPr>
      <w:ins w:id="805" w:author="Guillermo Gea Izquierdo" w:date="2019-07-30T14:47:00Z">
        <w:r>
          <w:t xml:space="preserve">Together with the analysis of the disturbance chronologies, </w:t>
        </w:r>
        <w:proofErr w:type="gramStart"/>
        <w:r>
          <w:t>the observe</w:t>
        </w:r>
        <w:proofErr w:type="gramEnd"/>
        <w:r>
          <w:t xml:space="preserve"> </w:t>
        </w:r>
      </w:ins>
      <w:del w:id="806" w:author="Guillermo Gea Izquierdo" w:date="2019-07-30T14:46:00Z">
        <w:r w:rsidR="00EB7249" w:rsidDel="00C639DD">
          <w:delText xml:space="preserve">We found similar tree </w:delText>
        </w:r>
      </w:del>
      <w:del w:id="807" w:author="Guillermo Gea Izquierdo" w:date="2019-07-30T14:45:00Z">
        <w:r w:rsidR="00EB7249" w:rsidDel="00C639DD">
          <w:delText xml:space="preserve">competence </w:delText>
        </w:r>
      </w:del>
      <w:del w:id="808" w:author="Guillermo Gea Izquierdo" w:date="2019-07-30T14:46:00Z">
        <w:r w:rsidR="00EB7249" w:rsidDel="00C639DD">
          <w:delText>levels in our sampled sites (Table 1), but</w:delText>
        </w:r>
      </w:del>
      <w:ins w:id="809" w:author="Guillermo Gea Izquierdo" w:date="2019-07-30T14:47:00Z">
        <w:r>
          <w:t>s</w:t>
        </w:r>
      </w:ins>
      <w:ins w:id="810" w:author="Guillermo Gea Izquierdo" w:date="2019-07-30T14:46:00Z">
        <w:r>
          <w:t>trong</w:t>
        </w:r>
      </w:ins>
      <w:r w:rsidR="00EB7249">
        <w:t xml:space="preserve"> differences in </w:t>
      </w:r>
      <w:ins w:id="811" w:author="Guillermo Gea Izquierdo" w:date="2019-07-30T14:46:00Z">
        <w:r>
          <w:t xml:space="preserve">stand structure, </w:t>
        </w:r>
      </w:ins>
      <w:r w:rsidR="00EB7249">
        <w:t xml:space="preserve">tree size and age suggest different </w:t>
      </w:r>
      <w:ins w:id="812" w:author="Guillermo Gea Izquierdo" w:date="2019-07-30T14:47:00Z">
        <w:r>
          <w:t xml:space="preserve">forest history and a different </w:t>
        </w:r>
      </w:ins>
      <w:r w:rsidR="00EB7249">
        <w:t>management origin (</w:t>
      </w:r>
      <w:r w:rsidR="00EB7249">
        <w:rPr>
          <w:i/>
        </w:rPr>
        <w:t>i.e.</w:t>
      </w:r>
      <w:r w:rsidR="00EB7249">
        <w:t xml:space="preserve"> land-use legacy)</w:t>
      </w:r>
      <w:ins w:id="813" w:author="Guillermo Gea Izquierdo" w:date="2019-07-30T14:46:00Z">
        <w:r>
          <w:t xml:space="preserve"> between Northern (coppice) and Southern Populations</w:t>
        </w:r>
      </w:ins>
      <w:ins w:id="814" w:author="Guillermo Gea Izquierdo" w:date="2019-07-30T14:47:00Z">
        <w:r>
          <w:t xml:space="preserve"> (high forest, open woodland</w:t>
        </w:r>
      </w:ins>
      <w:del w:id="815" w:author="Guillermo Gea Izquierdo" w:date="2019-07-30T14:48:00Z">
        <w:r w:rsidR="00EB7249" w:rsidDel="00C639DD">
          <w:delText xml:space="preserve">. The analysis of growth changes revealed differences in forest history between sites (Figures 5 and S4), driven mainly by the differential pattern of the natural resource use </w:delText>
        </w:r>
      </w:del>
      <w:ins w:id="816" w:author="Guillermo Gea Izquierdo" w:date="2019-07-30T14:48:00Z">
        <w:r>
          <w:t xml:space="preserve">, </w:t>
        </w:r>
      </w:ins>
      <w:del w:id="817" w:author="Guillermo Gea Izquierdo" w:date="2019-07-30T14:48:00Z">
        <w:r w:rsidR="00EB7249" w:rsidDel="00C639DD">
          <w:delText>(</w:delText>
        </w:r>
      </w:del>
      <w:r w:rsidR="00EB7249">
        <w:t>Jiménez-</w:t>
      </w:r>
      <w:proofErr w:type="spellStart"/>
      <w:r w:rsidR="00EB7249">
        <w:t>Olivencia</w:t>
      </w:r>
      <w:proofErr w:type="spellEnd"/>
      <w:r w:rsidR="00EB7249">
        <w:t xml:space="preserve"> and others 2015)</w:t>
      </w:r>
      <w:del w:id="818" w:author="Guillermo Gea Izquierdo" w:date="2019-07-30T14:48:00Z">
        <w:r w:rsidR="00EB7249" w:rsidDel="00C639DD">
          <w:delText xml:space="preserve"> (Table S4)</w:delText>
        </w:r>
      </w:del>
      <w:r w:rsidR="00EB7249">
        <w:t xml:space="preserve">. </w:t>
      </w:r>
      <w:del w:id="819" w:author="Guillermo Gea Izquierdo" w:date="2019-07-30T14:49:00Z">
        <w:r w:rsidR="00EB7249" w:rsidDel="00C639DD">
          <w:delText>On the one hand,</w:delText>
        </w:r>
      </w:del>
      <w:ins w:id="820" w:author="Guillermo Gea Izquierdo" w:date="2019-07-30T14:49:00Z">
        <w:r>
          <w:t xml:space="preserve">It has been described </w:t>
        </w:r>
      </w:ins>
      <w:del w:id="821" w:author="Guillermo Gea Izquierdo" w:date="2019-07-30T14:49:00Z">
        <w:r w:rsidR="00EB7249" w:rsidDel="00C639DD">
          <w:delText xml:space="preserve"> </w:delText>
        </w:r>
      </w:del>
      <w:ins w:id="822" w:author="Guillermo Gea Izquierdo" w:date="2019-07-30T14:49:00Z">
        <w:r>
          <w:t xml:space="preserve">a sequential distribution of land-uses along the </w:t>
        </w:r>
        <w:proofErr w:type="spellStart"/>
        <w:r>
          <w:t>elevational</w:t>
        </w:r>
        <w:proofErr w:type="spellEnd"/>
        <w:r>
          <w:t xml:space="preserve"> gradient in </w:t>
        </w:r>
      </w:ins>
      <w:r w:rsidR="00EB7249">
        <w:t>the northern site</w:t>
      </w:r>
      <w:del w:id="823" w:author="Guillermo Gea Izquierdo" w:date="2019-07-30T14:49:00Z">
        <w:r w:rsidR="00EB7249" w:rsidDel="00C639DD">
          <w:delText>s</w:delText>
        </w:r>
      </w:del>
      <w:r w:rsidR="00EB7249">
        <w:t xml:space="preserve"> (</w:t>
      </w:r>
      <w:r w:rsidR="00EB7249">
        <w:rPr>
          <w:i/>
        </w:rPr>
        <w:t>e.g.</w:t>
      </w:r>
      <w:r w:rsidR="00EB7249">
        <w:t xml:space="preserve"> San Juan)</w:t>
      </w:r>
      <w:del w:id="824" w:author="Guillermo Gea Izquierdo" w:date="2019-07-30T14:49:00Z">
        <w:r w:rsidR="00EB7249" w:rsidDel="00C639DD">
          <w:delText>, show a sequential</w:delText>
        </w:r>
      </w:del>
      <w:del w:id="825" w:author="Guillermo Gea Izquierdo" w:date="2019-07-30T14:48:00Z">
        <w:r w:rsidR="00EB7249" w:rsidDel="00C639DD">
          <w:delText>ly</w:delText>
        </w:r>
      </w:del>
      <w:del w:id="826" w:author="Guillermo Gea Izquierdo" w:date="2019-07-30T14:49:00Z">
        <w:r w:rsidR="00EB7249" w:rsidDel="00C639DD">
          <w:delText xml:space="preserve"> distribution of </w:delText>
        </w:r>
      </w:del>
      <w:del w:id="827" w:author="Guillermo Gea Izquierdo" w:date="2019-07-30T14:48:00Z">
        <w:r w:rsidR="00EB7249" w:rsidDel="00C639DD">
          <w:delText xml:space="preserve">the </w:delText>
        </w:r>
      </w:del>
      <w:del w:id="828" w:author="Guillermo Gea Izquierdo" w:date="2019-07-30T14:49:00Z">
        <w:r w:rsidR="00EB7249" w:rsidDel="00C639DD">
          <w:delText>land</w:delText>
        </w:r>
      </w:del>
      <w:del w:id="829" w:author="Guillermo Gea Izquierdo" w:date="2019-07-30T14:48:00Z">
        <w:r w:rsidR="00EB7249" w:rsidDel="00C639DD">
          <w:delText xml:space="preserve"> </w:delText>
        </w:r>
      </w:del>
      <w:del w:id="830" w:author="Guillermo Gea Izquierdo" w:date="2019-07-30T14:49:00Z">
        <w:r w:rsidR="00EB7249" w:rsidDel="00C639DD">
          <w:delText>uses along the elevational gradient (Jiménez-Olivencia and others 2015)</w:delText>
        </w:r>
      </w:del>
      <w:r w:rsidR="00EB7249">
        <w:t xml:space="preserve">: grasslands and </w:t>
      </w:r>
      <w:proofErr w:type="spellStart"/>
      <w:r w:rsidR="00EB7249">
        <w:t>shrublands</w:t>
      </w:r>
      <w:proofErr w:type="spellEnd"/>
      <w:r w:rsidR="00EB7249">
        <w:t xml:space="preserve"> for cattle farming are located at high elevations; then forests formation with some croplands; and at lowlands, irrigated terraces with tree crops</w:t>
      </w:r>
      <w:ins w:id="831" w:author="Guillermo Gea Izquierdo" w:date="2019-07-30T14:49:00Z">
        <w:r>
          <w:t xml:space="preserve"> (Jiménez-</w:t>
        </w:r>
        <w:proofErr w:type="spellStart"/>
        <w:r>
          <w:t>Olivencia</w:t>
        </w:r>
        <w:proofErr w:type="spellEnd"/>
        <w:r>
          <w:t xml:space="preserve"> and others 2015)</w:t>
        </w:r>
      </w:ins>
      <w:r w:rsidR="00EB7249">
        <w:t xml:space="preserve">. Other activities </w:t>
      </w:r>
      <w:del w:id="832" w:author="Guillermo Gea Izquierdo" w:date="2019-07-30T14:50:00Z">
        <w:r w:rsidR="00EB7249" w:rsidDel="00C639DD">
          <w:delText>(</w:delText>
        </w:r>
        <w:r w:rsidR="00EB7249" w:rsidDel="00C639DD">
          <w:rPr>
            <w:i/>
          </w:rPr>
          <w:delText>e.g.</w:delText>
        </w:r>
      </w:del>
      <w:ins w:id="833" w:author="Guillermo Gea Izquierdo" w:date="2019-07-30T14:50:00Z">
        <w:r>
          <w:t>like</w:t>
        </w:r>
      </w:ins>
      <w:r w:rsidR="00EB7249">
        <w:t xml:space="preserve"> mining</w:t>
      </w:r>
      <w:del w:id="834" w:author="Guillermo Gea Izquierdo" w:date="2019-07-30T14:50:00Z">
        <w:r w:rsidR="00EB7249" w:rsidDel="00C639DD">
          <w:delText>)</w:delText>
        </w:r>
      </w:del>
      <w:r w:rsidR="00EB7249">
        <w:t xml:space="preserve"> </w:t>
      </w:r>
      <w:del w:id="835" w:author="Guillermo Gea Izquierdo" w:date="2019-07-30T14:50:00Z">
        <w:r w:rsidR="00EB7249" w:rsidDel="00C639DD">
          <w:delText xml:space="preserve">could </w:delText>
        </w:r>
      </w:del>
      <w:ins w:id="836" w:author="Guillermo Gea Izquierdo" w:date="2019-07-30T14:50:00Z">
        <w:r>
          <w:t xml:space="preserve">should </w:t>
        </w:r>
      </w:ins>
      <w:del w:id="837" w:author="Guillermo Gea Izquierdo" w:date="2019-07-30T14:50:00Z">
        <w:r w:rsidR="00EB7249" w:rsidDel="00C639DD">
          <w:delText xml:space="preserve">also </w:delText>
        </w:r>
      </w:del>
      <w:ins w:id="838" w:author="Guillermo Gea Izquierdo" w:date="2019-07-30T14:50:00Z">
        <w:r>
          <w:t xml:space="preserve">have </w:t>
        </w:r>
      </w:ins>
      <w:r w:rsidR="00EB7249">
        <w:t>determine</w:t>
      </w:r>
      <w:ins w:id="839" w:author="Guillermo Gea Izquierdo" w:date="2019-07-30T14:50:00Z">
        <w:r>
          <w:t>d</w:t>
        </w:r>
      </w:ins>
      <w:r w:rsidR="00EB7249">
        <w:t xml:space="preserve"> the </w:t>
      </w:r>
      <w:del w:id="840" w:author="Guillermo Gea Izquierdo" w:date="2019-07-30T14:50:00Z">
        <w:r w:rsidR="00EB7249" w:rsidDel="00C639DD">
          <w:delText>use of natural resources</w:delText>
        </w:r>
      </w:del>
      <w:ins w:id="841" w:author="Guillermo Gea Izquierdo" w:date="2019-07-30T14:50:00Z">
        <w:r>
          <w:t>forest structure at that northern location</w:t>
        </w:r>
      </w:ins>
      <w:r w:rsidR="00EB7249">
        <w:t xml:space="preserve">, </w:t>
      </w:r>
      <w:del w:id="842" w:author="Guillermo Gea Izquierdo" w:date="2019-07-30T14:50:00Z">
        <w:r w:rsidR="00EB7249" w:rsidDel="00C639DD">
          <w:delText>and therefore the forest structure. For instance,</w:delText>
        </w:r>
      </w:del>
      <w:ins w:id="843" w:author="Guillermo Gea Izquierdo" w:date="2019-07-30T14:50:00Z">
        <w:r>
          <w:t>since</w:t>
        </w:r>
      </w:ins>
      <w:r w:rsidR="00EB7249">
        <w:t xml:space="preserve"> </w:t>
      </w:r>
      <w:del w:id="844" w:author="Guillermo Gea Izquierdo" w:date="2019-07-30T14:50:00Z">
        <w:r w:rsidR="00EB7249" w:rsidDel="00C639DD">
          <w:delText xml:space="preserve">the </w:delText>
        </w:r>
      </w:del>
      <w:r w:rsidR="00EB7249">
        <w:t xml:space="preserve">SJ </w:t>
      </w:r>
      <w:del w:id="845" w:author="Guillermo Gea Izquierdo" w:date="2019-07-30T14:50:00Z">
        <w:r w:rsidR="00EB7249" w:rsidDel="00C639DD">
          <w:delText xml:space="preserve">oak woodland </w:delText>
        </w:r>
      </w:del>
      <w:r w:rsidR="00EB7249">
        <w:t xml:space="preserve">is located in an area with a high concentration of mines and quarries that have been exploited </w:t>
      </w:r>
      <w:proofErr w:type="spellStart"/>
      <w:r w:rsidR="00EB7249">
        <w:t>intermitently</w:t>
      </w:r>
      <w:proofErr w:type="spellEnd"/>
      <w:r w:rsidR="00EB7249">
        <w:t xml:space="preserve"> throughout history</w:t>
      </w:r>
      <w:ins w:id="846" w:author="Guillermo Gea Izquierdo" w:date="2019-07-30T14:50:00Z">
        <w:r>
          <w:t xml:space="preserve"> since the 1950s???</w:t>
        </w:r>
      </w:ins>
      <w:del w:id="847" w:author="Guillermo Gea Izquierdo" w:date="2019-07-30T14:50:00Z">
        <w:r w:rsidR="00EB7249" w:rsidDel="00C639DD">
          <w:delText xml:space="preserve"> (Table S4)</w:delText>
        </w:r>
      </w:del>
      <w:r w:rsidR="00EB7249">
        <w:t>. On the other hand, woodland areas of the southern slopes (</w:t>
      </w:r>
      <w:proofErr w:type="spellStart"/>
      <w:r w:rsidR="00EB7249">
        <w:t>Cáñar</w:t>
      </w:r>
      <w:proofErr w:type="spellEnd"/>
      <w:r w:rsidR="00EB7249">
        <w:t>) are mixed with a greater percentage of croplands</w:t>
      </w:r>
      <w:del w:id="848" w:author="Guillermo Gea Izquierdo" w:date="2019-07-30T14:51:00Z">
        <w:r w:rsidR="00EB7249" w:rsidDel="00C639DD">
          <w:delText>, even reached high elevation</w:delText>
        </w:r>
      </w:del>
      <w:ins w:id="849" w:author="Guillermo Gea Izquierdo" w:date="2019-07-30T14:51:00Z">
        <w:r>
          <w:t xml:space="preserve"> along the </w:t>
        </w:r>
        <w:proofErr w:type="spellStart"/>
        <w:r>
          <w:t>elevational</w:t>
        </w:r>
        <w:proofErr w:type="spellEnd"/>
        <w:r>
          <w:t xml:space="preserve"> gradient where oaks </w:t>
        </w:r>
        <w:proofErr w:type="spellStart"/>
        <w:r>
          <w:t>occurr</w:t>
        </w:r>
      </w:ins>
      <w:proofErr w:type="spellEnd"/>
      <w:r w:rsidR="00EB7249">
        <w:t xml:space="preserve"> (</w:t>
      </w:r>
      <w:proofErr w:type="spellStart"/>
      <w:r w:rsidR="00EB7249">
        <w:t>Calatrava</w:t>
      </w:r>
      <w:proofErr w:type="spellEnd"/>
      <w:r w:rsidR="00EB7249">
        <w:t xml:space="preserve"> and </w:t>
      </w:r>
      <w:proofErr w:type="spellStart"/>
      <w:r w:rsidR="00EB7249">
        <w:t>Sayadi</w:t>
      </w:r>
      <w:proofErr w:type="spellEnd"/>
      <w:r w:rsidR="00EB7249">
        <w:t xml:space="preserve"> 2019)</w:t>
      </w:r>
      <w:ins w:id="850" w:author="Guillermo Gea Izquierdo" w:date="2019-07-30T14:51:00Z">
        <w:r>
          <w:t>, being</w:t>
        </w:r>
      </w:ins>
      <w:del w:id="851" w:author="Guillermo Gea Izquierdo" w:date="2019-07-30T14:51:00Z">
        <w:r w:rsidR="00EB7249" w:rsidDel="00C639DD">
          <w:delText>. Forest resources, like</w:delText>
        </w:r>
      </w:del>
      <w:r w:rsidR="00EB7249">
        <w:t xml:space="preserve"> firewood, charcoal and acorns</w:t>
      </w:r>
      <w:del w:id="852" w:author="Guillermo Gea Izquierdo" w:date="2019-07-30T14:51:00Z">
        <w:r w:rsidR="00EB7249" w:rsidDel="00C639DD">
          <w:delText>, have been</w:delText>
        </w:r>
      </w:del>
      <w:r w:rsidR="00EB7249">
        <w:t xml:space="preserve"> continuously exploited </w:t>
      </w:r>
      <w:del w:id="853" w:author="Guillermo Gea Izquierdo" w:date="2019-07-30T14:52:00Z">
        <w:r w:rsidR="00EB7249" w:rsidDel="00C639DD">
          <w:delText xml:space="preserve">in southern sites </w:delText>
        </w:r>
      </w:del>
      <w:r w:rsidR="00EB7249">
        <w:t>through history (</w:t>
      </w:r>
      <w:proofErr w:type="spellStart"/>
      <w:r w:rsidR="00EB7249">
        <w:t>Valbuena-Carabaña</w:t>
      </w:r>
      <w:proofErr w:type="spellEnd"/>
      <w:r w:rsidR="00EB7249">
        <w:t xml:space="preserve"> and Gil 2013). </w:t>
      </w:r>
      <w:del w:id="854" w:author="Guillermo Gea Izquierdo" w:date="2019-07-30T14:52:00Z">
        <w:r w:rsidR="00EB7249" w:rsidDel="00C639DD">
          <w:delText>In Cáñar site, there were an arraigated tradition of c</w:delText>
        </w:r>
      </w:del>
      <w:ins w:id="855" w:author="Guillermo Gea Izquierdo" w:date="2019-07-30T14:52:00Z">
        <w:r>
          <w:t>C</w:t>
        </w:r>
      </w:ins>
      <w:r w:rsidR="00EB7249">
        <w:t xml:space="preserve">harcoal </w:t>
      </w:r>
      <w:r w:rsidR="00EB7249">
        <w:lastRenderedPageBreak/>
        <w:t xml:space="preserve">extraction </w:t>
      </w:r>
      <w:ins w:id="856" w:author="Guillermo Gea Izquierdo" w:date="2019-07-30T14:52:00Z">
        <w:r>
          <w:t xml:space="preserve">is well known at least </w:t>
        </w:r>
      </w:ins>
      <w:r w:rsidR="00EB7249">
        <w:t>since</w:t>
      </w:r>
      <w:ins w:id="857" w:author="Guillermo Gea Izquierdo" w:date="2019-07-30T14:52:00Z">
        <w:r>
          <w:t xml:space="preserve"> the</w:t>
        </w:r>
      </w:ins>
      <w:r w:rsidR="00EB7249">
        <w:t xml:space="preserve"> </w:t>
      </w:r>
      <w:del w:id="858" w:author="Guillermo Gea Izquierdo" w:date="2019-07-30T14:52:00Z">
        <w:r w:rsidR="00EB7249" w:rsidDel="00C639DD">
          <w:delText xml:space="preserve">fifteenth </w:delText>
        </w:r>
      </w:del>
      <w:ins w:id="859" w:author="Guillermo Gea Izquierdo" w:date="2019-07-30T14:52:00Z">
        <w:r>
          <w:t xml:space="preserve">15th </w:t>
        </w:r>
      </w:ins>
      <w:r w:rsidR="00EB7249">
        <w:t xml:space="preserve">century </w:t>
      </w:r>
      <w:ins w:id="860" w:author="Guillermo Gea Izquierdo" w:date="2019-07-30T14:52:00Z">
        <w:r>
          <w:t xml:space="preserve">up to middle of the 20th century </w:t>
        </w:r>
      </w:ins>
      <w:r w:rsidR="00EB7249">
        <w:t>(Jiménez-Serrano and Serrano-Gutiérrez 2004)</w:t>
      </w:r>
      <w:del w:id="861" w:author="Guillermo Gea Izquierdo" w:date="2019-07-30T14:52:00Z">
        <w:r w:rsidR="00EB7249" w:rsidDel="00C639DD">
          <w:delText xml:space="preserve"> up to middle of the 20th century</w:delText>
        </w:r>
      </w:del>
      <w:ins w:id="862" w:author="Guillermo Gea Izquierdo" w:date="2019-07-30T14:52:00Z">
        <w:r>
          <w:t>.</w:t>
        </w:r>
      </w:ins>
      <w:del w:id="863" w:author="Guillermo Gea Izquierdo" w:date="2019-07-30T14:52:00Z">
        <w:r w:rsidR="00EB7249" w:rsidDel="00C639DD">
          <w:delText>.</w:delText>
        </w:r>
      </w:del>
      <w:r w:rsidR="00EB7249">
        <w:t xml:space="preserve"> From this moment to the present, there were a sharp decrease of the wood extraction, mainly due to rural abandonment</w:t>
      </w:r>
      <w:ins w:id="864" w:author="Guillermo Gea Izquierdo" w:date="2019-07-30T14:53:00Z">
        <w:r>
          <w:t xml:space="preserve"> and use of gas and </w:t>
        </w:r>
        <w:proofErr w:type="spellStart"/>
        <w:r>
          <w:t>fosil</w:t>
        </w:r>
        <w:proofErr w:type="spellEnd"/>
        <w:r>
          <w:t xml:space="preserve"> fuels, similar to other </w:t>
        </w:r>
        <w:proofErr w:type="spellStart"/>
        <w:r>
          <w:t>Fagaceae</w:t>
        </w:r>
        <w:proofErr w:type="spellEnd"/>
        <w:r>
          <w:t xml:space="preserve"> stands </w:t>
        </w:r>
        <w:proofErr w:type="spellStart"/>
        <w:r>
          <w:t>acroos</w:t>
        </w:r>
        <w:proofErr w:type="spellEnd"/>
        <w:r>
          <w:t xml:space="preserve"> Europe and the Mediterranean (</w:t>
        </w:r>
        <w:proofErr w:type="spellStart"/>
        <w:r>
          <w:t>Valbuena-Carabaña</w:t>
        </w:r>
        <w:proofErr w:type="spellEnd"/>
        <w:r>
          <w:t xml:space="preserve"> and Gil 2013).</w:t>
        </w:r>
      </w:ins>
      <w:del w:id="865" w:author="Guillermo Gea Izquierdo" w:date="2019-07-30T14:53:00Z">
        <w:r w:rsidR="00EB7249" w:rsidDel="00C639DD">
          <w:delText>. Acorn resources have been tradiotionally exploited in this location up to 1950s (Tabla S4)</w:delText>
        </w:r>
      </w:del>
      <w:r w:rsidR="00EB7249">
        <w:t>.</w:t>
      </w:r>
    </w:p>
    <w:p w14:paraId="204E3303" w14:textId="38E8172D" w:rsidR="00D1790C" w:rsidRDefault="00EB7249">
      <w:pPr>
        <w:pStyle w:val="Textodecuerpo"/>
      </w:pPr>
      <w:del w:id="866" w:author="Guillermo Gea Izquierdo" w:date="2019-07-30T14:54:00Z">
        <w:r w:rsidDel="00AE7B44">
          <w:delText>Those different patterns of resource uses can help to understand the tree-growth changes recorded in our chronologies (Figure 5).</w:delText>
        </w:r>
      </w:del>
      <w:ins w:id="867" w:author="Guillermo Gea Izquierdo" w:date="2019-07-30T14:55:00Z">
        <w:r w:rsidR="00AE7B44">
          <w:t>Some of the</w:t>
        </w:r>
      </w:ins>
      <w:ins w:id="868" w:author="Guillermo Gea Izquierdo" w:date="2019-07-30T14:54:00Z">
        <w:r w:rsidR="00AE7B44">
          <w:t xml:space="preserve"> previous historical records of land-use were expressed in our growth chronologies.</w:t>
        </w:r>
      </w:ins>
      <w:r>
        <w:t xml:space="preserve"> </w:t>
      </w:r>
      <w:del w:id="869" w:author="Guillermo Gea Izquierdo" w:date="2019-07-30T14:55:00Z">
        <w:r w:rsidDel="00AE7B44">
          <w:delText>We observed a</w:delText>
        </w:r>
      </w:del>
      <w:ins w:id="870" w:author="Guillermo Gea Izquierdo" w:date="2019-07-30T14:55:00Z">
        <w:r w:rsidR="00AE7B44">
          <w:t>The</w:t>
        </w:r>
      </w:ins>
      <w:r>
        <w:t xml:space="preserve"> </w:t>
      </w:r>
      <w:del w:id="871" w:author="Guillermo Gea Izquierdo" w:date="2019-07-30T14:55:00Z">
        <w:r w:rsidDel="00AE7B44">
          <w:delText>tree-growth</w:delText>
        </w:r>
      </w:del>
      <w:r>
        <w:t xml:space="preserve"> release event at 1940s in </w:t>
      </w:r>
      <w:del w:id="872" w:author="Guillermo Gea Izquierdo" w:date="2019-07-30T14:56:00Z">
        <w:r w:rsidDel="00AE7B44">
          <w:delText xml:space="preserve">the </w:delText>
        </w:r>
      </w:del>
      <w:del w:id="873" w:author="Guillermo Gea Izquierdo" w:date="2019-07-30T14:58:00Z">
        <w:r w:rsidDel="00AE7B44">
          <w:delText>SJ</w:delText>
        </w:r>
      </w:del>
      <w:ins w:id="874" w:author="Guillermo Gea Izquierdo" w:date="2019-07-30T14:58:00Z">
        <w:r w:rsidR="00AE7B44">
          <w:t>the northern site</w:t>
        </w:r>
      </w:ins>
      <w:r>
        <w:t xml:space="preserve"> </w:t>
      </w:r>
      <w:del w:id="875" w:author="Guillermo Gea Izquierdo" w:date="2019-07-30T14:56:00Z">
        <w:r w:rsidDel="00AE7B44">
          <w:delText xml:space="preserve">oak woodland (Figures 5, S4) which </w:delText>
        </w:r>
      </w:del>
      <w:r>
        <w:t xml:space="preserve">concurs with one period of maximum mining activity </w:t>
      </w:r>
      <w:del w:id="876" w:author="Guillermo Gea Izquierdo" w:date="2019-07-30T14:56:00Z">
        <w:r w:rsidDel="00AE7B44">
          <w:delText xml:space="preserve">for </w:delText>
        </w:r>
      </w:del>
      <w:ins w:id="877" w:author="Guillermo Gea Izquierdo" w:date="2019-07-30T14:56:00Z">
        <w:r w:rsidR="00AE7B44">
          <w:t xml:space="preserve">in </w:t>
        </w:r>
      </w:ins>
      <w:r>
        <w:t>this area (1925 to 1957) (Table S4)</w:t>
      </w:r>
      <w:ins w:id="878" w:author="Guillermo Gea Izquierdo" w:date="2019-07-30T14:56:00Z">
        <w:r w:rsidR="00AE7B44">
          <w:t>, with</w:t>
        </w:r>
      </w:ins>
      <w:del w:id="879" w:author="Guillermo Gea Izquierdo" w:date="2019-07-30T14:56:00Z">
        <w:r w:rsidDel="00AE7B44">
          <w:delText xml:space="preserve">. During this period there were </w:delText>
        </w:r>
      </w:del>
      <w:ins w:id="880" w:author="Guillermo Gea Izquierdo" w:date="2019-07-30T14:56:00Z">
        <w:r w:rsidR="00AE7B44">
          <w:t xml:space="preserve"> </w:t>
        </w:r>
      </w:ins>
      <w:r>
        <w:t xml:space="preserve">an increase on the use of timbers for the </w:t>
      </w:r>
      <w:ins w:id="881" w:author="Guillermo Gea Izquierdo" w:date="2019-07-30T14:57:00Z">
        <w:r w:rsidR="00AE7B44">
          <w:t xml:space="preserve">mine </w:t>
        </w:r>
      </w:ins>
      <w:r>
        <w:t xml:space="preserve">tunnels </w:t>
      </w:r>
      <w:del w:id="882" w:author="Guillermo Gea Izquierdo" w:date="2019-07-30T14:57:00Z">
        <w:r w:rsidDel="00AE7B44">
          <w:delText xml:space="preserve">of the mines </w:delText>
        </w:r>
      </w:del>
      <w:r>
        <w:t xml:space="preserve">and </w:t>
      </w:r>
      <w:del w:id="883" w:author="Guillermo Gea Izquierdo" w:date="2019-07-30T14:57:00Z">
        <w:r w:rsidDel="00AE7B44">
          <w:delText xml:space="preserve">several </w:delText>
        </w:r>
      </w:del>
      <w:r>
        <w:t xml:space="preserve">furnaces that </w:t>
      </w:r>
      <w:ins w:id="884" w:author="Guillermo Gea Izquierdo" w:date="2019-07-30T14:57:00Z">
        <w:r w:rsidR="00AE7B44">
          <w:t xml:space="preserve">additionally </w:t>
        </w:r>
      </w:ins>
      <w:r>
        <w:t xml:space="preserve">required great quantities of </w:t>
      </w:r>
      <w:proofErr w:type="spellStart"/>
      <w:r>
        <w:t>fuelwood</w:t>
      </w:r>
      <w:proofErr w:type="spellEnd"/>
      <w:r>
        <w:t xml:space="preserve"> to melt the mineral </w:t>
      </w:r>
      <w:del w:id="885" w:author="Guillermo Gea Izquierdo" w:date="2019-07-30T14:57:00Z">
        <w:r w:rsidDel="00AE7B44">
          <w:delText xml:space="preserve">were active in this area </w:delText>
        </w:r>
      </w:del>
      <w:r>
        <w:t>(</w:t>
      </w:r>
      <w:proofErr w:type="spellStart"/>
      <w:r>
        <w:t>Titos</w:t>
      </w:r>
      <w:proofErr w:type="spellEnd"/>
      <w:r>
        <w:t xml:space="preserve"> 1990). This heav</w:t>
      </w:r>
      <w:del w:id="886" w:author="Guillermo Gea Izquierdo" w:date="2019-07-30T14:57:00Z">
        <w:r w:rsidDel="00AE7B44">
          <w:delText>il</w:delText>
        </w:r>
      </w:del>
      <w:r>
        <w:t xml:space="preserve">y exploitation of </w:t>
      </w:r>
      <w:del w:id="887" w:author="Guillermo Gea Izquierdo" w:date="2019-07-30T14:57:00Z">
        <w:r w:rsidDel="00AE7B44">
          <w:delText xml:space="preserve">the </w:delText>
        </w:r>
      </w:del>
      <w:proofErr w:type="spellStart"/>
      <w:ins w:id="888" w:author="Guillermo Gea Izquierdo" w:date="2019-07-30T14:57:00Z">
        <w:r w:rsidR="00AE7B44">
          <w:t>neighbouring</w:t>
        </w:r>
        <w:proofErr w:type="spellEnd"/>
        <w:r w:rsidR="00AE7B44">
          <w:t xml:space="preserve"> </w:t>
        </w:r>
      </w:ins>
      <w:r>
        <w:t xml:space="preserve">forest resources </w:t>
      </w:r>
      <w:del w:id="889" w:author="Guillermo Gea Izquierdo" w:date="2019-07-30T14:57:00Z">
        <w:r w:rsidDel="00AE7B44">
          <w:delText xml:space="preserve">could </w:delText>
        </w:r>
      </w:del>
      <w:ins w:id="890" w:author="Guillermo Gea Izquierdo" w:date="2019-07-30T14:57:00Z">
        <w:r w:rsidR="00AE7B44">
          <w:t xml:space="preserve">should have </w:t>
        </w:r>
      </w:ins>
      <w:r>
        <w:t>affect</w:t>
      </w:r>
      <w:ins w:id="891" w:author="Guillermo Gea Izquierdo" w:date="2019-07-30T14:57:00Z">
        <w:r w:rsidR="00AE7B44">
          <w:t>ed</w:t>
        </w:r>
      </w:ins>
      <w:r>
        <w:t xml:space="preserve"> </w:t>
      </w:r>
      <w:del w:id="892" w:author="Guillermo Gea Izquierdo" w:date="2019-07-30T14:57:00Z">
        <w:r w:rsidDel="00AE7B44">
          <w:delText xml:space="preserve">to </w:delText>
        </w:r>
      </w:del>
      <w:r>
        <w:t>a major part of this oak woodland</w:t>
      </w:r>
      <w:del w:id="893" w:author="Guillermo Gea Izquierdo" w:date="2019-07-30T14:57:00Z">
        <w:r w:rsidDel="00AE7B44">
          <w:delText xml:space="preserve">, since percentage of trees affected by GC &gt; 50 % reaches values above 50 % </w:delText>
        </w:r>
      </w:del>
      <w:ins w:id="894" w:author="Guillermo Gea Izquierdo" w:date="2019-07-30T14:57:00Z">
        <w:r w:rsidR="00AE7B44">
          <w:t xml:space="preserve"> as shown by </w:t>
        </w:r>
      </w:ins>
      <w:ins w:id="895" w:author="Guillermo Gea Izquierdo" w:date="2019-07-30T14:58:00Z">
        <w:r w:rsidR="00AE7B44">
          <w:t xml:space="preserve">growth </w:t>
        </w:r>
      </w:ins>
      <w:ins w:id="896" w:author="Guillermo Gea Izquierdo" w:date="2019-07-30T14:57:00Z">
        <w:r w:rsidR="00AE7B44">
          <w:t xml:space="preserve">the remnant trees included in the </w:t>
        </w:r>
      </w:ins>
      <w:ins w:id="897" w:author="Guillermo Gea Izquierdo" w:date="2019-07-30T14:58:00Z">
        <w:r w:rsidR="00AE7B44">
          <w:t>northern site</w:t>
        </w:r>
      </w:ins>
      <w:ins w:id="898" w:author="Guillermo Gea Izquierdo" w:date="2019-07-30T14:57:00Z">
        <w:r w:rsidR="00AE7B44">
          <w:t xml:space="preserve"> </w:t>
        </w:r>
      </w:ins>
      <w:r>
        <w:t xml:space="preserve">(Figure S4). </w:t>
      </w:r>
      <w:del w:id="899" w:author="Guillermo Gea Izquierdo" w:date="2019-07-30T14:59:00Z">
        <w:r w:rsidDel="00F12C77">
          <w:delText xml:space="preserve">Our results also coincide </w:delText>
        </w:r>
        <w:commentRangeStart w:id="900"/>
        <w:r w:rsidDel="00F12C77">
          <w:delText>with a concurrent but less intense tree-growth release event reported for a closed oak woodland (Gea-</w:delText>
        </w:r>
        <w:commentRangeEnd w:id="900"/>
        <w:r w:rsidR="00AE7B44" w:rsidDel="00F12C77">
          <w:rPr>
            <w:rStyle w:val="Refdecomentario"/>
          </w:rPr>
          <w:commentReference w:id="900"/>
        </w:r>
        <w:r w:rsidDel="00F12C77">
          <w:delText xml:space="preserve">Izquierdo and Cañellas 2014). </w:delText>
        </w:r>
      </w:del>
      <w:r>
        <w:t xml:space="preserve">In addition, </w:t>
      </w:r>
      <w:proofErr w:type="spellStart"/>
      <w:r>
        <w:t>paleoecological</w:t>
      </w:r>
      <w:proofErr w:type="spellEnd"/>
      <w:r>
        <w:t xml:space="preserve"> studies carried out in nearby alpine bogs have recorded increases in the heavy metals concentration since the end of 18th century until mid-20th, which coincides with the maximum activity of the mining in </w:t>
      </w:r>
      <w:del w:id="901" w:author="Guillermo Gea Izquierdo" w:date="2019-07-30T14:59:00Z">
        <w:r w:rsidDel="00F12C77">
          <w:delText>this area</w:delText>
        </w:r>
      </w:del>
      <w:ins w:id="902" w:author="Guillermo Gea Izquierdo" w:date="2019-07-30T14:59:00Z">
        <w:r w:rsidR="00F12C77">
          <w:t>the northern site</w:t>
        </w:r>
      </w:ins>
      <w:r>
        <w:t xml:space="preserve"> (</w:t>
      </w:r>
      <w:proofErr w:type="spellStart"/>
      <w:r>
        <w:t>García-Alix</w:t>
      </w:r>
      <w:proofErr w:type="spellEnd"/>
      <w:r>
        <w:t xml:space="preserve"> and others 2017). The other release event observed for SJ site during 1995-2000 was lower than </w:t>
      </w:r>
      <w:del w:id="903" w:author="Guillermo Gea Izquierdo" w:date="2019-07-30T14:59:00Z">
        <w:r w:rsidDel="00F12C77">
          <w:delText xml:space="preserve">the </w:delText>
        </w:r>
      </w:del>
      <w:ins w:id="904" w:author="Guillermo Gea Izquierdo" w:date="2019-07-30T14:59:00Z">
        <w:r w:rsidR="00F12C77">
          <w:t xml:space="preserve">that </w:t>
        </w:r>
      </w:ins>
      <w:r>
        <w:t xml:space="preserve">occurred at 1940, but </w:t>
      </w:r>
      <w:ins w:id="905" w:author="Guillermo Gea Izquierdo" w:date="2019-07-30T14:59:00Z">
        <w:r w:rsidR="00F12C77">
          <w:t xml:space="preserve">also </w:t>
        </w:r>
      </w:ins>
      <w:del w:id="906" w:author="Guillermo Gea Izquierdo" w:date="2019-07-30T14:59:00Z">
        <w:r w:rsidDel="00F12C77">
          <w:delText xml:space="preserve">affecting </w:delText>
        </w:r>
      </w:del>
      <w:ins w:id="907" w:author="Guillermo Gea Izquierdo" w:date="2019-07-30T14:59:00Z">
        <w:r w:rsidR="00F12C77">
          <w:t xml:space="preserve">affected </w:t>
        </w:r>
      </w:ins>
      <w:del w:id="908" w:author="Guillermo Gea Izquierdo" w:date="2019-07-30T14:59:00Z">
        <w:r w:rsidDel="00F12C77">
          <w:delText xml:space="preserve">more </w:delText>
        </w:r>
      </w:del>
      <w:ins w:id="909" w:author="Guillermo Gea Izquierdo" w:date="2019-07-30T14:59:00Z">
        <w:r w:rsidR="00F12C77">
          <w:t xml:space="preserve">most </w:t>
        </w:r>
      </w:ins>
      <w:r>
        <w:t xml:space="preserve">trees (Figures 5, S4). </w:t>
      </w:r>
      <w:del w:id="910" w:author="Guillermo Gea Izquierdo" w:date="2019-07-30T15:00:00Z">
        <w:r w:rsidDel="00F12C77">
          <w:delText>We revised th</w:delText>
        </w:r>
      </w:del>
      <w:ins w:id="911" w:author="Guillermo Gea Izquierdo" w:date="2019-07-30T15:00:00Z">
        <w:r w:rsidR="00F12C77">
          <w:t xml:space="preserve"> There are no records of</w:t>
        </w:r>
      </w:ins>
      <w:del w:id="912" w:author="Guillermo Gea Izquierdo" w:date="2019-07-30T15:00:00Z">
        <w:r w:rsidDel="00F12C77">
          <w:delText>e</w:delText>
        </w:r>
      </w:del>
      <w:r>
        <w:t xml:space="preserve"> forest practices carried out in this area in the last 30 years (</w:t>
      </w:r>
      <w:proofErr w:type="spellStart"/>
      <w:r>
        <w:t>Bonet</w:t>
      </w:r>
      <w:proofErr w:type="spellEnd"/>
      <w:r>
        <w:t xml:space="preserve"> and others 2016)</w:t>
      </w:r>
      <w:ins w:id="913" w:author="Guillermo Gea Izquierdo" w:date="2019-07-30T15:00:00Z">
        <w:r w:rsidR="00F12C77">
          <w:t xml:space="preserve"> and </w:t>
        </w:r>
      </w:ins>
      <w:del w:id="914" w:author="Guillermo Gea Izquierdo" w:date="2019-07-30T15:00:00Z">
        <w:r w:rsidDel="00F12C77">
          <w:delText xml:space="preserve">, but we did </w:delText>
        </w:r>
      </w:del>
      <w:r>
        <w:t>no</w:t>
      </w:r>
      <w:del w:id="915" w:author="Guillermo Gea Izquierdo" w:date="2019-07-30T15:00:00Z">
        <w:r w:rsidDel="00F12C77">
          <w:delText>t</w:delText>
        </w:r>
      </w:del>
      <w:r>
        <w:t xml:space="preserve"> </w:t>
      </w:r>
      <w:ins w:id="916" w:author="Guillermo Gea Izquierdo" w:date="2019-07-30T15:00:00Z">
        <w:r w:rsidR="00F12C77">
          <w:t>record for</w:t>
        </w:r>
      </w:ins>
      <w:del w:id="917" w:author="Guillermo Gea Izquierdo" w:date="2019-07-30T15:00:00Z">
        <w:r w:rsidDel="00F12C77">
          <w:delText>find</w:delText>
        </w:r>
      </w:del>
      <w:r>
        <w:t xml:space="preserve"> any </w:t>
      </w:r>
      <w:del w:id="918" w:author="Guillermo Gea Izquierdo" w:date="2019-07-30T15:00:00Z">
        <w:r w:rsidDel="00F12C77">
          <w:delText xml:space="preserve">clearing </w:delText>
        </w:r>
      </w:del>
      <w:del w:id="919" w:author="Guillermo Gea Izquierdo" w:date="2019-07-30T15:01:00Z">
        <w:r w:rsidDel="00F12C77">
          <w:delText>or cutting event</w:delText>
        </w:r>
      </w:del>
      <w:ins w:id="920" w:author="Guillermo Gea Izquierdo" w:date="2019-07-30T15:01:00Z">
        <w:r w:rsidR="00F12C77">
          <w:t>logging</w:t>
        </w:r>
      </w:ins>
      <w:r>
        <w:t xml:space="preserve"> during 1995 - 2000</w:t>
      </w:r>
      <w:del w:id="921" w:author="Guillermo Gea Izquierdo" w:date="2019-07-30T15:01:00Z">
        <w:r w:rsidDel="00F12C77">
          <w:delText xml:space="preserve"> period</w:delText>
        </w:r>
      </w:del>
      <w:r>
        <w:t xml:space="preserve">. </w:t>
      </w:r>
      <w:ins w:id="922" w:author="Guillermo Gea Izquierdo" w:date="2019-07-30T15:01:00Z">
        <w:r w:rsidR="00F12C77">
          <w:t xml:space="preserve">Therefore, </w:t>
        </w:r>
      </w:ins>
      <w:del w:id="923" w:author="Guillermo Gea Izquierdo" w:date="2019-07-30T15:01:00Z">
        <w:r w:rsidDel="00F12C77">
          <w:delText>T</w:delText>
        </w:r>
      </w:del>
      <w:ins w:id="924" w:author="Guillermo Gea Izquierdo" w:date="2019-07-30T15:01:00Z">
        <w:r w:rsidR="00F12C77">
          <w:t>t</w:t>
        </w:r>
      </w:ins>
      <w:r>
        <w:t>wo non-mutually exclusive ways could explain the tree-growth release observed. Firstly it could be related with a natural drought-induced mortality event after 1995</w:t>
      </w:r>
      <w:del w:id="925" w:author="Guillermo Gea Izquierdo" w:date="2019-07-30T15:01:00Z">
        <w:r w:rsidDel="00F12C77">
          <w:delText xml:space="preserve"> (</w:delText>
        </w:r>
        <w:r w:rsidDel="00F12C77">
          <w:rPr>
            <w:i/>
          </w:rPr>
          <w:delText>personal communications</w:delText>
        </w:r>
        <w:r w:rsidDel="00F12C77">
          <w:delText>)</w:delText>
        </w:r>
      </w:del>
      <w:r>
        <w:t xml:space="preserve"> as </w:t>
      </w:r>
      <w:del w:id="926" w:author="Guillermo Gea Izquierdo" w:date="2019-07-30T15:01:00Z">
        <w:r w:rsidDel="00F12C77">
          <w:delText xml:space="preserve">was </w:delText>
        </w:r>
      </w:del>
      <w:ins w:id="927" w:author="Guillermo Gea Izquierdo" w:date="2019-07-30T15:01:00Z">
        <w:r w:rsidR="00F12C77">
          <w:t xml:space="preserve">has been </w:t>
        </w:r>
      </w:ins>
      <w:r>
        <w:t>reported for</w:t>
      </w:r>
      <w:ins w:id="928" w:author="Guillermo Gea Izquierdo" w:date="2019-07-30T15:01:00Z">
        <w:r w:rsidR="00F12C77">
          <w:t xml:space="preserve"> other</w:t>
        </w:r>
      </w:ins>
      <w:r>
        <w:t xml:space="preserve"> </w:t>
      </w:r>
      <w:del w:id="929" w:author="Guillermo Gea Izquierdo" w:date="2019-07-30T15:01:00Z">
        <w:r w:rsidDel="00F12C77">
          <w:delText xml:space="preserve">Mediterranean </w:delText>
        </w:r>
      </w:del>
      <w:r>
        <w:t xml:space="preserve">tree species </w:t>
      </w:r>
      <w:ins w:id="930" w:author="Guillermo Gea Izquierdo" w:date="2019-07-30T15:01:00Z">
        <w:r w:rsidR="00F12C77">
          <w:t xml:space="preserve">after severe drought </w:t>
        </w:r>
      </w:ins>
      <w:r>
        <w:t>(</w:t>
      </w:r>
      <w:r>
        <w:rPr>
          <w:i/>
        </w:rPr>
        <w:t>e.g.</w:t>
      </w:r>
      <w:r>
        <w:t xml:space="preserve"> </w:t>
      </w:r>
      <w:proofErr w:type="spellStart"/>
      <w:r>
        <w:t>Peñuelas</w:t>
      </w:r>
      <w:proofErr w:type="spellEnd"/>
      <w:r>
        <w:t xml:space="preserve"> and others </w:t>
      </w:r>
      <w:del w:id="931" w:author="Guillermo Gea Izquierdo" w:date="2019-07-30T15:37:00Z">
        <w:r w:rsidDel="00865B31">
          <w:delText>2000</w:delText>
        </w:r>
      </w:del>
      <w:ins w:id="932" w:author="Guillermo Gea Izquierdo" w:date="2019-07-30T15:37:00Z">
        <w:r w:rsidR="00865B31">
          <w:t>2001</w:t>
        </w:r>
      </w:ins>
      <w:r>
        <w:t xml:space="preserve">; </w:t>
      </w:r>
      <w:proofErr w:type="spellStart"/>
      <w:r>
        <w:t>Lloret</w:t>
      </w:r>
      <w:proofErr w:type="spellEnd"/>
      <w:r>
        <w:t xml:space="preserve"> and others 2004). On the other hand, </w:t>
      </w:r>
      <w:del w:id="933" w:author="Guillermo Gea Izquierdo" w:date="2019-07-30T15:01:00Z">
        <w:r w:rsidDel="00F12C77">
          <w:delText>we obtained</w:delText>
        </w:r>
      </w:del>
      <w:ins w:id="934" w:author="Guillermo Gea Izquierdo" w:date="2019-07-30T15:01:00Z">
        <w:r w:rsidR="00F12C77">
          <w:t>the</w:t>
        </w:r>
      </w:ins>
      <w:r>
        <w:t xml:space="preserve"> strong positive correlations of SPEI with tree-growth for this site </w:t>
      </w:r>
      <w:del w:id="935" w:author="Guillermo Gea Izquierdo" w:date="2019-07-30T15:01:00Z">
        <w:r w:rsidDel="00F12C77">
          <w:delText>(Figure 8), which</w:delText>
        </w:r>
      </w:del>
      <w:ins w:id="936" w:author="Guillermo Gea Izquierdo" w:date="2019-07-30T15:01:00Z">
        <w:r w:rsidR="00F12C77">
          <w:t>show</w:t>
        </w:r>
      </w:ins>
      <w:del w:id="937" w:author="Guillermo Gea Izquierdo" w:date="2019-07-30T15:01:00Z">
        <w:r w:rsidDel="00F12C77">
          <w:delText xml:space="preserve"> suggests</w:delText>
        </w:r>
      </w:del>
      <w:r>
        <w:t xml:space="preserve"> a high sensitivity to water availability </w:t>
      </w:r>
      <w:del w:id="938" w:author="Guillermo Gea Izquierdo" w:date="2019-07-30T15:02:00Z">
        <w:r w:rsidDel="00F12C77">
          <w:delText xml:space="preserve">of this slightly more xeric site (Table 1) </w:delText>
        </w:r>
      </w:del>
      <w:r>
        <w:t>(</w:t>
      </w:r>
      <w:proofErr w:type="spellStart"/>
      <w:r>
        <w:t>Gea-Izquierdo</w:t>
      </w:r>
      <w:proofErr w:type="spellEnd"/>
      <w:r>
        <w:t xml:space="preserve"> and </w:t>
      </w:r>
      <w:proofErr w:type="spellStart"/>
      <w:r>
        <w:t>Cañellas</w:t>
      </w:r>
      <w:proofErr w:type="spellEnd"/>
      <w:r>
        <w:t xml:space="preserve"> 2014). </w:t>
      </w:r>
      <w:commentRangeStart w:id="939"/>
      <w:r>
        <w:t>Previous works reported a sharp decline (or non-production) in latewood production during extreme drought events (</w:t>
      </w:r>
      <w:proofErr w:type="spellStart"/>
      <w:r>
        <w:t>Corcuera</w:t>
      </w:r>
      <w:proofErr w:type="spellEnd"/>
      <w:r>
        <w:t xml:space="preserve"> and others 2006). Since </w:t>
      </w:r>
      <w:ins w:id="940" w:author="Guillermo Gea Izquierdo" w:date="2019-07-30T15:02:00Z">
        <w:r w:rsidR="00F12C77">
          <w:t xml:space="preserve">smaller </w:t>
        </w:r>
      </w:ins>
      <w:r>
        <w:t xml:space="preserve">latewood </w:t>
      </w:r>
      <w:ins w:id="941" w:author="Guillermo Gea Izquierdo" w:date="2019-07-30T15:02:00Z">
        <w:r w:rsidR="00F12C77">
          <w:t xml:space="preserve">vessels </w:t>
        </w:r>
      </w:ins>
      <w:r>
        <w:t xml:space="preserve">are less vulnerable to embolism than </w:t>
      </w:r>
      <w:proofErr w:type="spellStart"/>
      <w:r>
        <w:t>earlywood</w:t>
      </w:r>
      <w:proofErr w:type="spellEnd"/>
      <w:r>
        <w:t xml:space="preserve"> vessels (</w:t>
      </w:r>
      <w:proofErr w:type="spellStart"/>
      <w:r>
        <w:t>Corcuera</w:t>
      </w:r>
      <w:proofErr w:type="spellEnd"/>
      <w:r>
        <w:t xml:space="preserve"> and others 2006), the reduction or even the non-production of former could negatively affect to tree-growth and also enhanced the mortality, particularly for drier sites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w:t>
      </w:r>
      <w:commentRangeEnd w:id="939"/>
      <w:r w:rsidR="00F12C77">
        <w:rPr>
          <w:rStyle w:val="Refdecomentario"/>
        </w:rPr>
        <w:commentReference w:id="939"/>
      </w:r>
    </w:p>
    <w:p w14:paraId="7307C3BE" w14:textId="43022CB2" w:rsidR="00D1790C" w:rsidDel="008B013F" w:rsidRDefault="00EB7249">
      <w:pPr>
        <w:pStyle w:val="Textodecuerpo"/>
        <w:rPr>
          <w:del w:id="942" w:author="Guillermo Gea Izquierdo" w:date="2019-07-30T15:06:00Z"/>
        </w:rPr>
      </w:pPr>
      <w:r>
        <w:t>For southern sites, the only positive release event</w:t>
      </w:r>
      <w:del w:id="943" w:author="Guillermo Gea Izquierdo" w:date="2019-07-30T15:03:00Z">
        <w:r w:rsidDel="00F12C77">
          <w:delText>s</w:delText>
        </w:r>
      </w:del>
      <w:r>
        <w:t xml:space="preserve"> showed </w:t>
      </w:r>
      <w:ins w:id="944" w:author="Guillermo Gea Izquierdo" w:date="2019-07-30T15:03:00Z">
        <w:r w:rsidR="00F12C77">
          <w:t xml:space="preserve">at the earliest years </w:t>
        </w:r>
      </w:ins>
      <w:r>
        <w:t xml:space="preserve">for CA-High site could be related with conversion from closed forest to an open </w:t>
      </w:r>
      <w:proofErr w:type="spellStart"/>
      <w:r>
        <w:t>silvopastoral</w:t>
      </w:r>
      <w:proofErr w:type="spellEnd"/>
      <w:r>
        <w:t xml:space="preserve"> system, a common management applied in the past </w:t>
      </w:r>
      <w:ins w:id="945" w:author="Guillermo Gea Izquierdo" w:date="2019-07-30T15:04:00Z">
        <w:r w:rsidR="00291AD1">
          <w:t xml:space="preserve">in Iberian oak </w:t>
        </w:r>
        <w:commentRangeStart w:id="946"/>
        <w:r w:rsidR="00291AD1">
          <w:t xml:space="preserve">woodlands </w:t>
        </w:r>
      </w:ins>
      <w:r>
        <w:t>(</w:t>
      </w:r>
      <w:proofErr w:type="spellStart"/>
      <w:ins w:id="947" w:author="Guillermo Gea Izquierdo" w:date="2019-07-30T15:05:00Z">
        <w:r w:rsidR="008B013F">
          <w:t>Cañellas</w:t>
        </w:r>
        <w:proofErr w:type="spellEnd"/>
        <w:r w:rsidR="008B013F">
          <w:t xml:space="preserve"> et al. 2004; </w:t>
        </w:r>
      </w:ins>
      <w:del w:id="948" w:author="Guillermo Gea Izquierdo" w:date="2019-07-30T15:04:00Z">
        <w:r w:rsidDel="00291AD1">
          <w:delText xml:space="preserve">Cañellas and others 2004; </w:delText>
        </w:r>
      </w:del>
      <w:proofErr w:type="spellStart"/>
      <w:r>
        <w:t>Gea-Izquierdo</w:t>
      </w:r>
      <w:proofErr w:type="spellEnd"/>
      <w:r>
        <w:t xml:space="preserve"> </w:t>
      </w:r>
      <w:del w:id="949" w:author="Guillermo Gea Izquierdo" w:date="2019-07-30T15:04:00Z">
        <w:r w:rsidDel="00291AD1">
          <w:delText>and Cañellas</w:delText>
        </w:r>
      </w:del>
      <w:ins w:id="950" w:author="Guillermo Gea Izquierdo" w:date="2019-07-30T15:04:00Z">
        <w:r w:rsidR="00291AD1">
          <w:t>et al.</w:t>
        </w:r>
      </w:ins>
      <w:r>
        <w:t xml:space="preserve"> 201</w:t>
      </w:r>
      <w:del w:id="951" w:author="Guillermo Gea Izquierdo" w:date="2019-07-30T15:04:00Z">
        <w:r w:rsidDel="00291AD1">
          <w:delText>4</w:delText>
        </w:r>
      </w:del>
      <w:ins w:id="952" w:author="Guillermo Gea Izquierdo" w:date="2019-07-30T15:04:00Z">
        <w:r w:rsidR="00291AD1">
          <w:t>1</w:t>
        </w:r>
      </w:ins>
      <w:r>
        <w:t xml:space="preserve">) </w:t>
      </w:r>
      <w:commentRangeEnd w:id="946"/>
      <w:r w:rsidR="00291AD1">
        <w:rPr>
          <w:rStyle w:val="Refdecomentario"/>
        </w:rPr>
        <w:commentReference w:id="946"/>
      </w:r>
      <w:r>
        <w:t>documented in this site (</w:t>
      </w:r>
      <w:proofErr w:type="spellStart"/>
      <w:r>
        <w:t>Valbuena-Carabaña</w:t>
      </w:r>
      <w:proofErr w:type="spellEnd"/>
      <w:r>
        <w:t xml:space="preserve"> and Gil 2013).</w:t>
      </w:r>
      <w:ins w:id="953" w:author="Guillermo Gea Izquierdo" w:date="2019-07-30T15:06:00Z">
        <w:r w:rsidR="008B013F">
          <w:t xml:space="preserve"> </w:t>
        </w:r>
      </w:ins>
    </w:p>
    <w:p w14:paraId="6C1A3EE4" w14:textId="77777777" w:rsidR="008B013F" w:rsidRDefault="00EB7249" w:rsidP="008B013F">
      <w:pPr>
        <w:pStyle w:val="Textodecuerpo"/>
        <w:rPr>
          <w:ins w:id="954" w:author="Guillermo Gea Izquierdo" w:date="2019-07-30T15:07:00Z"/>
        </w:rPr>
      </w:pPr>
      <w:del w:id="955" w:author="Guillermo Gea Izquierdo" w:date="2019-07-30T15:07:00Z">
        <w:r w:rsidDel="008B013F">
          <w:delText xml:space="preserve">Climatic drivers are key factors determining the growth of tree species, especially at the rear edge of their distribution but in Mediterranean forests we must also considered the management history, </w:delText>
        </w:r>
        <w:r w:rsidDel="008B013F">
          <w:rPr>
            <w:i/>
          </w:rPr>
          <w:delText>i.e</w:delText>
        </w:r>
        <w:r w:rsidDel="008B013F">
          <w:delText xml:space="preserve"> </w:delText>
        </w:r>
        <w:r w:rsidDel="008B013F">
          <w:rPr>
            <w:i/>
          </w:rPr>
          <w:delText>land-use legacies</w:delText>
        </w:r>
        <w:r w:rsidDel="008B013F">
          <w:delText xml:space="preserve"> (Navarro-González and others 2013; Doblas-Miranda and others 2017; Peñuelas and others 2017) since, as we inferred from our results, the land-use legacy can conditioned tree-growth and resilience of tree species. Although the abandonment of the traditional activities </w:delText>
        </w:r>
      </w:del>
      <w:del w:id="956" w:author="Guillermo Gea Izquierdo" w:date="2019-07-30T12:14:00Z">
        <w:r w:rsidDel="009D1C40">
          <w:delText xml:space="preserve">have </w:delText>
        </w:r>
      </w:del>
      <w:del w:id="957" w:author="Guillermo Gea Izquierdo" w:date="2019-07-30T15:07:00Z">
        <w:r w:rsidDel="008B013F">
          <w:delText xml:space="preserve">provoked a stagnation for this species (Cañellas and others 2004), we have observed an increase in the growth, especially in the high elevation sites, where the water is less-limiting resource. </w:delText>
        </w:r>
      </w:del>
    </w:p>
    <w:p w14:paraId="0BED3F12" w14:textId="381EEA2E" w:rsidR="00D1790C" w:rsidRDefault="00EB7249" w:rsidP="008B013F">
      <w:pPr>
        <w:pStyle w:val="Textodecuerpo"/>
      </w:pPr>
      <w:r>
        <w:t>This pattern concurs with a forest expansion into marginal abandon</w:t>
      </w:r>
      <w:del w:id="958" w:author="Guillermo Gea Izquierdo" w:date="2019-07-30T15:08:00Z">
        <w:r w:rsidDel="008B013F">
          <w:delText>d</w:delText>
        </w:r>
      </w:del>
      <w:proofErr w:type="gramStart"/>
      <w:r>
        <w:t>ed</w:t>
      </w:r>
      <w:proofErr w:type="gramEnd"/>
      <w:r>
        <w:t xml:space="preserve"> croplands and an increase in the tree-cover (Camacho-</w:t>
      </w:r>
      <w:proofErr w:type="spellStart"/>
      <w:r>
        <w:t>Olmedo</w:t>
      </w:r>
      <w:proofErr w:type="spellEnd"/>
      <w:r>
        <w:t xml:space="preserve"> and others </w:t>
      </w:r>
      <w:commentRangeStart w:id="959"/>
      <w:r>
        <w:t>2002</w:t>
      </w:r>
      <w:commentRangeEnd w:id="959"/>
      <w:r w:rsidR="008B013F">
        <w:rPr>
          <w:rStyle w:val="Refdecomentario"/>
        </w:rPr>
        <w:commentReference w:id="959"/>
      </w:r>
      <w:r>
        <w:t>).</w:t>
      </w:r>
    </w:p>
    <w:p w14:paraId="27995082" w14:textId="77777777" w:rsidR="00D1790C" w:rsidRDefault="00EB7249">
      <w:pPr>
        <w:pStyle w:val="Ttulo1"/>
      </w:pPr>
      <w:bookmarkStart w:id="960" w:name="conclussions"/>
      <w:r>
        <w:lastRenderedPageBreak/>
        <w:t>Conclu</w:t>
      </w:r>
      <w:del w:id="961" w:author="Guillermo Gea Izquierdo" w:date="2019-07-30T12:13:00Z">
        <w:r w:rsidDel="009D1C40">
          <w:delText>s</w:delText>
        </w:r>
      </w:del>
      <w:r>
        <w:t>sions</w:t>
      </w:r>
      <w:bookmarkEnd w:id="960"/>
    </w:p>
    <w:p w14:paraId="3FB26331" w14:textId="1EAF0073" w:rsidR="00D1790C" w:rsidRDefault="00EB7249">
      <w:r>
        <w:t xml:space="preserve">Severe drought events </w:t>
      </w:r>
      <w:del w:id="962" w:author="Guillermo Gea Izquierdo" w:date="2019-07-30T15:15:00Z">
        <w:r w:rsidDel="00EF0287">
          <w:delText xml:space="preserve">have </w:delText>
        </w:r>
      </w:del>
      <w:r>
        <w:t>provoke</w:t>
      </w:r>
      <w:del w:id="963" w:author="Guillermo Gea Izquierdo" w:date="2019-07-30T15:15:00Z">
        <w:r w:rsidDel="00EF0287">
          <w:delText>d</w:delText>
        </w:r>
      </w:del>
      <w:r>
        <w:t xml:space="preserve"> important reductions in primary and secondary growth of </w:t>
      </w:r>
      <w:r>
        <w:rPr>
          <w:i/>
        </w:rPr>
        <w:t xml:space="preserve">Q. </w:t>
      </w:r>
      <w:proofErr w:type="spellStart"/>
      <w:r>
        <w:rPr>
          <w:i/>
        </w:rPr>
        <w:t>pyrenaica</w:t>
      </w:r>
      <w:proofErr w:type="spellEnd"/>
      <w:r>
        <w:t xml:space="preserve"> forests </w:t>
      </w:r>
      <w:del w:id="964" w:author="Guillermo Gea Izquierdo" w:date="2019-07-30T15:16:00Z">
        <w:r w:rsidDel="00EF0287">
          <w:delText>at Sierra Nevada mountain range</w:delText>
        </w:r>
      </w:del>
      <w:ins w:id="965" w:author="Guillermo Gea Izquierdo" w:date="2019-07-30T15:16:00Z">
        <w:r w:rsidR="00EF0287">
          <w:t>in the studied relict, read-edge forest</w:t>
        </w:r>
      </w:ins>
      <w:r>
        <w:t xml:space="preserve">. However, </w:t>
      </w:r>
      <w:ins w:id="966" w:author="Guillermo Gea Izquierdo" w:date="2019-07-30T15:17:00Z">
        <w:r w:rsidR="00EF0287">
          <w:t xml:space="preserve">we observed no negative growth trends </w:t>
        </w:r>
      </w:ins>
      <w:r>
        <w:t xml:space="preserve">despite </w:t>
      </w:r>
      <w:del w:id="967" w:author="Guillermo Gea Izquierdo" w:date="2019-07-30T15:17:00Z">
        <w:r w:rsidDel="00EF0287">
          <w:delText xml:space="preserve">the </w:delText>
        </w:r>
      </w:del>
      <w:ins w:id="968" w:author="Guillermo Gea Izquierdo" w:date="2019-07-30T15:17:00Z">
        <w:r w:rsidR="00EF0287">
          <w:t xml:space="preserve">we had </w:t>
        </w:r>
      </w:ins>
      <w:r>
        <w:t xml:space="preserve">expected vulnerability </w:t>
      </w:r>
      <w:ins w:id="969" w:author="Guillermo Gea Izquierdo" w:date="2019-07-30T15:17:00Z">
        <w:r w:rsidR="00EF0287">
          <w:t xml:space="preserve">to climate change </w:t>
        </w:r>
      </w:ins>
      <w:r>
        <w:t xml:space="preserve">for </w:t>
      </w:r>
      <w:del w:id="970" w:author="Guillermo Gea Izquierdo" w:date="2019-07-30T15:16:00Z">
        <w:r w:rsidDel="00EF0287">
          <w:delText xml:space="preserve">those </w:delText>
        </w:r>
      </w:del>
      <w:ins w:id="971" w:author="Guillermo Gea Izquierdo" w:date="2019-07-30T15:16:00Z">
        <w:r w:rsidR="00EF0287">
          <w:t xml:space="preserve">these </w:t>
        </w:r>
      </w:ins>
      <w:r>
        <w:t>relict stands</w:t>
      </w:r>
      <w:ins w:id="972" w:author="Guillermo Gea Izquierdo" w:date="2019-07-30T15:17:00Z">
        <w:r w:rsidR="00EF0287">
          <w:t>. Furthermore,</w:t>
        </w:r>
      </w:ins>
      <w:del w:id="973" w:author="Guillermo Gea Izquierdo" w:date="2019-07-30T15:17:00Z">
        <w:r w:rsidDel="00EF0287">
          <w:delText>,</w:delText>
        </w:r>
      </w:del>
      <w:r>
        <w:t xml:space="preserve"> we observed positive trends </w:t>
      </w:r>
      <w:del w:id="974" w:author="Guillermo Gea Izquierdo" w:date="2019-07-30T15:16:00Z">
        <w:r w:rsidDel="00EF0287">
          <w:delText xml:space="preserve">of </w:delText>
        </w:r>
      </w:del>
      <w:ins w:id="975" w:author="Guillermo Gea Izquierdo" w:date="2019-07-30T15:16:00Z">
        <w:r w:rsidR="00EF0287">
          <w:t xml:space="preserve">for </w:t>
        </w:r>
      </w:ins>
      <w:del w:id="976" w:author="Guillermo Gea Izquierdo" w:date="2019-07-30T15:16:00Z">
        <w:r w:rsidDel="00EF0287">
          <w:delText xml:space="preserve">both </w:delText>
        </w:r>
      </w:del>
      <w:r>
        <w:t xml:space="preserve">primary </w:t>
      </w:r>
      <w:ins w:id="977" w:author="Guillermo Gea Izquierdo" w:date="2019-07-30T15:16:00Z">
        <w:r w:rsidR="00EF0287">
          <w:t xml:space="preserve">growth </w:t>
        </w:r>
      </w:ins>
      <w:r>
        <w:t>(</w:t>
      </w:r>
      <w:r>
        <w:rPr>
          <w:i/>
        </w:rPr>
        <w:t>i.e.</w:t>
      </w:r>
      <w:r>
        <w:t xml:space="preserve"> greenness) at </w:t>
      </w:r>
      <w:ins w:id="978" w:author="Guillermo Gea Izquierdo" w:date="2019-07-30T15:16:00Z">
        <w:r w:rsidR="00EF0287">
          <w:t xml:space="preserve">the </w:t>
        </w:r>
      </w:ins>
      <w:r>
        <w:t xml:space="preserve">ecosystem scale and </w:t>
      </w:r>
      <w:ins w:id="979" w:author="Guillermo Gea Izquierdo" w:date="2019-07-30T15:16:00Z">
        <w:r w:rsidR="00EF0287">
          <w:t xml:space="preserve">a positive </w:t>
        </w:r>
      </w:ins>
      <w:ins w:id="980" w:author="Guillermo Gea Izquierdo" w:date="2019-07-30T15:18:00Z">
        <w:r w:rsidR="00EF0287">
          <w:t xml:space="preserve">steep </w:t>
        </w:r>
      </w:ins>
      <w:ins w:id="981" w:author="Guillermo Gea Izquierdo" w:date="2019-07-30T15:16:00Z">
        <w:r w:rsidR="00EF0287">
          <w:t xml:space="preserve">trend of </w:t>
        </w:r>
      </w:ins>
      <w:r>
        <w:t xml:space="preserve">secondary growth at </w:t>
      </w:r>
      <w:ins w:id="982" w:author="Guillermo Gea Izquierdo" w:date="2019-07-30T15:16:00Z">
        <w:r w:rsidR="00EF0287">
          <w:t xml:space="preserve">the </w:t>
        </w:r>
      </w:ins>
      <w:r>
        <w:t xml:space="preserve">tree level </w:t>
      </w:r>
      <w:del w:id="983" w:author="Guillermo Gea Izquierdo" w:date="2019-07-30T15:16:00Z">
        <w:r w:rsidDel="00EF0287">
          <w:delText xml:space="preserve">in our study site, particularly </w:delText>
        </w:r>
      </w:del>
      <w:r>
        <w:t xml:space="preserve">at the most humid site along the climatic gradient analyzed. </w:t>
      </w:r>
      <w:del w:id="984" w:author="Guillermo Gea Izquierdo" w:date="2019-07-30T15:18:00Z">
        <w:r w:rsidDel="00EF0287">
          <w:delText>Surprisingly we observed</w:delText>
        </w:r>
      </w:del>
      <w:ins w:id="985" w:author="Guillermo Gea Izquierdo" w:date="2019-07-30T15:18:00Z">
        <w:r w:rsidR="00EF0287">
          <w:t>The trees exhibited</w:t>
        </w:r>
      </w:ins>
      <w:r>
        <w:t xml:space="preserve"> high resilience values </w:t>
      </w:r>
      <w:ins w:id="986" w:author="Guillermo Gea Izquierdo" w:date="2019-07-30T15:18:00Z">
        <w:r w:rsidR="00EF0287">
          <w:t xml:space="preserve">in response </w:t>
        </w:r>
      </w:ins>
      <w:r>
        <w:t xml:space="preserve">to drought, particularly </w:t>
      </w:r>
      <w:del w:id="987" w:author="Guillermo Gea Izquierdo" w:date="2019-07-30T15:18:00Z">
        <w:r w:rsidDel="00EF0287">
          <w:delText xml:space="preserve">at </w:delText>
        </w:r>
      </w:del>
      <w:ins w:id="988" w:author="Guillermo Gea Izquierdo" w:date="2019-07-30T15:18:00Z">
        <w:r w:rsidR="00EF0287">
          <w:t xml:space="preserve">in the </w:t>
        </w:r>
      </w:ins>
      <w:r>
        <w:t>long-term scales</w:t>
      </w:r>
      <w:ins w:id="989" w:author="Guillermo Gea Izquierdo" w:date="2019-07-30T15:18:00Z">
        <w:r w:rsidR="00EF0287">
          <w:t>, and resilience was directly related to drought severity</w:t>
        </w:r>
      </w:ins>
      <w:r>
        <w:t xml:space="preserve">. These results </w:t>
      </w:r>
      <w:del w:id="990" w:author="Guillermo Gea Izquierdo" w:date="2019-07-30T15:19:00Z">
        <w:r w:rsidDel="00EF0287">
          <w:delText xml:space="preserve">are </w:delText>
        </w:r>
      </w:del>
      <w:ins w:id="991" w:author="Guillermo Gea Izquierdo" w:date="2019-07-30T15:19:00Z">
        <w:r w:rsidR="00EF0287">
          <w:t xml:space="preserve">would be </w:t>
        </w:r>
      </w:ins>
      <w:r>
        <w:t xml:space="preserve">consistent with </w:t>
      </w:r>
      <w:ins w:id="992" w:author="Guillermo Gea Izquierdo" w:date="2019-07-30T15:19:00Z">
        <w:r w:rsidR="00EF0287">
          <w:t xml:space="preserve">other </w:t>
        </w:r>
      </w:ins>
      <w:r>
        <w:t xml:space="preserve">research </w:t>
      </w:r>
      <w:del w:id="993" w:author="Guillermo Gea Izquierdo" w:date="2019-07-30T15:19:00Z">
        <w:r w:rsidDel="00EF0287">
          <w:delText xml:space="preserve">showing </w:delText>
        </w:r>
        <w:commentRangeStart w:id="994"/>
        <w:r w:rsidDel="00EF0287">
          <w:delText xml:space="preserve">high genetic resilience values </w:delText>
        </w:r>
        <w:commentRangeEnd w:id="994"/>
        <w:r w:rsidR="00EF0287" w:rsidDel="00EF0287">
          <w:rPr>
            <w:rStyle w:val="Refdecomentario"/>
          </w:rPr>
          <w:commentReference w:id="994"/>
        </w:r>
        <w:r w:rsidDel="00EF0287">
          <w:delText xml:space="preserve">and overall </w:delText>
        </w:r>
      </w:del>
      <w:r>
        <w:t>s</w:t>
      </w:r>
      <w:del w:id="995" w:author="Guillermo Gea Izquierdo" w:date="2019-07-30T15:20:00Z">
        <w:r w:rsidDel="00EF0287">
          <w:delText>uggest</w:delText>
        </w:r>
      </w:del>
      <w:ins w:id="996" w:author="Guillermo Gea Izquierdo" w:date="2019-07-30T15:20:00Z">
        <w:r w:rsidR="00EF0287">
          <w:t>howi</w:t>
        </w:r>
      </w:ins>
      <w:ins w:id="997" w:author="Guillermo Gea Izquierdo" w:date="2019-07-30T15:19:00Z">
        <w:r w:rsidR="00EF0287">
          <w:t>ng</w:t>
        </w:r>
      </w:ins>
      <w:r>
        <w:t xml:space="preserve"> </w:t>
      </w:r>
      <w:ins w:id="998" w:author="Guillermo Gea Izquierdo" w:date="2019-07-30T15:19:00Z">
        <w:r w:rsidR="00EF0287">
          <w:t xml:space="preserve">that </w:t>
        </w:r>
      </w:ins>
      <w:r>
        <w:t>this mountain region</w:t>
      </w:r>
      <w:ins w:id="999" w:author="Guillermo Gea Izquierdo" w:date="2019-07-30T15:19:00Z">
        <w:r w:rsidR="00EF0287">
          <w:t xml:space="preserve"> is</w:t>
        </w:r>
      </w:ins>
      <w:r>
        <w:t xml:space="preserve"> still acting as </w:t>
      </w:r>
      <w:ins w:id="1000" w:author="Guillermo Gea Izquierdo" w:date="2019-07-30T15:19:00Z">
        <w:r w:rsidR="00EF0287">
          <w:t xml:space="preserve">a </w:t>
        </w:r>
      </w:ins>
      <w:r>
        <w:t xml:space="preserve">refuge for deciduous </w:t>
      </w:r>
      <w:ins w:id="1001" w:author="Guillermo Gea Izquierdo" w:date="2019-07-30T15:20:00Z">
        <w:r w:rsidR="00EF0287">
          <w:t xml:space="preserve">species, including </w:t>
        </w:r>
      </w:ins>
      <w:proofErr w:type="spellStart"/>
      <w:r>
        <w:rPr>
          <w:i/>
        </w:rPr>
        <w:t>Quercus</w:t>
      </w:r>
      <w:proofErr w:type="spellEnd"/>
      <w:r>
        <w:t>. The differences observed in tree-growth and resilience to drought between very close sites show that responses to drought were site-dependent</w:t>
      </w:r>
      <w:ins w:id="1002" w:author="Guillermo Gea Izquierdo" w:date="2019-07-30T15:20:00Z">
        <w:r w:rsidR="00EF0287">
          <w:t xml:space="preserve"> and can vary in very small gradients</w:t>
        </w:r>
      </w:ins>
      <w:ins w:id="1003" w:author="Guillermo Gea Izquierdo" w:date="2019-07-30T15:21:00Z">
        <w:r w:rsidR="00EF0287">
          <w:t xml:space="preserve"> (i.e. following ecological thresholds)</w:t>
        </w:r>
      </w:ins>
      <w:r>
        <w:t>. This is particularly relevant for rear-edge populations where topographic and biophysical variab</w:t>
      </w:r>
      <w:ins w:id="1004" w:author="Guillermo Gea Izquierdo" w:date="2019-07-30T15:21:00Z">
        <w:r w:rsidR="00EF0287">
          <w:t>i</w:t>
        </w:r>
      </w:ins>
      <w:r>
        <w:t xml:space="preserve">lity facilitates the existence of </w:t>
      </w:r>
      <w:proofErr w:type="spellStart"/>
      <w:r>
        <w:t>microrefugia</w:t>
      </w:r>
      <w:proofErr w:type="spellEnd"/>
      <w:del w:id="1005" w:author="Guillermo Gea Izquierdo" w:date="2019-07-30T15:21:00Z">
        <w:r w:rsidDel="00EF0287">
          <w:delText>, as reflected along the climatic gradient analysed (Vilà-Cabrera and others 2019)</w:delText>
        </w:r>
      </w:del>
      <w:r>
        <w:t xml:space="preserve">. The analysis of tree-growth dynamics revealed suppression and release events that </w:t>
      </w:r>
      <w:del w:id="1006" w:author="Guillermo Gea Izquierdo" w:date="2019-07-30T15:23:00Z">
        <w:r w:rsidDel="00EF0287">
          <w:delText xml:space="preserve">are </w:delText>
        </w:r>
      </w:del>
      <w:ins w:id="1007" w:author="Guillermo Gea Izquierdo" w:date="2019-07-30T15:23:00Z">
        <w:r w:rsidR="00EF0287">
          <w:t xml:space="preserve">were </w:t>
        </w:r>
      </w:ins>
      <w:r>
        <w:t xml:space="preserve">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w:t>
      </w:r>
      <w:ins w:id="1008" w:author="Guillermo Gea Izquierdo" w:date="2019-07-30T15:24:00Z">
        <w:r w:rsidR="00FC5EFA">
          <w:t xml:space="preserve">a </w:t>
        </w:r>
      </w:ins>
      <w:r>
        <w:t>high</w:t>
      </w:r>
      <w:del w:id="1009" w:author="Guillermo Gea Izquierdo" w:date="2019-07-30T15:24:00Z">
        <w:r w:rsidDel="00FC5EFA">
          <w:delText>er</w:delText>
        </w:r>
      </w:del>
      <w:r>
        <w:t xml:space="preserve"> sensitivity to climate change, such us </w:t>
      </w:r>
      <w:r>
        <w:rPr>
          <w:i/>
        </w:rPr>
        <w:t xml:space="preserve">Q. </w:t>
      </w:r>
      <w:proofErr w:type="spellStart"/>
      <w:r>
        <w:rPr>
          <w:i/>
        </w:rPr>
        <w:t>pyrenaica</w:t>
      </w:r>
      <w:proofErr w:type="spellEnd"/>
      <w:r>
        <w:t xml:space="preserve">, not only for conservation per se of </w:t>
      </w:r>
      <w:del w:id="1010" w:author="Guillermo Gea Izquierdo" w:date="2019-07-30T15:24:00Z">
        <w:r w:rsidDel="00FC5EFA">
          <w:delText xml:space="preserve">this </w:delText>
        </w:r>
      </w:del>
      <w:ins w:id="1011" w:author="Guillermo Gea Izquierdo" w:date="2019-07-30T15:24:00Z">
        <w:r w:rsidR="00FC5EFA">
          <w:t xml:space="preserve">the </w:t>
        </w:r>
      </w:ins>
      <w:r>
        <w:t xml:space="preserve">species, but for all ecosystem services that these singular forests offer at Mediterranean mountain. Following our study it is necessary to </w:t>
      </w:r>
      <w:ins w:id="1012" w:author="Guillermo Gea Izquierdo" w:date="2019-07-30T15:24:00Z">
        <w:r w:rsidR="00FC5EFA">
          <w:t xml:space="preserve">further </w:t>
        </w:r>
      </w:ins>
      <w:r>
        <w:t>disentangle how ecosystem services and stand dynamics are affected by the combination of climate change and land-use legacies in highly transformed landscapes like the one studied here.</w:t>
      </w:r>
    </w:p>
    <w:p w14:paraId="39943215" w14:textId="7CB67C91" w:rsidR="00D1790C" w:rsidRDefault="00EB7249">
      <w:pPr>
        <w:pStyle w:val="Ttulo1"/>
      </w:pPr>
      <w:bookmarkStart w:id="1013" w:name="acknowledgments"/>
      <w:r>
        <w:t>Acknowledg</w:t>
      </w:r>
      <w:ins w:id="1014" w:author="Guillermo Gea Izquierdo" w:date="2019-07-30T12:14:00Z">
        <w:r w:rsidR="009D1C40">
          <w:t>e</w:t>
        </w:r>
      </w:ins>
      <w:r>
        <w:t>ments</w:t>
      </w:r>
      <w:bookmarkEnd w:id="1013"/>
    </w:p>
    <w:p w14:paraId="05521CF5" w14:textId="77777777" w:rsidR="00D1790C" w:rsidRDefault="00EB7249">
      <w:r>
        <w:t xml:space="preserve">We would like to thank Sammy Lucy </w:t>
      </w:r>
      <w:proofErr w:type="spellStart"/>
      <w:r>
        <w:t>Behle</w:t>
      </w:r>
      <w:proofErr w:type="spellEnd"/>
      <w:r>
        <w:t xml:space="preserve">, M. Suarez-Muñoz and F.J. </w:t>
      </w:r>
      <w:proofErr w:type="spellStart"/>
      <w:r>
        <w:t>Bonet-García</w:t>
      </w:r>
      <w:proofErr w:type="spellEnd"/>
      <w:r>
        <w:t xml:space="preserve"> for their </w:t>
      </w:r>
      <w:proofErr w:type="spellStart"/>
      <w:r>
        <w:t>assistence</w:t>
      </w:r>
      <w:proofErr w:type="spellEnd"/>
      <w:r>
        <w:t xml:space="preserve"> in the field monitoring. A. Reyes and J. Blanco helped in the filtering of satellite data. F.J. Cano-Manuel and F.J. Navarro provided worthwhile information about oak management projects in Sierra Nevada. We also are very thankful to F.J. </w:t>
      </w:r>
      <w:proofErr w:type="spellStart"/>
      <w:r>
        <w:t>Bonet-García</w:t>
      </w:r>
      <w:proofErr w:type="spellEnd"/>
      <w:r>
        <w:t xml:space="preserve"> for his valuable comments in an earlier version of the manuscript. Environment Department of </w:t>
      </w:r>
      <w:proofErr w:type="spellStart"/>
      <w:r>
        <w:t>Andalusian</w:t>
      </w:r>
      <w:proofErr w:type="spellEnd"/>
      <w:r>
        <w:t xml:space="preserve"> Regional Government and Director of Sierra Nevada National and Natural Park provided permission for </w:t>
      </w:r>
      <w:proofErr w:type="gramStart"/>
      <w:r>
        <w:t>field work</w:t>
      </w:r>
      <w:proofErr w:type="gramEnd"/>
      <w:r>
        <w:t xml:space="preserve">. This research work was conducted in the collaborative framework of the “Sierra Nevada Global Change Observatory” Project from the Environment Department of </w:t>
      </w:r>
      <w:proofErr w:type="spellStart"/>
      <w:r>
        <w:t>Andalusian</w:t>
      </w:r>
      <w:proofErr w:type="spellEnd"/>
      <w:r>
        <w:t xml:space="preserve"> Regional Government (with the support of European Union FEDER Project). We also thank to LIFE-ADAPTAMED (LIFE14 CCA/ES/000612): </w:t>
      </w:r>
      <w:r>
        <w:rPr>
          <w:i/>
        </w:rPr>
        <w:t xml:space="preserve">Protection of key ecosystem services by adaptive management of Climate Change endangered Mediterranean </w:t>
      </w:r>
      <w:proofErr w:type="spellStart"/>
      <w:r>
        <w:rPr>
          <w:i/>
        </w:rPr>
        <w:t>socioecosystems</w:t>
      </w:r>
      <w:proofErr w:type="spellEnd"/>
      <w:r>
        <w:t xml:space="preserve"> and H2020 project </w:t>
      </w:r>
      <w:r>
        <w:rPr>
          <w:i/>
        </w:rPr>
        <w:t>ECOPOTENTIAL: Improving future ecosystem benefits through earth observations</w:t>
      </w:r>
      <w:r>
        <w:t xml:space="preserve"> (</w:t>
      </w:r>
      <w:hyperlink r:id="rId12">
        <w:r>
          <w:rPr>
            <w:rStyle w:val="Hipervnculo"/>
          </w:rPr>
          <w:t>http://www.ecopotential-project.eu/</w:t>
        </w:r>
      </w:hyperlink>
      <w:r>
        <w:t>) (No 641762), for their funding support.</w:t>
      </w:r>
    </w:p>
    <w:p w14:paraId="3A2DA7DD" w14:textId="77777777" w:rsidR="00D1790C" w:rsidRDefault="00EB7249">
      <w:pPr>
        <w:pStyle w:val="Ttulo1"/>
      </w:pPr>
      <w:bookmarkStart w:id="1015" w:name="references"/>
      <w:r>
        <w:lastRenderedPageBreak/>
        <w:t>References</w:t>
      </w:r>
      <w:bookmarkEnd w:id="1015"/>
    </w:p>
    <w:p w14:paraId="048DA05B" w14:textId="77777777" w:rsidR="00D1790C" w:rsidRDefault="00EB7249">
      <w:pPr>
        <w:pStyle w:val="Bibliografa"/>
      </w:pPr>
      <w:bookmarkStart w:id="1016" w:name="ref-AlcarazSegura2009"/>
      <w:bookmarkStart w:id="1017" w:name="refs"/>
      <w:proofErr w:type="spellStart"/>
      <w:proofErr w:type="gramStart"/>
      <w:r>
        <w:t>Alcaraz</w:t>
      </w:r>
      <w:proofErr w:type="spellEnd"/>
      <w:r>
        <w:t xml:space="preserve">-Segura D, Cabello J, </w:t>
      </w:r>
      <w:proofErr w:type="spellStart"/>
      <w:r>
        <w:t>Paruelo</w:t>
      </w:r>
      <w:proofErr w:type="spellEnd"/>
      <w:r>
        <w:t xml:space="preserve"> JM, Delibes M. 2009.</w:t>
      </w:r>
      <w:proofErr w:type="gramEnd"/>
      <w:r>
        <w:t xml:space="preserve"> Use of descriptors of ecosystem functioning for monitoring a national park network: A remote sensing approach. </w:t>
      </w:r>
      <w:proofErr w:type="gramStart"/>
      <w:r>
        <w:t>Environmental Management 43:38–48.</w:t>
      </w:r>
      <w:proofErr w:type="gramEnd"/>
    </w:p>
    <w:p w14:paraId="484D7915" w14:textId="77777777" w:rsidR="00D1790C" w:rsidRDefault="00EB7249">
      <w:pPr>
        <w:pStyle w:val="Bibliografa"/>
      </w:pPr>
      <w:bookmarkStart w:id="1018" w:name="ref-Alcaraz2016obsnev_ndvi"/>
      <w:bookmarkEnd w:id="1016"/>
      <w:proofErr w:type="spellStart"/>
      <w:proofErr w:type="gramStart"/>
      <w:r>
        <w:t>Alcaraz</w:t>
      </w:r>
      <w:proofErr w:type="spellEnd"/>
      <w:r>
        <w:t>-Segura D, Reyes A, Cabello J. 2016.</w:t>
      </w:r>
      <w:proofErr w:type="gramEnd"/>
      <w:r>
        <w:t xml:space="preserve"> </w:t>
      </w:r>
      <w:proofErr w:type="gramStart"/>
      <w:r>
        <w:t xml:space="preserve">Changes in vegetation productivity according to </w:t>
      </w:r>
      <w:proofErr w:type="spellStart"/>
      <w:r>
        <w:t>teledetection</w:t>
      </w:r>
      <w:proofErr w:type="spellEnd"/>
      <w:r>
        <w:t>.</w:t>
      </w:r>
      <w:proofErr w:type="gramEnd"/>
      <w:r>
        <w:t xml:space="preserve"> In: Zamora R, Pérez-</w:t>
      </w:r>
      <w:proofErr w:type="spellStart"/>
      <w:r>
        <w:t>Luque</w:t>
      </w:r>
      <w:proofErr w:type="spellEnd"/>
      <w:r>
        <w:t xml:space="preserve"> A, </w:t>
      </w:r>
      <w:proofErr w:type="spellStart"/>
      <w:r>
        <w:t>Bonet</w:t>
      </w:r>
      <w:proofErr w:type="spellEnd"/>
      <w:r>
        <w:t xml:space="preserve"> F, </w:t>
      </w:r>
      <w:proofErr w:type="spellStart"/>
      <w:r>
        <w:t>Barea-Azcón</w:t>
      </w:r>
      <w:proofErr w:type="spellEnd"/>
      <w:r>
        <w:t xml:space="preserve"> J, </w:t>
      </w:r>
      <w:proofErr w:type="spellStart"/>
      <w:r>
        <w:t>Aspizua</w:t>
      </w:r>
      <w:proofErr w:type="spellEnd"/>
      <w:r>
        <w:t xml:space="preserve"> R, editors. Global change impacts in Sierra Nevada: Challenges for conservation. </w:t>
      </w:r>
      <w:proofErr w:type="spellStart"/>
      <w:proofErr w:type="gramStart"/>
      <w:r>
        <w:t>Consejería</w:t>
      </w:r>
      <w:proofErr w:type="spellEnd"/>
      <w:r>
        <w:t xml:space="preserve"> de </w:t>
      </w:r>
      <w:proofErr w:type="spellStart"/>
      <w:r>
        <w:t>Medio</w:t>
      </w:r>
      <w:proofErr w:type="spellEnd"/>
      <w:r>
        <w:t xml:space="preserve"> </w:t>
      </w:r>
      <w:proofErr w:type="spellStart"/>
      <w:r>
        <w:t>Ambiente</w:t>
      </w:r>
      <w:proofErr w:type="spellEnd"/>
      <w:r>
        <w:t xml:space="preserve"> y </w:t>
      </w:r>
      <w:proofErr w:type="spellStart"/>
      <w:r>
        <w:t>Ordenación</w:t>
      </w:r>
      <w:proofErr w:type="spellEnd"/>
      <w:r>
        <w:t xml:space="preserve"> del </w:t>
      </w:r>
      <w:proofErr w:type="spellStart"/>
      <w:r>
        <w:t>Territorio</w:t>
      </w:r>
      <w:proofErr w:type="spellEnd"/>
      <w:r>
        <w:t>.</w:t>
      </w:r>
      <w:proofErr w:type="gramEnd"/>
      <w:r>
        <w:t xml:space="preserve"> Junta de Andalucía. </w:t>
      </w:r>
      <w:proofErr w:type="spellStart"/>
      <w:proofErr w:type="gramStart"/>
      <w:r>
        <w:t>pp</w:t>
      </w:r>
      <w:proofErr w:type="spellEnd"/>
      <w:proofErr w:type="gramEnd"/>
      <w:r>
        <w:t xml:space="preserve"> 142–5.</w:t>
      </w:r>
    </w:p>
    <w:p w14:paraId="5F2AF30B" w14:textId="77777777" w:rsidR="00D1790C" w:rsidRDefault="00EB7249">
      <w:pPr>
        <w:pStyle w:val="Bibliografa"/>
      </w:pPr>
      <w:bookmarkStart w:id="1019" w:name="ref-Allen2010"/>
      <w:bookmarkEnd w:id="1018"/>
      <w:r>
        <w:t xml:space="preserve">Allen CD, </w:t>
      </w:r>
      <w:proofErr w:type="spellStart"/>
      <w:r>
        <w:t>Macalady</w:t>
      </w:r>
      <w:proofErr w:type="spellEnd"/>
      <w:r>
        <w:t xml:space="preserve"> AK, </w:t>
      </w:r>
      <w:proofErr w:type="spellStart"/>
      <w:r>
        <w:t>Chenchouni</w:t>
      </w:r>
      <w:proofErr w:type="spellEnd"/>
      <w:r>
        <w:t xml:space="preserve"> H, </w:t>
      </w:r>
      <w:proofErr w:type="spellStart"/>
      <w:r>
        <w:t>Bachelet</w:t>
      </w:r>
      <w:proofErr w:type="spellEnd"/>
      <w:r>
        <w:t xml:space="preserve">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DD, Hogg E (Ted), Gonzalez P, </w:t>
      </w:r>
      <w:proofErr w:type="spellStart"/>
      <w:r>
        <w:t>Fensham</w:t>
      </w:r>
      <w:proofErr w:type="spellEnd"/>
      <w:r>
        <w:t xml:space="preserve"> R, Zhang Z, Castro J, </w:t>
      </w:r>
      <w:proofErr w:type="spellStart"/>
      <w:r>
        <w:t>Demidova</w:t>
      </w:r>
      <w:proofErr w:type="spellEnd"/>
      <w:r>
        <w:t xml:space="preserve"> N, Lim J-H, Allard G, Running SW, </w:t>
      </w:r>
      <w:proofErr w:type="spellStart"/>
      <w:r>
        <w:t>Semerci</w:t>
      </w:r>
      <w:proofErr w:type="spellEnd"/>
      <w:r>
        <w:t xml:space="preserve"> A, Cobb N. 2010. A global overview of drought and heat-induced tree mortality reveals emerging climate change risks for forests. Forest Ecology and Management 259:660–84.</w:t>
      </w:r>
    </w:p>
    <w:p w14:paraId="0DBAD3BA" w14:textId="77777777" w:rsidR="00D1790C" w:rsidRDefault="00EB7249">
      <w:pPr>
        <w:pStyle w:val="Bibliografa"/>
      </w:pPr>
      <w:bookmarkStart w:id="1020" w:name="ref-Babst2017"/>
      <w:bookmarkEnd w:id="1019"/>
      <w:proofErr w:type="spellStart"/>
      <w:r>
        <w:t>Babst</w:t>
      </w:r>
      <w:proofErr w:type="spellEnd"/>
      <w:r>
        <w:t xml:space="preserve"> F, </w:t>
      </w:r>
      <w:proofErr w:type="spellStart"/>
      <w:r>
        <w:t>Poulter</w:t>
      </w:r>
      <w:proofErr w:type="spellEnd"/>
      <w:r>
        <w:t xml:space="preserve"> B, </w:t>
      </w:r>
      <w:proofErr w:type="spellStart"/>
      <w:r>
        <w:t>Bodesheim</w:t>
      </w:r>
      <w:proofErr w:type="spellEnd"/>
      <w:r>
        <w:t xml:space="preserve"> P, </w:t>
      </w:r>
      <w:proofErr w:type="spellStart"/>
      <w:r>
        <w:t>Mahecha</w:t>
      </w:r>
      <w:proofErr w:type="spellEnd"/>
      <w:r>
        <w:t xml:space="preserve"> M, C Frank D. 2017. Improved tree-ring archives will support earth-system science. Nature Ecology and Evolution 1:1–2.</w:t>
      </w:r>
    </w:p>
    <w:p w14:paraId="53593B2B" w14:textId="77777777" w:rsidR="00D1790C" w:rsidRDefault="00EB7249">
      <w:pPr>
        <w:pStyle w:val="Bibliografa"/>
      </w:pPr>
      <w:bookmarkStart w:id="1021" w:name="ref-Babst2013"/>
      <w:bookmarkEnd w:id="1020"/>
      <w:proofErr w:type="spellStart"/>
      <w:r>
        <w:t>Babst</w:t>
      </w:r>
      <w:proofErr w:type="spellEnd"/>
      <w:r>
        <w:t xml:space="preserve"> F, </w:t>
      </w:r>
      <w:proofErr w:type="spellStart"/>
      <w:r>
        <w:t>Poulter</w:t>
      </w:r>
      <w:proofErr w:type="spellEnd"/>
      <w:r>
        <w:t xml:space="preserve"> B, </w:t>
      </w:r>
      <w:proofErr w:type="spellStart"/>
      <w:r>
        <w:t>Trouet</w:t>
      </w:r>
      <w:proofErr w:type="spellEnd"/>
      <w:r>
        <w:t xml:space="preserve"> V, Tan K, </w:t>
      </w:r>
      <w:proofErr w:type="spellStart"/>
      <w:r>
        <w:t>Neuwirth</w:t>
      </w:r>
      <w:proofErr w:type="spellEnd"/>
      <w:r>
        <w:t xml:space="preserve"> B, Wilson R, </w:t>
      </w:r>
      <w:proofErr w:type="spellStart"/>
      <w:r>
        <w:t>Carrer</w:t>
      </w:r>
      <w:proofErr w:type="spellEnd"/>
      <w:r>
        <w:t xml:space="preserve"> M, </w:t>
      </w:r>
      <w:proofErr w:type="spellStart"/>
      <w:r>
        <w:t>Grabner</w:t>
      </w:r>
      <w:proofErr w:type="spellEnd"/>
      <w:r>
        <w:t xml:space="preserve"> M, </w:t>
      </w:r>
      <w:proofErr w:type="spellStart"/>
      <w:r>
        <w:t>Tegel</w:t>
      </w:r>
      <w:proofErr w:type="spellEnd"/>
      <w:r>
        <w:t xml:space="preserve"> W, </w:t>
      </w:r>
      <w:proofErr w:type="spellStart"/>
      <w:r>
        <w:t>Levanic</w:t>
      </w:r>
      <w:proofErr w:type="spellEnd"/>
      <w:r>
        <w:t xml:space="preserve"> T, </w:t>
      </w:r>
      <w:proofErr w:type="spellStart"/>
      <w:r>
        <w:t>Panayotov</w:t>
      </w:r>
      <w:proofErr w:type="spellEnd"/>
      <w:r>
        <w:t xml:space="preserve"> M, </w:t>
      </w:r>
      <w:proofErr w:type="spellStart"/>
      <w:r>
        <w:t>Urbinati</w:t>
      </w:r>
      <w:proofErr w:type="spellEnd"/>
      <w:r>
        <w:t xml:space="preserve"> C, </w:t>
      </w:r>
      <w:proofErr w:type="spellStart"/>
      <w:r>
        <w:t>Bouriaud</w:t>
      </w:r>
      <w:proofErr w:type="spellEnd"/>
      <w:r>
        <w:t xml:space="preserve"> O, </w:t>
      </w:r>
      <w:proofErr w:type="spellStart"/>
      <w:r>
        <w:t>Ciais</w:t>
      </w:r>
      <w:proofErr w:type="spellEnd"/>
      <w:r>
        <w:t xml:space="preserve"> P, Frank D. 2013. </w:t>
      </w:r>
      <w:proofErr w:type="gramStart"/>
      <w:r>
        <w:t>Site‐ and species‐specific responses of forest growth to climate across the European continent.</w:t>
      </w:r>
      <w:proofErr w:type="gramEnd"/>
      <w:r>
        <w:t xml:space="preserve"> </w:t>
      </w:r>
      <w:proofErr w:type="gramStart"/>
      <w:r>
        <w:t>Global Ecology and Biogeography 22:706–17.</w:t>
      </w:r>
      <w:proofErr w:type="gramEnd"/>
    </w:p>
    <w:p w14:paraId="213FCE18" w14:textId="77777777" w:rsidR="00D1790C" w:rsidRDefault="00EB7249">
      <w:pPr>
        <w:pStyle w:val="Bibliografa"/>
      </w:pPr>
      <w:bookmarkStart w:id="1022" w:name="ref-Bhuyan2017"/>
      <w:bookmarkEnd w:id="1021"/>
      <w:proofErr w:type="spellStart"/>
      <w:r>
        <w:t>Bhuyan</w:t>
      </w:r>
      <w:proofErr w:type="spellEnd"/>
      <w:r>
        <w:t xml:space="preserve"> U, </w:t>
      </w:r>
      <w:proofErr w:type="spellStart"/>
      <w:r>
        <w:t>Zang</w:t>
      </w:r>
      <w:proofErr w:type="spellEnd"/>
      <w:r>
        <w:t xml:space="preserve"> C, </w:t>
      </w:r>
      <w:proofErr w:type="spellStart"/>
      <w:r>
        <w:t>Menzel</w:t>
      </w:r>
      <w:proofErr w:type="spellEnd"/>
      <w:r>
        <w:t xml:space="preserve"> A. 2017. Different responses of multispecies tree ring growth to various drought indices across Europe. </w:t>
      </w:r>
      <w:proofErr w:type="spellStart"/>
      <w:proofErr w:type="gramStart"/>
      <w:r>
        <w:t>Dendrochronologia</w:t>
      </w:r>
      <w:proofErr w:type="spellEnd"/>
      <w:r>
        <w:t xml:space="preserve"> 44:1–8.</w:t>
      </w:r>
      <w:proofErr w:type="gramEnd"/>
    </w:p>
    <w:p w14:paraId="27D230A8" w14:textId="77777777" w:rsidR="00D1790C" w:rsidRDefault="00EB7249">
      <w:pPr>
        <w:pStyle w:val="Bibliografa"/>
      </w:pPr>
      <w:bookmarkStart w:id="1023" w:name="ref-Biondi2008"/>
      <w:bookmarkEnd w:id="1022"/>
      <w:proofErr w:type="spellStart"/>
      <w:proofErr w:type="gramStart"/>
      <w:r>
        <w:t>Biondi</w:t>
      </w:r>
      <w:proofErr w:type="spellEnd"/>
      <w:r>
        <w:t xml:space="preserve"> F, </w:t>
      </w:r>
      <w:proofErr w:type="spellStart"/>
      <w:r>
        <w:t>Qeadan</w:t>
      </w:r>
      <w:proofErr w:type="spellEnd"/>
      <w:r>
        <w:t xml:space="preserve"> F. 2008.</w:t>
      </w:r>
      <w:proofErr w:type="gramEnd"/>
      <w:r>
        <w:t xml:space="preserve"> A theory-driven approach to tree-ring standardization: Defining the biological trend from expected basal area increment. </w:t>
      </w:r>
      <w:proofErr w:type="gramStart"/>
      <w:r>
        <w:t>Tree-Ring Research 64:81–96.</w:t>
      </w:r>
      <w:proofErr w:type="gramEnd"/>
      <w:r>
        <w:t xml:space="preserve"> </w:t>
      </w:r>
      <w:hyperlink r:id="rId13">
        <w:r>
          <w:rPr>
            <w:rStyle w:val="Hipervnculo"/>
          </w:rPr>
          <w:t>https://doi.org/10.3959/2008-6.1</w:t>
        </w:r>
      </w:hyperlink>
    </w:p>
    <w:p w14:paraId="45A170E0" w14:textId="77777777" w:rsidR="00D1790C" w:rsidRDefault="00EB7249">
      <w:pPr>
        <w:pStyle w:val="Bibliografa"/>
      </w:pPr>
      <w:bookmarkStart w:id="1024" w:name="ref-Bonet2016obsnev_forest"/>
      <w:bookmarkEnd w:id="1023"/>
      <w:proofErr w:type="spellStart"/>
      <w:r>
        <w:t>Bonet</w:t>
      </w:r>
      <w:proofErr w:type="spellEnd"/>
      <w:r>
        <w:t xml:space="preserve"> F, </w:t>
      </w:r>
      <w:proofErr w:type="spellStart"/>
      <w:r>
        <w:t>Aspizua</w:t>
      </w:r>
      <w:proofErr w:type="spellEnd"/>
      <w:r>
        <w:t xml:space="preserve"> R, Navarro J. 2016. History of Sierra Nevada forest management: Implications for adaptation to global change. In: Zamora R, Pérez-</w:t>
      </w:r>
      <w:proofErr w:type="spellStart"/>
      <w:r>
        <w:t>Luque</w:t>
      </w:r>
      <w:proofErr w:type="spellEnd"/>
      <w:r>
        <w:t xml:space="preserve"> A, </w:t>
      </w:r>
      <w:proofErr w:type="spellStart"/>
      <w:r>
        <w:t>Bonet</w:t>
      </w:r>
      <w:proofErr w:type="spellEnd"/>
      <w:r>
        <w:t xml:space="preserve"> F, </w:t>
      </w:r>
      <w:proofErr w:type="spellStart"/>
      <w:r>
        <w:t>Barea-Azcón</w:t>
      </w:r>
      <w:proofErr w:type="spellEnd"/>
      <w:r>
        <w:t xml:space="preserve"> J, </w:t>
      </w:r>
      <w:proofErr w:type="spellStart"/>
      <w:r>
        <w:t>Aspizua</w:t>
      </w:r>
      <w:proofErr w:type="spellEnd"/>
      <w:r>
        <w:t xml:space="preserve"> R, editors. Global change impacts in Sierra Nevada: Challenges for conservation. </w:t>
      </w:r>
      <w:proofErr w:type="spellStart"/>
      <w:proofErr w:type="gramStart"/>
      <w:r>
        <w:t>Consejería</w:t>
      </w:r>
      <w:proofErr w:type="spellEnd"/>
      <w:r>
        <w:t xml:space="preserve"> de </w:t>
      </w:r>
      <w:proofErr w:type="spellStart"/>
      <w:r>
        <w:t>Medio</w:t>
      </w:r>
      <w:proofErr w:type="spellEnd"/>
      <w:r>
        <w:t xml:space="preserve"> </w:t>
      </w:r>
      <w:proofErr w:type="spellStart"/>
      <w:r>
        <w:t>Ambiente</w:t>
      </w:r>
      <w:proofErr w:type="spellEnd"/>
      <w:r>
        <w:t xml:space="preserve"> y </w:t>
      </w:r>
      <w:proofErr w:type="spellStart"/>
      <w:r>
        <w:t>Ordenación</w:t>
      </w:r>
      <w:proofErr w:type="spellEnd"/>
      <w:r>
        <w:t xml:space="preserve"> del </w:t>
      </w:r>
      <w:proofErr w:type="spellStart"/>
      <w:r>
        <w:t>Territorio</w:t>
      </w:r>
      <w:proofErr w:type="spellEnd"/>
      <w:r>
        <w:t>.</w:t>
      </w:r>
      <w:proofErr w:type="gramEnd"/>
      <w:r>
        <w:t xml:space="preserve"> Junta de Andalucía. </w:t>
      </w:r>
      <w:proofErr w:type="spellStart"/>
      <w:proofErr w:type="gramStart"/>
      <w:r>
        <w:t>pp</w:t>
      </w:r>
      <w:proofErr w:type="spellEnd"/>
      <w:proofErr w:type="gramEnd"/>
      <w:r>
        <w:t xml:space="preserve"> 153–6.</w:t>
      </w:r>
    </w:p>
    <w:p w14:paraId="5D742507" w14:textId="06F5CA0A" w:rsidR="00D1790C" w:rsidDel="004F739C" w:rsidRDefault="00EB7249">
      <w:pPr>
        <w:pStyle w:val="Bibliografa"/>
        <w:rPr>
          <w:del w:id="1025" w:author="Guillermo Gea Izquierdo" w:date="2019-07-30T15:36:00Z"/>
        </w:rPr>
      </w:pPr>
      <w:bookmarkStart w:id="1026" w:name="ref-Brewer2002"/>
      <w:bookmarkEnd w:id="1024"/>
      <w:del w:id="1027" w:author="Guillermo Gea Izquierdo" w:date="2019-07-30T15:36:00Z">
        <w:r w:rsidDel="004F739C">
          <w:delText>Brewer S, Cheddadi R, Beaulieu J de, Reille M. 2002. The spread of deciduous Quercus throughout Europe since the last glacial period. Forest Ecology and Management 156:27–48.</w:delText>
        </w:r>
      </w:del>
    </w:p>
    <w:p w14:paraId="4BBD6DB6" w14:textId="77777777" w:rsidR="00D1790C" w:rsidRDefault="00EB7249">
      <w:pPr>
        <w:pStyle w:val="Bibliografa"/>
      </w:pPr>
      <w:bookmarkStart w:id="1028" w:name="ref-Bunn2010"/>
      <w:bookmarkEnd w:id="1026"/>
      <w:r>
        <w:t xml:space="preserve">Bunn AG. 2010. Statistical and visual </w:t>
      </w:r>
      <w:proofErr w:type="spellStart"/>
      <w:r>
        <w:t>crossdating</w:t>
      </w:r>
      <w:proofErr w:type="spellEnd"/>
      <w:r>
        <w:t xml:space="preserve"> in r using the </w:t>
      </w:r>
      <w:proofErr w:type="spellStart"/>
      <w:r>
        <w:t>dplR</w:t>
      </w:r>
      <w:proofErr w:type="spellEnd"/>
      <w:r>
        <w:t xml:space="preserve"> library. </w:t>
      </w:r>
      <w:proofErr w:type="spellStart"/>
      <w:proofErr w:type="gramStart"/>
      <w:r>
        <w:t>Dendrochronologia</w:t>
      </w:r>
      <w:proofErr w:type="spellEnd"/>
      <w:r>
        <w:t xml:space="preserve"> 28:251–8.</w:t>
      </w:r>
      <w:proofErr w:type="gramEnd"/>
    </w:p>
    <w:p w14:paraId="3D26B5BC" w14:textId="77777777" w:rsidR="00D1790C" w:rsidRDefault="00EB7249">
      <w:pPr>
        <w:pStyle w:val="Bibliografa"/>
      </w:pPr>
      <w:bookmarkStart w:id="1029" w:name="ref-Calatrava2019"/>
      <w:bookmarkEnd w:id="1028"/>
      <w:proofErr w:type="spellStart"/>
      <w:proofErr w:type="gramStart"/>
      <w:r>
        <w:t>Calatrava</w:t>
      </w:r>
      <w:proofErr w:type="spellEnd"/>
      <w:r>
        <w:t xml:space="preserve"> J, </w:t>
      </w:r>
      <w:proofErr w:type="spellStart"/>
      <w:r>
        <w:t>Sayadi</w:t>
      </w:r>
      <w:proofErr w:type="spellEnd"/>
      <w:r>
        <w:t xml:space="preserve"> S. 2019.</w:t>
      </w:r>
      <w:proofErr w:type="gramEnd"/>
      <w:r>
        <w:t xml:space="preserve"> Evolution of farming systems in the </w:t>
      </w:r>
      <w:proofErr w:type="spellStart"/>
      <w:r>
        <w:t>mediterranean</w:t>
      </w:r>
      <w:proofErr w:type="spellEnd"/>
      <w:r>
        <w:t xml:space="preserve"> high mountain: The case of the </w:t>
      </w:r>
      <w:proofErr w:type="spellStart"/>
      <w:r>
        <w:t>Alpujarra</w:t>
      </w:r>
      <w:proofErr w:type="spellEnd"/>
      <w:r>
        <w:t xml:space="preserve"> Alta (Spain). </w:t>
      </w:r>
      <w:proofErr w:type="gramStart"/>
      <w:r>
        <w:t>Sustainability 11:704.</w:t>
      </w:r>
      <w:proofErr w:type="gramEnd"/>
      <w:r>
        <w:t xml:space="preserve"> </w:t>
      </w:r>
      <w:hyperlink r:id="rId14">
        <w:r>
          <w:rPr>
            <w:rStyle w:val="Hipervnculo"/>
          </w:rPr>
          <w:t>https://doi.org/10.3390/su11030704</w:t>
        </w:r>
      </w:hyperlink>
    </w:p>
    <w:p w14:paraId="1116C63D" w14:textId="77777777" w:rsidR="00D1790C" w:rsidRDefault="00EB7249">
      <w:pPr>
        <w:pStyle w:val="Bibliografa"/>
      </w:pPr>
      <w:bookmarkStart w:id="1030" w:name="ref-CamachoOlmedo2002"/>
      <w:bookmarkEnd w:id="1029"/>
      <w:proofErr w:type="gramStart"/>
      <w:r>
        <w:lastRenderedPageBreak/>
        <w:t>Camacho-</w:t>
      </w:r>
      <w:proofErr w:type="spellStart"/>
      <w:r>
        <w:t>Olmedo</w:t>
      </w:r>
      <w:proofErr w:type="spellEnd"/>
      <w:r>
        <w:t xml:space="preserve"> M, </w:t>
      </w:r>
      <w:proofErr w:type="spellStart"/>
      <w:r>
        <w:t>García-Martínez</w:t>
      </w:r>
      <w:proofErr w:type="spellEnd"/>
      <w:r>
        <w:t xml:space="preserve"> P, Jiménez-</w:t>
      </w:r>
      <w:proofErr w:type="spellStart"/>
      <w:r>
        <w:t>Olivencia</w:t>
      </w:r>
      <w:proofErr w:type="spellEnd"/>
      <w:r>
        <w:t xml:space="preserve"> Y, </w:t>
      </w:r>
      <w:proofErr w:type="spellStart"/>
      <w:r>
        <w:t>Menor-Toribio</w:t>
      </w:r>
      <w:proofErr w:type="spellEnd"/>
      <w:r>
        <w:t xml:space="preserve"> J, </w:t>
      </w:r>
      <w:proofErr w:type="spellStart"/>
      <w:r>
        <w:t>Paniza</w:t>
      </w:r>
      <w:proofErr w:type="spellEnd"/>
      <w:r>
        <w:t>-Cabrera A. 2002.</w:t>
      </w:r>
      <w:proofErr w:type="gramEnd"/>
      <w:r>
        <w:t xml:space="preserve"> </w:t>
      </w:r>
      <w:proofErr w:type="spellStart"/>
      <w:r>
        <w:t>Dinámica</w:t>
      </w:r>
      <w:proofErr w:type="spellEnd"/>
      <w:r>
        <w:t xml:space="preserve"> </w:t>
      </w:r>
      <w:proofErr w:type="spellStart"/>
      <w:r>
        <w:t>evolutiva</w:t>
      </w:r>
      <w:proofErr w:type="spellEnd"/>
      <w:r>
        <w:t xml:space="preserve"> del </w:t>
      </w:r>
      <w:proofErr w:type="spellStart"/>
      <w:r>
        <w:t>paisaje</w:t>
      </w:r>
      <w:proofErr w:type="spellEnd"/>
      <w:r>
        <w:t xml:space="preserve"> vegetal de la Alta </w:t>
      </w:r>
      <w:proofErr w:type="spellStart"/>
      <w:r>
        <w:t>Alpujarra</w:t>
      </w:r>
      <w:proofErr w:type="spellEnd"/>
      <w:r>
        <w:t xml:space="preserve"> </w:t>
      </w:r>
      <w:proofErr w:type="spellStart"/>
      <w:r>
        <w:t>granadina</w:t>
      </w:r>
      <w:proofErr w:type="spellEnd"/>
      <w:r>
        <w:t xml:space="preserve"> en la </w:t>
      </w:r>
      <w:proofErr w:type="spellStart"/>
      <w:r>
        <w:t>segunda</w:t>
      </w:r>
      <w:proofErr w:type="spellEnd"/>
      <w:r>
        <w:t xml:space="preserve"> </w:t>
      </w:r>
      <w:proofErr w:type="spellStart"/>
      <w:r>
        <w:t>mitad</w:t>
      </w:r>
      <w:proofErr w:type="spellEnd"/>
      <w:r>
        <w:t xml:space="preserve"> del s. XX. </w:t>
      </w:r>
      <w:proofErr w:type="spellStart"/>
      <w:proofErr w:type="gramStart"/>
      <w:r>
        <w:t>Cuadernos</w:t>
      </w:r>
      <w:proofErr w:type="spellEnd"/>
      <w:r>
        <w:t xml:space="preserve"> </w:t>
      </w:r>
      <w:proofErr w:type="spellStart"/>
      <w:r>
        <w:t>Geográficos</w:t>
      </w:r>
      <w:proofErr w:type="spellEnd"/>
      <w:r>
        <w:t xml:space="preserve"> 32:25–42.</w:t>
      </w:r>
      <w:proofErr w:type="gramEnd"/>
    </w:p>
    <w:p w14:paraId="31BFDCF1" w14:textId="77777777" w:rsidR="00D1790C" w:rsidRDefault="00EB7249">
      <w:pPr>
        <w:pStyle w:val="Bibliografa"/>
      </w:pPr>
      <w:bookmarkStart w:id="1031" w:name="ref-Camarero2015b"/>
      <w:bookmarkEnd w:id="1030"/>
      <w:proofErr w:type="spellStart"/>
      <w:r>
        <w:t>Camarero</w:t>
      </w:r>
      <w:proofErr w:type="spellEnd"/>
      <w:r>
        <w:t xml:space="preserve"> J, </w:t>
      </w:r>
      <w:proofErr w:type="spellStart"/>
      <w:r>
        <w:t>Franquesa</w:t>
      </w:r>
      <w:proofErr w:type="spellEnd"/>
      <w:r>
        <w:t xml:space="preserve"> M, </w:t>
      </w:r>
      <w:proofErr w:type="spellStart"/>
      <w:r>
        <w:t>Sangüesa-Barreda</w:t>
      </w:r>
      <w:proofErr w:type="spellEnd"/>
      <w:r>
        <w:t xml:space="preserve"> G. 2015a. Timing of drought triggers distinct growth responses in holm oak: Implications to predict warming-induced forest defoliation and growth decline. Forests 6:1576–97.</w:t>
      </w:r>
    </w:p>
    <w:p w14:paraId="288BC7AB" w14:textId="77777777" w:rsidR="00D1790C" w:rsidRDefault="00EB7249">
      <w:pPr>
        <w:pStyle w:val="Bibliografa"/>
      </w:pPr>
      <w:bookmarkStart w:id="1032" w:name="ref-Camarero2015"/>
      <w:bookmarkEnd w:id="1031"/>
      <w:proofErr w:type="spellStart"/>
      <w:r>
        <w:t>Camarero</w:t>
      </w:r>
      <w:proofErr w:type="spellEnd"/>
      <w:r>
        <w:t xml:space="preserve"> JJ, </w:t>
      </w:r>
      <w:proofErr w:type="spellStart"/>
      <w:r>
        <w:t>Gazol</w:t>
      </w:r>
      <w:proofErr w:type="spellEnd"/>
      <w:r>
        <w:t xml:space="preserve"> A, </w:t>
      </w:r>
      <w:proofErr w:type="spellStart"/>
      <w:r>
        <w:t>Sangüesa-Barreda</w:t>
      </w:r>
      <w:proofErr w:type="spellEnd"/>
      <w:r>
        <w:t xml:space="preserve"> G, </w:t>
      </w:r>
      <w:proofErr w:type="spellStart"/>
      <w:r>
        <w:t>Oliva</w:t>
      </w:r>
      <w:proofErr w:type="spellEnd"/>
      <w:r>
        <w:t xml:space="preserve"> J, Vicente-Serrano SM. 2015b. To die or not to die: Early warnings of tree dieback in response to a severe drought. </w:t>
      </w:r>
      <w:proofErr w:type="gramStart"/>
      <w:r>
        <w:t>Journal of Ecology 103:44–57.</w:t>
      </w:r>
      <w:proofErr w:type="gramEnd"/>
    </w:p>
    <w:p w14:paraId="1577B4DA" w14:textId="70BCCCBF" w:rsidR="00D1790C" w:rsidDel="00C07B98" w:rsidRDefault="00EB7249">
      <w:pPr>
        <w:pStyle w:val="Bibliografa"/>
        <w:rPr>
          <w:del w:id="1033" w:author="Guillermo Gea Izquierdo" w:date="2019-07-30T15:28:00Z"/>
        </w:rPr>
      </w:pPr>
      <w:bookmarkStart w:id="1034" w:name="ref-Caminero2018"/>
      <w:bookmarkEnd w:id="1032"/>
      <w:del w:id="1035" w:author="Guillermo Gea Izquierdo" w:date="2019-07-30T15:28:00Z">
        <w:r w:rsidDel="00C07B98">
          <w:delText xml:space="preserve">Caminero L, Génova M, Camarero JJ, Sánchez-Salguero R. 2018. Growth responses to climate and drought at the southernmost European limit of Mediterranean </w:delText>
        </w:r>
        <w:r w:rsidDel="00C07B98">
          <w:rPr>
            <w:i/>
          </w:rPr>
          <w:delText>Pinus pinaster</w:delText>
        </w:r>
        <w:r w:rsidDel="00C07B98">
          <w:delText xml:space="preserve"> forests. Dendrochronologia 48:20–9.</w:delText>
        </w:r>
      </w:del>
    </w:p>
    <w:p w14:paraId="2C61DED8" w14:textId="77777777" w:rsidR="00D1790C" w:rsidRDefault="00EB7249">
      <w:pPr>
        <w:pStyle w:val="Bibliografa"/>
      </w:pPr>
      <w:bookmarkStart w:id="1036" w:name="ref-Canellas2004"/>
      <w:bookmarkEnd w:id="1034"/>
      <w:proofErr w:type="spellStart"/>
      <w:proofErr w:type="gramStart"/>
      <w:r>
        <w:t>Cañellas</w:t>
      </w:r>
      <w:proofErr w:type="spellEnd"/>
      <w:r>
        <w:t xml:space="preserve"> I, Del </w:t>
      </w:r>
      <w:proofErr w:type="spellStart"/>
      <w:r>
        <w:t>Rı'o</w:t>
      </w:r>
      <w:proofErr w:type="spellEnd"/>
      <w:r>
        <w:t xml:space="preserve"> M, </w:t>
      </w:r>
      <w:proofErr w:type="spellStart"/>
      <w:r>
        <w:t>Roig</w:t>
      </w:r>
      <w:proofErr w:type="spellEnd"/>
      <w:r>
        <w:t xml:space="preserve"> S, Montero G. 2004.</w:t>
      </w:r>
      <w:proofErr w:type="gramEnd"/>
      <w:r>
        <w:t xml:space="preserve"> </w:t>
      </w:r>
      <w:proofErr w:type="gramStart"/>
      <w:r>
        <w:t xml:space="preserve">Growth response to thinning in </w:t>
      </w:r>
      <w:proofErr w:type="spellStart"/>
      <w:r>
        <w:t>quercus</w:t>
      </w:r>
      <w:proofErr w:type="spellEnd"/>
      <w:r>
        <w:t xml:space="preserve"> </w:t>
      </w:r>
      <w:proofErr w:type="spellStart"/>
      <w:r>
        <w:t>pyrenaica</w:t>
      </w:r>
      <w:proofErr w:type="spellEnd"/>
      <w:r>
        <w:t xml:space="preserve"> </w:t>
      </w:r>
      <w:proofErr w:type="spellStart"/>
      <w:r>
        <w:t>willd</w:t>
      </w:r>
      <w:proofErr w:type="spellEnd"/>
      <w:r>
        <w:t>.</w:t>
      </w:r>
      <w:proofErr w:type="gramEnd"/>
      <w:r>
        <w:t xml:space="preserve"> Coppice stands in </w:t>
      </w:r>
      <w:proofErr w:type="spellStart"/>
      <w:r>
        <w:t>spanish</w:t>
      </w:r>
      <w:proofErr w:type="spellEnd"/>
      <w:r>
        <w:t xml:space="preserve"> </w:t>
      </w:r>
      <w:proofErr w:type="gramStart"/>
      <w:r>
        <w:t>central mountain</w:t>
      </w:r>
      <w:proofErr w:type="gramEnd"/>
      <w:r>
        <w:t xml:space="preserve">. </w:t>
      </w:r>
      <w:proofErr w:type="gramStart"/>
      <w:r>
        <w:t>Annals of Forest Sciences 61:243–50.</w:t>
      </w:r>
      <w:proofErr w:type="gramEnd"/>
      <w:r>
        <w:t xml:space="preserve"> </w:t>
      </w:r>
      <w:hyperlink r:id="rId15">
        <w:r>
          <w:rPr>
            <w:rStyle w:val="Hipervnculo"/>
          </w:rPr>
          <w:t>https://doi.org/10.1051/forest:2004017</w:t>
        </w:r>
      </w:hyperlink>
    </w:p>
    <w:p w14:paraId="41AEE188" w14:textId="77777777" w:rsidR="00D1790C" w:rsidRDefault="00EB7249">
      <w:pPr>
        <w:pStyle w:val="Bibliografa"/>
      </w:pPr>
      <w:bookmarkStart w:id="1037" w:name="ref-Cavin2017"/>
      <w:bookmarkEnd w:id="1036"/>
      <w:proofErr w:type="spellStart"/>
      <w:proofErr w:type="gramStart"/>
      <w:r>
        <w:t>Cavin</w:t>
      </w:r>
      <w:proofErr w:type="spellEnd"/>
      <w:r>
        <w:t xml:space="preserve"> L, Jump AS.</w:t>
      </w:r>
      <w:proofErr w:type="gramEnd"/>
      <w:r>
        <w:t xml:space="preserve"> 2017. Highest drought sensitivity and lowest resistance to growth suppression are found in the range core of the tree </w:t>
      </w:r>
      <w:proofErr w:type="spellStart"/>
      <w:r>
        <w:t>Fagus</w:t>
      </w:r>
      <w:proofErr w:type="spellEnd"/>
      <w:r>
        <w:t xml:space="preserve"> </w:t>
      </w:r>
      <w:proofErr w:type="spellStart"/>
      <w:r>
        <w:t>sylvatica</w:t>
      </w:r>
      <w:proofErr w:type="spellEnd"/>
      <w:r>
        <w:t xml:space="preserve"> l. Not the equatorial range edge. </w:t>
      </w:r>
      <w:proofErr w:type="gramStart"/>
      <w:r>
        <w:t>Global Change Biology 23:362–79.</w:t>
      </w:r>
      <w:proofErr w:type="gramEnd"/>
      <w:r>
        <w:t xml:space="preserve"> </w:t>
      </w:r>
      <w:hyperlink r:id="rId16">
        <w:r>
          <w:rPr>
            <w:rStyle w:val="Hipervnculo"/>
          </w:rPr>
          <w:t>http://dx.doi.org/10.1111/gcb.13366</w:t>
        </w:r>
      </w:hyperlink>
    </w:p>
    <w:p w14:paraId="6D0EE8CF" w14:textId="77777777" w:rsidR="00D1790C" w:rsidRDefault="00EB7249">
      <w:pPr>
        <w:pStyle w:val="Bibliografa"/>
      </w:pPr>
      <w:bookmarkStart w:id="1038" w:name="ref-Clark2016"/>
      <w:bookmarkEnd w:id="1037"/>
      <w:r>
        <w:t xml:space="preserve">Clark JS, Iverson L, Woodall CW, Allen CD, Bell DM, Bragg DC, D’Amato AW, Davis FW, </w:t>
      </w:r>
      <w:proofErr w:type="spellStart"/>
      <w:r>
        <w:t>Hersh</w:t>
      </w:r>
      <w:proofErr w:type="spellEnd"/>
      <w:r>
        <w:t xml:space="preserve"> MH, Ibanez I, Jackson ST, Matthews S, Pederson N, Peters M, Schwartz MW, </w:t>
      </w:r>
      <w:proofErr w:type="spellStart"/>
      <w:r>
        <w:t>Waring</w:t>
      </w:r>
      <w:proofErr w:type="spellEnd"/>
      <w:r>
        <w:t xml:space="preserve"> KM, Zimmermann NE. 2016. The impacts of increasing drought on forest dynamics, structure, and biodiversity in the United States. </w:t>
      </w:r>
      <w:proofErr w:type="gramStart"/>
      <w:r>
        <w:t>Global Change Biology 22:2329–52.</w:t>
      </w:r>
      <w:proofErr w:type="gramEnd"/>
    </w:p>
    <w:p w14:paraId="70063532" w14:textId="77777777" w:rsidR="00D1790C" w:rsidRDefault="00EB7249">
      <w:pPr>
        <w:pStyle w:val="Bibliografa"/>
      </w:pPr>
      <w:bookmarkStart w:id="1039" w:name="ref-CoboDiaz2017"/>
      <w:bookmarkEnd w:id="1038"/>
      <w:proofErr w:type="spellStart"/>
      <w:r>
        <w:t>Cobo-Díaz</w:t>
      </w:r>
      <w:proofErr w:type="spellEnd"/>
      <w:r>
        <w:t xml:space="preserve"> JF, </w:t>
      </w:r>
      <w:proofErr w:type="spellStart"/>
      <w:r>
        <w:t>Fernández</w:t>
      </w:r>
      <w:proofErr w:type="spellEnd"/>
      <w:r>
        <w:t xml:space="preserve">-González AJ, </w:t>
      </w:r>
      <w:proofErr w:type="spellStart"/>
      <w:r>
        <w:t>Villadas</w:t>
      </w:r>
      <w:proofErr w:type="spellEnd"/>
      <w:r>
        <w:t xml:space="preserve"> PJ, Toro N, </w:t>
      </w:r>
      <w:proofErr w:type="spellStart"/>
      <w:r>
        <w:t>Tringe</w:t>
      </w:r>
      <w:proofErr w:type="spellEnd"/>
      <w:r>
        <w:t xml:space="preserve"> SG, </w:t>
      </w:r>
      <w:proofErr w:type="spellStart"/>
      <w:r>
        <w:t>Fernández-López</w:t>
      </w:r>
      <w:proofErr w:type="spellEnd"/>
      <w:r>
        <w:t xml:space="preserve"> M. 2017. </w:t>
      </w:r>
      <w:proofErr w:type="gramStart"/>
      <w:r>
        <w:t xml:space="preserve">Taxonomic and functional diversity of a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w:t>
      </w:r>
      <w:proofErr w:type="gramEnd"/>
      <w:r>
        <w:t xml:space="preserve"> </w:t>
      </w:r>
      <w:proofErr w:type="spellStart"/>
      <w:proofErr w:type="gramStart"/>
      <w:r>
        <w:t>rhizospheric</w:t>
      </w:r>
      <w:proofErr w:type="spellEnd"/>
      <w:proofErr w:type="gramEnd"/>
      <w:r>
        <w:t xml:space="preserve"> </w:t>
      </w:r>
      <w:proofErr w:type="spellStart"/>
      <w:r>
        <w:t>microbiome</w:t>
      </w:r>
      <w:proofErr w:type="spellEnd"/>
      <w:r>
        <w:t xml:space="preserve"> in the Mediterranean mountains. Forests 8:390. </w:t>
      </w:r>
      <w:commentRangeStart w:id="1040"/>
      <w:r w:rsidR="00D2773A">
        <w:fldChar w:fldCharType="begin"/>
      </w:r>
      <w:r w:rsidR="00D2773A">
        <w:instrText xml:space="preserve"> HYPERLINK "http://www.mdpi.com/1999-4907/8/10/390" \h </w:instrText>
      </w:r>
      <w:r w:rsidR="00D2773A">
        <w:fldChar w:fldCharType="separate"/>
      </w:r>
      <w:r>
        <w:rPr>
          <w:rStyle w:val="Hipervnculo"/>
        </w:rPr>
        <w:t>http://www.mdpi.com/1999-4907/8/10/390</w:t>
      </w:r>
      <w:r w:rsidR="00D2773A">
        <w:rPr>
          <w:rStyle w:val="Hipervnculo"/>
        </w:rPr>
        <w:fldChar w:fldCharType="end"/>
      </w:r>
      <w:commentRangeEnd w:id="1040"/>
      <w:r w:rsidR="00C07B98">
        <w:rPr>
          <w:rStyle w:val="Refdecomentario"/>
        </w:rPr>
        <w:commentReference w:id="1040"/>
      </w:r>
    </w:p>
    <w:p w14:paraId="3933C3DD" w14:textId="3A310819" w:rsidR="00D1790C" w:rsidDel="00C07B98" w:rsidRDefault="00EB7249">
      <w:pPr>
        <w:pStyle w:val="Bibliografa"/>
        <w:rPr>
          <w:del w:id="1041" w:author="Guillermo Gea Izquierdo" w:date="2019-07-30T15:25:00Z"/>
        </w:rPr>
      </w:pPr>
      <w:bookmarkStart w:id="1042" w:name="ref-Cook1990"/>
      <w:bookmarkEnd w:id="1039"/>
      <w:del w:id="1043" w:author="Guillermo Gea Izquierdo" w:date="2019-07-30T15:25:00Z">
        <w:r w:rsidDel="00C07B98">
          <w:delText>Cook E, Kairukstis L. 1990. Methods of dendrochronology: Applications in the environmental sciences. Doredrecht: Springer</w:delText>
        </w:r>
      </w:del>
    </w:p>
    <w:p w14:paraId="11EDC324" w14:textId="77777777" w:rsidR="00D1790C" w:rsidRDefault="00EB7249">
      <w:pPr>
        <w:pStyle w:val="Bibliografa"/>
      </w:pPr>
      <w:bookmarkStart w:id="1044" w:name="ref-Corcuera2006"/>
      <w:bookmarkEnd w:id="1042"/>
      <w:proofErr w:type="spellStart"/>
      <w:r>
        <w:t>Corcuera</w:t>
      </w:r>
      <w:proofErr w:type="spellEnd"/>
      <w:r>
        <w:t xml:space="preserve"> L, </w:t>
      </w:r>
      <w:proofErr w:type="spellStart"/>
      <w:r>
        <w:t>Camarero</w:t>
      </w:r>
      <w:proofErr w:type="spellEnd"/>
      <w:r>
        <w:t xml:space="preserve"> JJ, </w:t>
      </w:r>
      <w:proofErr w:type="spellStart"/>
      <w:r>
        <w:t>Sisó</w:t>
      </w:r>
      <w:proofErr w:type="spellEnd"/>
      <w:r>
        <w:t xml:space="preserve"> S, Gil-</w:t>
      </w:r>
      <w:proofErr w:type="spellStart"/>
      <w:r>
        <w:t>Pelegrín</w:t>
      </w:r>
      <w:proofErr w:type="spellEnd"/>
      <w:r>
        <w:t xml:space="preserve"> E. 2006. Radial-growth and wood-anatomical changes in </w:t>
      </w:r>
      <w:proofErr w:type="spellStart"/>
      <w:r>
        <w:t>overaged</w:t>
      </w:r>
      <w:proofErr w:type="spellEnd"/>
      <w:r>
        <w:t xml:space="preserve"> </w:t>
      </w:r>
      <w:proofErr w:type="spellStart"/>
      <w:r>
        <w:t>quercus</w:t>
      </w:r>
      <w:proofErr w:type="spellEnd"/>
      <w:r>
        <w:t xml:space="preserve"> </w:t>
      </w:r>
      <w:proofErr w:type="spellStart"/>
      <w:r>
        <w:t>pyrenaica</w:t>
      </w:r>
      <w:proofErr w:type="spellEnd"/>
      <w:r>
        <w:t xml:space="preserve"> coppice stands: Functional responses in a new </w:t>
      </w:r>
      <w:proofErr w:type="spellStart"/>
      <w:r>
        <w:t>mediterranean</w:t>
      </w:r>
      <w:proofErr w:type="spellEnd"/>
      <w:r>
        <w:t xml:space="preserve"> landscape. Trees 20:91–8.</w:t>
      </w:r>
    </w:p>
    <w:p w14:paraId="6963E4FD" w14:textId="77777777" w:rsidR="00D1790C" w:rsidRDefault="00EB7249">
      <w:pPr>
        <w:pStyle w:val="Bibliografa"/>
      </w:pPr>
      <w:bookmarkStart w:id="1045" w:name="ref-Coulthard2017"/>
      <w:bookmarkEnd w:id="1044"/>
      <w:proofErr w:type="spellStart"/>
      <w:proofErr w:type="gramStart"/>
      <w:r>
        <w:t>Coulthard</w:t>
      </w:r>
      <w:proofErr w:type="spellEnd"/>
      <w:r>
        <w:t xml:space="preserve"> BL, </w:t>
      </w:r>
      <w:proofErr w:type="spellStart"/>
      <w:r>
        <w:t>Touchan</w:t>
      </w:r>
      <w:proofErr w:type="spellEnd"/>
      <w:r>
        <w:t xml:space="preserve"> R, </w:t>
      </w:r>
      <w:proofErr w:type="spellStart"/>
      <w:r>
        <w:t>Anchukaitis</w:t>
      </w:r>
      <w:proofErr w:type="spellEnd"/>
      <w:r>
        <w:t xml:space="preserve"> KJ, </w:t>
      </w:r>
      <w:proofErr w:type="spellStart"/>
      <w:r>
        <w:t>Meko</w:t>
      </w:r>
      <w:proofErr w:type="spellEnd"/>
      <w:r>
        <w:t xml:space="preserve"> DM, </w:t>
      </w:r>
      <w:proofErr w:type="spellStart"/>
      <w:r>
        <w:t>Sivrikaya</w:t>
      </w:r>
      <w:proofErr w:type="spellEnd"/>
      <w:r>
        <w:t xml:space="preserve"> F. 2017.</w:t>
      </w:r>
      <w:proofErr w:type="gramEnd"/>
      <w:r>
        <w:t xml:space="preserve"> </w:t>
      </w:r>
      <w:proofErr w:type="gramStart"/>
      <w:r>
        <w:t>Tree growth and vegetation activity at the ecosystem-scale in the eastern Mediterranean.</w:t>
      </w:r>
      <w:proofErr w:type="gramEnd"/>
      <w:r>
        <w:t xml:space="preserve"> Environmental Research Letters 12:084008.</w:t>
      </w:r>
    </w:p>
    <w:p w14:paraId="38549E7E" w14:textId="77777777" w:rsidR="00D1790C" w:rsidRDefault="00EB7249">
      <w:pPr>
        <w:pStyle w:val="Bibliografa"/>
      </w:pPr>
      <w:bookmarkStart w:id="1046" w:name="ref-Cruz1991"/>
      <w:bookmarkEnd w:id="1045"/>
      <w:proofErr w:type="gramStart"/>
      <w:r>
        <w:t>Cruz M. 1991.</w:t>
      </w:r>
      <w:proofErr w:type="gramEnd"/>
      <w:r>
        <w:t xml:space="preserve"> Atlas </w:t>
      </w:r>
      <w:proofErr w:type="spellStart"/>
      <w:r>
        <w:t>historico-forestal</w:t>
      </w:r>
      <w:proofErr w:type="spellEnd"/>
      <w:r>
        <w:t xml:space="preserve"> de </w:t>
      </w:r>
      <w:proofErr w:type="spellStart"/>
      <w:r>
        <w:t>Andalucia</w:t>
      </w:r>
      <w:proofErr w:type="spellEnd"/>
      <w:r>
        <w:t xml:space="preserve">: </w:t>
      </w:r>
      <w:proofErr w:type="spellStart"/>
      <w:r>
        <w:t>siglo</w:t>
      </w:r>
      <w:proofErr w:type="spellEnd"/>
      <w:r>
        <w:t xml:space="preserve"> XVIII. Granada: Universidad de Granada</w:t>
      </w:r>
    </w:p>
    <w:p w14:paraId="215126C9" w14:textId="77777777" w:rsidR="00D1790C" w:rsidRDefault="00EB7249">
      <w:pPr>
        <w:pStyle w:val="Bibliografa"/>
      </w:pPr>
      <w:bookmarkStart w:id="1047" w:name="ref-Dai2011"/>
      <w:bookmarkEnd w:id="1046"/>
      <w:proofErr w:type="gramStart"/>
      <w:r>
        <w:t>Dai A. 2011.</w:t>
      </w:r>
      <w:proofErr w:type="gramEnd"/>
      <w:r>
        <w:t xml:space="preserve"> Drought under global warming: A review. Wiley Interdisciplinary Reviews: Climate Change 2:45–65.</w:t>
      </w:r>
    </w:p>
    <w:p w14:paraId="4149ACC9" w14:textId="77777777" w:rsidR="00D1790C" w:rsidRDefault="00EB7249">
      <w:pPr>
        <w:pStyle w:val="Bibliografa"/>
      </w:pPr>
      <w:bookmarkStart w:id="1048" w:name="ref-Dionisioetal2012IPoGEC"/>
      <w:bookmarkEnd w:id="1047"/>
      <w:proofErr w:type="spellStart"/>
      <w:r>
        <w:t>Dionisio</w:t>
      </w:r>
      <w:proofErr w:type="spellEnd"/>
      <w:r>
        <w:t xml:space="preserve"> MA, </w:t>
      </w:r>
      <w:proofErr w:type="spellStart"/>
      <w:r>
        <w:t>Alcaraz</w:t>
      </w:r>
      <w:proofErr w:type="spellEnd"/>
      <w:r>
        <w:t>-Segura D, Cabello J. 2012. Satellite-based monitoring of ecosystem functioning in protected areas: Recent trends in the oak forests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of </w:t>
      </w:r>
      <w:proofErr w:type="gramStart"/>
      <w:r>
        <w:t xml:space="preserve">sierra </w:t>
      </w:r>
      <w:proofErr w:type="spellStart"/>
      <w:r>
        <w:t>nevada</w:t>
      </w:r>
      <w:proofErr w:type="spellEnd"/>
      <w:proofErr w:type="gramEnd"/>
      <w:r>
        <w:t xml:space="preserve"> </w:t>
      </w:r>
      <w:r>
        <w:lastRenderedPageBreak/>
        <w:t>(</w:t>
      </w:r>
      <w:proofErr w:type="spellStart"/>
      <w:r>
        <w:t>spain</w:t>
      </w:r>
      <w:proofErr w:type="spellEnd"/>
      <w:r>
        <w:t xml:space="preserve">). In: Young SS, </w:t>
      </w:r>
      <w:proofErr w:type="spellStart"/>
      <w:r>
        <w:t>Silvern</w:t>
      </w:r>
      <w:proofErr w:type="spellEnd"/>
      <w:r>
        <w:t xml:space="preserve"> SE, </w:t>
      </w:r>
      <w:proofErr w:type="gramStart"/>
      <w:r>
        <w:t>editors</w:t>
      </w:r>
      <w:proofErr w:type="gramEnd"/>
      <w:r>
        <w:t xml:space="preserve">. </w:t>
      </w:r>
      <w:proofErr w:type="gramStart"/>
      <w:r>
        <w:t>International perspectives on global environmental change.</w:t>
      </w:r>
      <w:proofErr w:type="gramEnd"/>
      <w:r>
        <w:t xml:space="preserve"> </w:t>
      </w:r>
      <w:proofErr w:type="spellStart"/>
      <w:proofErr w:type="gramStart"/>
      <w:r>
        <w:t>pp</w:t>
      </w:r>
      <w:proofErr w:type="spellEnd"/>
      <w:proofErr w:type="gramEnd"/>
      <w:r>
        <w:t xml:space="preserve"> 355–74.</w:t>
      </w:r>
    </w:p>
    <w:p w14:paraId="42766499" w14:textId="77777777" w:rsidR="00D1790C" w:rsidRDefault="00EB7249">
      <w:pPr>
        <w:pStyle w:val="Bibliografa"/>
      </w:pPr>
      <w:bookmarkStart w:id="1049" w:name="ref-DoblasMiranda2017"/>
      <w:bookmarkEnd w:id="1048"/>
      <w:proofErr w:type="spellStart"/>
      <w:r>
        <w:t>Doblas</w:t>
      </w:r>
      <w:proofErr w:type="spellEnd"/>
      <w:r>
        <w:t xml:space="preserve">-Miranda E, Alonso R, </w:t>
      </w:r>
      <w:proofErr w:type="spellStart"/>
      <w:r>
        <w:t>Arnan</w:t>
      </w:r>
      <w:proofErr w:type="spellEnd"/>
      <w:r>
        <w:t xml:space="preserve"> X, Bermejo V, </w:t>
      </w:r>
      <w:proofErr w:type="spellStart"/>
      <w:r>
        <w:t>Brotons</w:t>
      </w:r>
      <w:proofErr w:type="spellEnd"/>
      <w:r>
        <w:t xml:space="preserve"> L, </w:t>
      </w:r>
      <w:proofErr w:type="spellStart"/>
      <w:r>
        <w:t>Heras</w:t>
      </w:r>
      <w:proofErr w:type="spellEnd"/>
      <w:r>
        <w:t xml:space="preserve"> J de </w:t>
      </w:r>
      <w:proofErr w:type="spellStart"/>
      <w:r>
        <w:t>las</w:t>
      </w:r>
      <w:proofErr w:type="spellEnd"/>
      <w:r>
        <w:t xml:space="preserve">, </w:t>
      </w:r>
      <w:proofErr w:type="spellStart"/>
      <w:r>
        <w:t>Estiarte</w:t>
      </w:r>
      <w:proofErr w:type="spellEnd"/>
      <w:r>
        <w:t xml:space="preserve"> M, </w:t>
      </w:r>
      <w:proofErr w:type="spellStart"/>
      <w:r>
        <w:t>Hódar</w:t>
      </w:r>
      <w:proofErr w:type="spellEnd"/>
      <w:r>
        <w:t xml:space="preserve"> J, </w:t>
      </w:r>
      <w:proofErr w:type="spellStart"/>
      <w:r>
        <w:t>Llorens</w:t>
      </w:r>
      <w:proofErr w:type="spellEnd"/>
      <w:r>
        <w:t xml:space="preserve"> P, </w:t>
      </w:r>
      <w:proofErr w:type="spellStart"/>
      <w:r>
        <w:t>Lloret</w:t>
      </w:r>
      <w:proofErr w:type="spellEnd"/>
      <w:r>
        <w:t xml:space="preserve"> F, </w:t>
      </w:r>
      <w:proofErr w:type="spellStart"/>
      <w:r>
        <w:t>López</w:t>
      </w:r>
      <w:proofErr w:type="spellEnd"/>
      <w:r>
        <w:t xml:space="preserve">-Serrano F, </w:t>
      </w:r>
      <w:proofErr w:type="spellStart"/>
      <w:r>
        <w:t>Martínez-Vilalta</w:t>
      </w:r>
      <w:proofErr w:type="spellEnd"/>
      <w:r>
        <w:t xml:space="preserve"> J, </w:t>
      </w:r>
      <w:proofErr w:type="spellStart"/>
      <w:r>
        <w:t>Moya</w:t>
      </w:r>
      <w:proofErr w:type="spellEnd"/>
      <w:r>
        <w:t xml:space="preserve"> D, </w:t>
      </w:r>
      <w:proofErr w:type="spellStart"/>
      <w:r>
        <w:t>Penuelas</w:t>
      </w:r>
      <w:proofErr w:type="spellEnd"/>
      <w:r>
        <w:t xml:space="preserve"> J, </w:t>
      </w:r>
      <w:proofErr w:type="spellStart"/>
      <w:r>
        <w:t>Pino</w:t>
      </w:r>
      <w:proofErr w:type="spellEnd"/>
      <w:r>
        <w:t xml:space="preserve"> J, Rodrigo A, </w:t>
      </w:r>
      <w:proofErr w:type="spellStart"/>
      <w:r>
        <w:t>Roura-Pascual</w:t>
      </w:r>
      <w:proofErr w:type="spellEnd"/>
      <w:r>
        <w:t xml:space="preserve"> N, </w:t>
      </w:r>
      <w:proofErr w:type="spellStart"/>
      <w:r>
        <w:t>Valladares</w:t>
      </w:r>
      <w:proofErr w:type="spellEnd"/>
      <w:r>
        <w:t xml:space="preserve"> F, </w:t>
      </w:r>
      <w:proofErr w:type="spellStart"/>
      <w:r>
        <w:t>Vilà</w:t>
      </w:r>
      <w:proofErr w:type="spellEnd"/>
      <w:r>
        <w:t xml:space="preserve"> M, Zamora R, </w:t>
      </w:r>
      <w:proofErr w:type="spellStart"/>
      <w:r>
        <w:t>Retana</w:t>
      </w:r>
      <w:proofErr w:type="spellEnd"/>
      <w:r>
        <w:t xml:space="preserve"> J. 2017. A review of the combination among global change factors in forests, </w:t>
      </w:r>
      <w:proofErr w:type="spellStart"/>
      <w:r>
        <w:t>shrublands</w:t>
      </w:r>
      <w:proofErr w:type="spellEnd"/>
      <w:r>
        <w:t xml:space="preserve"> and pastures of the Mediterranean region: Beyond drought effects. Global and Planetary Change 148:42–54.</w:t>
      </w:r>
    </w:p>
    <w:p w14:paraId="52FE29A8" w14:textId="77777777" w:rsidR="00D1790C" w:rsidRDefault="00EB7249">
      <w:pPr>
        <w:pStyle w:val="Bibliografa"/>
      </w:pPr>
      <w:bookmarkStart w:id="1050" w:name="ref-Dorado2017"/>
      <w:bookmarkEnd w:id="1049"/>
      <w:proofErr w:type="gramStart"/>
      <w:r>
        <w:t>Dorado-</w:t>
      </w:r>
      <w:proofErr w:type="spellStart"/>
      <w:r>
        <w:t>Liñán</w:t>
      </w:r>
      <w:proofErr w:type="spellEnd"/>
      <w:r>
        <w:t xml:space="preserve"> I, </w:t>
      </w:r>
      <w:proofErr w:type="spellStart"/>
      <w:r>
        <w:t>Cañellas</w:t>
      </w:r>
      <w:proofErr w:type="spellEnd"/>
      <w:r>
        <w:t xml:space="preserve"> I, </w:t>
      </w:r>
      <w:proofErr w:type="spellStart"/>
      <w:r>
        <w:t>Valbuena-Carabaña</w:t>
      </w:r>
      <w:proofErr w:type="spellEnd"/>
      <w:r>
        <w:t xml:space="preserve"> M, Gil L, </w:t>
      </w:r>
      <w:proofErr w:type="spellStart"/>
      <w:r>
        <w:t>Gea-Izquierdo</w:t>
      </w:r>
      <w:proofErr w:type="spellEnd"/>
      <w:r>
        <w:t xml:space="preserve"> G. 2017a.</w:t>
      </w:r>
      <w:proofErr w:type="gramEnd"/>
      <w:r>
        <w:t xml:space="preserve"> Coexistence in the Mediterranean-temperate transitional border: Multi-century dynamics of a mixed old-growth forest under global change. </w:t>
      </w:r>
      <w:proofErr w:type="spellStart"/>
      <w:proofErr w:type="gramStart"/>
      <w:r>
        <w:t>Dendrochronologia</w:t>
      </w:r>
      <w:proofErr w:type="spellEnd"/>
      <w:r>
        <w:t xml:space="preserve"> 44:48–57.</w:t>
      </w:r>
      <w:proofErr w:type="gramEnd"/>
    </w:p>
    <w:p w14:paraId="7B90F755" w14:textId="77777777" w:rsidR="00D1790C" w:rsidRDefault="00EB7249">
      <w:pPr>
        <w:pStyle w:val="Bibliografa"/>
      </w:pPr>
      <w:bookmarkStart w:id="1051" w:name="ref-Dorado2017b"/>
      <w:bookmarkEnd w:id="1050"/>
      <w:r>
        <w:t>Dorado-</w:t>
      </w:r>
      <w:proofErr w:type="spellStart"/>
      <w:r>
        <w:t>Liñán</w:t>
      </w:r>
      <w:proofErr w:type="spellEnd"/>
      <w:r>
        <w:t xml:space="preserve"> I, </w:t>
      </w:r>
      <w:proofErr w:type="spellStart"/>
      <w:r>
        <w:t>Zorita</w:t>
      </w:r>
      <w:proofErr w:type="spellEnd"/>
      <w:r>
        <w:t xml:space="preserve"> E, </w:t>
      </w:r>
      <w:proofErr w:type="spellStart"/>
      <w:r>
        <w:t>Martínez</w:t>
      </w:r>
      <w:proofErr w:type="spellEnd"/>
      <w:r>
        <w:t xml:space="preserve">-Sancho E, </w:t>
      </w:r>
      <w:proofErr w:type="spellStart"/>
      <w:r>
        <w:t>Gea-Izquierdo</w:t>
      </w:r>
      <w:proofErr w:type="spellEnd"/>
      <w:r>
        <w:t xml:space="preserve"> G, </w:t>
      </w:r>
      <w:proofErr w:type="spellStart"/>
      <w:r>
        <w:t>Filippo</w:t>
      </w:r>
      <w:proofErr w:type="spellEnd"/>
      <w:r>
        <w:t xml:space="preserve"> AD, Gutiérrez E, </w:t>
      </w:r>
      <w:proofErr w:type="spellStart"/>
      <w:r>
        <w:t>Levanic</w:t>
      </w:r>
      <w:proofErr w:type="spellEnd"/>
      <w:r>
        <w:t xml:space="preserve"> T, </w:t>
      </w:r>
      <w:proofErr w:type="spellStart"/>
      <w:r>
        <w:t>Piovesan</w:t>
      </w:r>
      <w:proofErr w:type="spellEnd"/>
      <w:r>
        <w:t xml:space="preserve"> G, </w:t>
      </w:r>
      <w:proofErr w:type="spellStart"/>
      <w:r>
        <w:t>Vacchiano</w:t>
      </w:r>
      <w:proofErr w:type="spellEnd"/>
      <w:r>
        <w:t xml:space="preserve"> G, </w:t>
      </w:r>
      <w:proofErr w:type="spellStart"/>
      <w:r>
        <w:t>Zang</w:t>
      </w:r>
      <w:proofErr w:type="spellEnd"/>
      <w:r>
        <w:t xml:space="preserve"> C, </w:t>
      </w:r>
      <w:proofErr w:type="spellStart"/>
      <w:r>
        <w:t>Zlatanov</w:t>
      </w:r>
      <w:proofErr w:type="spellEnd"/>
      <w:r>
        <w:t xml:space="preserve"> T, </w:t>
      </w:r>
      <w:proofErr w:type="spellStart"/>
      <w:r>
        <w:t>Menzel</w:t>
      </w:r>
      <w:proofErr w:type="spellEnd"/>
      <w:r>
        <w:t xml:space="preserve"> A. 2017b. Large-scale atmospheric circulation enhances the Mediterranean east-west tree growth contrast at rear-edge deciduous forests. </w:t>
      </w:r>
      <w:proofErr w:type="gramStart"/>
      <w:r>
        <w:t>Agricultural and Forest Meteorology 239:86–95.</w:t>
      </w:r>
      <w:proofErr w:type="gramEnd"/>
    </w:p>
    <w:p w14:paraId="036D67E7" w14:textId="77777777" w:rsidR="00D1790C" w:rsidRDefault="00EB7249">
      <w:pPr>
        <w:pStyle w:val="Bibliografa"/>
      </w:pPr>
      <w:bookmarkStart w:id="1052" w:name="ref-Franco1990"/>
      <w:bookmarkEnd w:id="1051"/>
      <w:r>
        <w:t xml:space="preserve">Franco A. 1990. </w:t>
      </w:r>
      <w:proofErr w:type="spellStart"/>
      <w:r>
        <w:rPr>
          <w:i/>
        </w:rPr>
        <w:t>Quercus</w:t>
      </w:r>
      <w:proofErr w:type="spellEnd"/>
      <w:r>
        <w:t xml:space="preserve"> L. In: Castroviejo A, </w:t>
      </w:r>
      <w:proofErr w:type="spellStart"/>
      <w:r>
        <w:t>Laínz</w:t>
      </w:r>
      <w:proofErr w:type="spellEnd"/>
      <w:r>
        <w:t xml:space="preserve"> M, </w:t>
      </w:r>
      <w:proofErr w:type="spellStart"/>
      <w:r>
        <w:t>López</w:t>
      </w:r>
      <w:proofErr w:type="spellEnd"/>
      <w:r>
        <w:t>-González G, Montserrat P, Muñoz-</w:t>
      </w:r>
      <w:proofErr w:type="spellStart"/>
      <w:r>
        <w:t>Garmendia</w:t>
      </w:r>
      <w:proofErr w:type="spellEnd"/>
      <w:r>
        <w:t xml:space="preserve"> F, </w:t>
      </w:r>
      <w:proofErr w:type="spellStart"/>
      <w:r>
        <w:t>Paiva</w:t>
      </w:r>
      <w:proofErr w:type="spellEnd"/>
      <w:r>
        <w:t xml:space="preserve"> J, </w:t>
      </w:r>
      <w:proofErr w:type="spellStart"/>
      <w:r>
        <w:t>Villar</w:t>
      </w:r>
      <w:proofErr w:type="spellEnd"/>
      <w:r>
        <w:t xml:space="preserve"> L, editors. Flora </w:t>
      </w:r>
      <w:proofErr w:type="spellStart"/>
      <w:r>
        <w:t>Ibérica</w:t>
      </w:r>
      <w:proofErr w:type="spellEnd"/>
      <w:r>
        <w:t xml:space="preserve">. Vol. 2. Madrid: Real </w:t>
      </w:r>
      <w:proofErr w:type="spellStart"/>
      <w:r>
        <w:t>Jardín</w:t>
      </w:r>
      <w:proofErr w:type="spellEnd"/>
      <w:r>
        <w:t xml:space="preserve"> </w:t>
      </w:r>
      <w:proofErr w:type="spellStart"/>
      <w:r>
        <w:t>Botánico</w:t>
      </w:r>
      <w:proofErr w:type="spellEnd"/>
      <w:r>
        <w:t xml:space="preserve">, CSIC. </w:t>
      </w:r>
      <w:proofErr w:type="spellStart"/>
      <w:proofErr w:type="gramStart"/>
      <w:r>
        <w:t>pp</w:t>
      </w:r>
      <w:proofErr w:type="spellEnd"/>
      <w:proofErr w:type="gramEnd"/>
      <w:r>
        <w:t xml:space="preserve"> 15–36.</w:t>
      </w:r>
    </w:p>
    <w:p w14:paraId="1737AB50" w14:textId="77777777" w:rsidR="00D1790C" w:rsidRDefault="00EB7249">
      <w:pPr>
        <w:pStyle w:val="Bibliografa"/>
      </w:pPr>
      <w:bookmarkStart w:id="1053" w:name="ref-Fritts1976"/>
      <w:bookmarkEnd w:id="1052"/>
      <w:proofErr w:type="spellStart"/>
      <w:r>
        <w:t>Fritts</w:t>
      </w:r>
      <w:proofErr w:type="spellEnd"/>
      <w:r>
        <w:t xml:space="preserve"> HC. 1976. Tree rings and climate. London: Academic Press</w:t>
      </w:r>
    </w:p>
    <w:p w14:paraId="4DB3DDD9" w14:textId="6DF8E9F0" w:rsidR="00D1790C" w:rsidRDefault="00EB7249">
      <w:pPr>
        <w:pStyle w:val="Bibliografa"/>
      </w:pPr>
      <w:bookmarkStart w:id="1054" w:name="ref-GarciaHerrera2007"/>
      <w:bookmarkEnd w:id="1053"/>
      <w:proofErr w:type="spellStart"/>
      <w:r>
        <w:t>Garc</w:t>
      </w:r>
      <w:del w:id="1055" w:author="Guillermo Gea Izquierdo" w:date="2019-07-30T12:13:00Z">
        <w:r w:rsidDel="009D1C40">
          <w:delText>ı</w:delText>
        </w:r>
      </w:del>
      <w:ins w:id="1056" w:author="Guillermo Gea Izquierdo" w:date="2019-07-30T12:13:00Z">
        <w:r w:rsidR="009D1C40">
          <w:t>í</w:t>
        </w:r>
      </w:ins>
      <w:del w:id="1057" w:author="Guillermo Gea Izquierdo" w:date="2019-07-30T12:13:00Z">
        <w:r w:rsidDel="009D1C40">
          <w:delText>'</w:delText>
        </w:r>
      </w:del>
      <w:r>
        <w:t>a</w:t>
      </w:r>
      <w:proofErr w:type="spellEnd"/>
      <w:r>
        <w:t xml:space="preserve">-Herrera R, Hernández E, </w:t>
      </w:r>
      <w:proofErr w:type="spellStart"/>
      <w:r>
        <w:t>Barriopedro</w:t>
      </w:r>
      <w:proofErr w:type="spellEnd"/>
      <w:r>
        <w:t xml:space="preserve"> D, </w:t>
      </w:r>
      <w:proofErr w:type="spellStart"/>
      <w:r>
        <w:t>Paredes</w:t>
      </w:r>
      <w:proofErr w:type="spellEnd"/>
      <w:r>
        <w:t xml:space="preserve"> D, </w:t>
      </w:r>
      <w:proofErr w:type="spellStart"/>
      <w:r>
        <w:t>Trigo</w:t>
      </w:r>
      <w:proofErr w:type="spellEnd"/>
      <w:r>
        <w:t xml:space="preserve"> RM, </w:t>
      </w:r>
      <w:proofErr w:type="spellStart"/>
      <w:r>
        <w:t>Trigo</w:t>
      </w:r>
      <w:proofErr w:type="spellEnd"/>
      <w:r>
        <w:t xml:space="preserve"> IF, Mendes MA. 2007. The outstanding 2004/05 </w:t>
      </w:r>
      <w:proofErr w:type="gramStart"/>
      <w:r>
        <w:t>drought</w:t>
      </w:r>
      <w:proofErr w:type="gramEnd"/>
      <w:r>
        <w:t xml:space="preserve"> in the Iberian Peninsula: Associated atmospheric circulation. </w:t>
      </w:r>
      <w:proofErr w:type="gramStart"/>
      <w:r>
        <w:t>Journal of Hydrometeorology 8:483–98.</w:t>
      </w:r>
      <w:proofErr w:type="gramEnd"/>
    </w:p>
    <w:p w14:paraId="0852BA1B" w14:textId="77777777" w:rsidR="00D1790C" w:rsidRDefault="00EB7249">
      <w:pPr>
        <w:pStyle w:val="Bibliografa"/>
      </w:pPr>
      <w:bookmarkStart w:id="1058" w:name="ref-GarciaAlix2017"/>
      <w:bookmarkEnd w:id="1054"/>
      <w:proofErr w:type="spellStart"/>
      <w:r>
        <w:t>García-Alix</w:t>
      </w:r>
      <w:proofErr w:type="spellEnd"/>
      <w:r>
        <w:t xml:space="preserve"> A, Jiménez-</w:t>
      </w:r>
      <w:proofErr w:type="spellStart"/>
      <w:r>
        <w:t>Espejo</w:t>
      </w:r>
      <w:proofErr w:type="spellEnd"/>
      <w:r>
        <w:t xml:space="preserve"> FJ, Toney JL, Jiménez-Moreno G, Ramos-</w:t>
      </w:r>
      <w:proofErr w:type="spellStart"/>
      <w:r>
        <w:t>Román</w:t>
      </w:r>
      <w:proofErr w:type="spellEnd"/>
      <w:r>
        <w:t xml:space="preserve"> MJ, Anderson RS, </w:t>
      </w:r>
      <w:proofErr w:type="spellStart"/>
      <w:r>
        <w:t>Ruano</w:t>
      </w:r>
      <w:proofErr w:type="spellEnd"/>
      <w:r>
        <w:t xml:space="preserve"> P, </w:t>
      </w:r>
      <w:proofErr w:type="spellStart"/>
      <w:r>
        <w:t>Queralt</w:t>
      </w:r>
      <w:proofErr w:type="spellEnd"/>
      <w:r>
        <w:t xml:space="preserve"> I, Delgado </w:t>
      </w:r>
      <w:proofErr w:type="spellStart"/>
      <w:r>
        <w:t>Huertas</w:t>
      </w:r>
      <w:proofErr w:type="spellEnd"/>
      <w:r>
        <w:t xml:space="preserve"> A, Kuroda J. 2017. Alpine bogs of southern </w:t>
      </w:r>
      <w:proofErr w:type="spellStart"/>
      <w:proofErr w:type="gramStart"/>
      <w:r>
        <w:t>spain</w:t>
      </w:r>
      <w:proofErr w:type="spellEnd"/>
      <w:proofErr w:type="gramEnd"/>
      <w:r>
        <w:t xml:space="preserve"> show human-induced environmental change superimposed on long-term natural variations. Scientific Reports 7:7439.</w:t>
      </w:r>
    </w:p>
    <w:p w14:paraId="68BA6357" w14:textId="77777777" w:rsidR="00D1790C" w:rsidRDefault="00EB7249">
      <w:pPr>
        <w:pStyle w:val="Bibliografa"/>
      </w:pPr>
      <w:bookmarkStart w:id="1059" w:name="ref-GarciaGonzalez2017"/>
      <w:bookmarkEnd w:id="1058"/>
      <w:proofErr w:type="spellStart"/>
      <w:proofErr w:type="gramStart"/>
      <w:r>
        <w:t>García</w:t>
      </w:r>
      <w:proofErr w:type="spellEnd"/>
      <w:r>
        <w:t xml:space="preserve">-González I, </w:t>
      </w:r>
      <w:proofErr w:type="spellStart"/>
      <w:r>
        <w:t>Souto-Herrero</w:t>
      </w:r>
      <w:proofErr w:type="spellEnd"/>
      <w:r>
        <w:t xml:space="preserve"> M. 2017.</w:t>
      </w:r>
      <w:proofErr w:type="gramEnd"/>
      <w:r>
        <w:t xml:space="preserve"> </w:t>
      </w:r>
      <w:proofErr w:type="spellStart"/>
      <w:proofErr w:type="gramStart"/>
      <w:r>
        <w:t>Earlywood</w:t>
      </w:r>
      <w:proofErr w:type="spellEnd"/>
      <w:r>
        <w:t xml:space="preserve"> vessel area of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w:t>
      </w:r>
      <w:proofErr w:type="gramEnd"/>
      <w:r>
        <w:t xml:space="preserve"> </w:t>
      </w:r>
      <w:proofErr w:type="gramStart"/>
      <w:r>
        <w:t>is</w:t>
      </w:r>
      <w:proofErr w:type="gramEnd"/>
      <w:r>
        <w:t xml:space="preserve"> a powerful indicator of soil water excess at growth resumption. </w:t>
      </w:r>
      <w:proofErr w:type="gramStart"/>
      <w:r>
        <w:t>European Journal of Forest Research 136:329–44.</w:t>
      </w:r>
      <w:proofErr w:type="gramEnd"/>
    </w:p>
    <w:p w14:paraId="5181F006" w14:textId="77777777" w:rsidR="00D1790C" w:rsidRDefault="00EB7249">
      <w:pPr>
        <w:pStyle w:val="Bibliografa"/>
        <w:rPr>
          <w:ins w:id="1060" w:author="Guillermo Gea Izquierdo" w:date="2019-07-30T15:31:00Z"/>
        </w:rPr>
      </w:pPr>
      <w:bookmarkStart w:id="1061" w:name="ref-Gazol2018"/>
      <w:bookmarkEnd w:id="1059"/>
      <w:proofErr w:type="spellStart"/>
      <w:r>
        <w:t>Gazol</w:t>
      </w:r>
      <w:proofErr w:type="spellEnd"/>
      <w:r>
        <w:t xml:space="preserve"> A, </w:t>
      </w:r>
      <w:proofErr w:type="spellStart"/>
      <w:r>
        <w:t>Camarero</w:t>
      </w:r>
      <w:proofErr w:type="spellEnd"/>
      <w:r>
        <w:t xml:space="preserve"> JJ, Vicente-Serrano SM, Sánchez-</w:t>
      </w:r>
      <w:proofErr w:type="spellStart"/>
      <w:r>
        <w:t>Salguero</w:t>
      </w:r>
      <w:proofErr w:type="spellEnd"/>
      <w:r>
        <w:t xml:space="preserve"> R, Gutiérrez E, Luis M de, </w:t>
      </w:r>
      <w:proofErr w:type="spellStart"/>
      <w:r>
        <w:t>Sangüesa-Barreda</w:t>
      </w:r>
      <w:proofErr w:type="spellEnd"/>
      <w:r>
        <w:t xml:space="preserve"> G, Novak K, </w:t>
      </w:r>
      <w:proofErr w:type="spellStart"/>
      <w:r>
        <w:t>Rozas</w:t>
      </w:r>
      <w:proofErr w:type="spellEnd"/>
      <w:r>
        <w:t xml:space="preserve"> V, </w:t>
      </w:r>
      <w:proofErr w:type="spellStart"/>
      <w:r>
        <w:t>Tíscar</w:t>
      </w:r>
      <w:proofErr w:type="spellEnd"/>
      <w:r>
        <w:t xml:space="preserve"> PA, Linares JC, Martín-Hernández N, </w:t>
      </w:r>
      <w:proofErr w:type="spellStart"/>
      <w:r>
        <w:t>Martínez</w:t>
      </w:r>
      <w:proofErr w:type="spellEnd"/>
      <w:r>
        <w:t xml:space="preserve"> del Castillo E, </w:t>
      </w:r>
      <w:proofErr w:type="spellStart"/>
      <w:r>
        <w:t>Ribas</w:t>
      </w:r>
      <w:proofErr w:type="spellEnd"/>
      <w:r>
        <w:t xml:space="preserve"> M, </w:t>
      </w:r>
      <w:proofErr w:type="spellStart"/>
      <w:r>
        <w:t>García</w:t>
      </w:r>
      <w:proofErr w:type="spellEnd"/>
      <w:r>
        <w:t xml:space="preserve">-González I, </w:t>
      </w:r>
      <w:proofErr w:type="spellStart"/>
      <w:r>
        <w:t>Silla</w:t>
      </w:r>
      <w:proofErr w:type="spellEnd"/>
      <w:r>
        <w:t xml:space="preserve"> F, </w:t>
      </w:r>
      <w:proofErr w:type="spellStart"/>
      <w:r>
        <w:t>Camisón</w:t>
      </w:r>
      <w:proofErr w:type="spellEnd"/>
      <w:r>
        <w:t xml:space="preserve"> A, </w:t>
      </w:r>
      <w:proofErr w:type="spellStart"/>
      <w:r>
        <w:t>Génova</w:t>
      </w:r>
      <w:proofErr w:type="spellEnd"/>
      <w:r>
        <w:t xml:space="preserve"> M, </w:t>
      </w:r>
      <w:proofErr w:type="spellStart"/>
      <w:r>
        <w:t>Olano</w:t>
      </w:r>
      <w:proofErr w:type="spellEnd"/>
      <w:r>
        <w:t xml:space="preserve"> JM, </w:t>
      </w:r>
      <w:proofErr w:type="spellStart"/>
      <w:r>
        <w:t>Longares</w:t>
      </w:r>
      <w:proofErr w:type="spellEnd"/>
      <w:r>
        <w:t xml:space="preserve"> LA, </w:t>
      </w:r>
      <w:proofErr w:type="spellStart"/>
      <w:r>
        <w:t>Hevia</w:t>
      </w:r>
      <w:proofErr w:type="spellEnd"/>
      <w:r>
        <w:t xml:space="preserve"> A, </w:t>
      </w:r>
      <w:proofErr w:type="spellStart"/>
      <w:r>
        <w:t>Tomás-Burguera</w:t>
      </w:r>
      <w:proofErr w:type="spellEnd"/>
      <w:r>
        <w:t xml:space="preserve"> M, </w:t>
      </w:r>
      <w:proofErr w:type="spellStart"/>
      <w:r>
        <w:t>Galván</w:t>
      </w:r>
      <w:proofErr w:type="spellEnd"/>
      <w:r>
        <w:t xml:space="preserve"> JD. 2018. Forest resilience to drought varies across biomes. Global Change Biology</w:t>
      </w:r>
      <w:proofErr w:type="gramStart"/>
      <w:r>
        <w:t>:1</w:t>
      </w:r>
      <w:proofErr w:type="gramEnd"/>
      <w:r>
        <w:t>–16.</w:t>
      </w:r>
    </w:p>
    <w:p w14:paraId="4C0D60B3" w14:textId="1EE122FE" w:rsidR="008A282F" w:rsidRDefault="008A282F">
      <w:pPr>
        <w:pStyle w:val="Bibliografa"/>
        <w:rPr>
          <w:ins w:id="1062" w:author="Guillermo Gea Izquierdo" w:date="2019-07-30T15:31:00Z"/>
        </w:rPr>
      </w:pPr>
      <w:commentRangeStart w:id="1063"/>
      <w:proofErr w:type="spellStart"/>
      <w:proofErr w:type="gramStart"/>
      <w:ins w:id="1064" w:author="Guillermo Gea Izquierdo" w:date="2019-07-30T15:31:00Z">
        <w:r w:rsidRPr="008A282F">
          <w:lastRenderedPageBreak/>
          <w:t>Gea-Izquierdo</w:t>
        </w:r>
        <w:proofErr w:type="spellEnd"/>
        <w:r w:rsidRPr="008A282F">
          <w:t xml:space="preserve"> G, </w:t>
        </w:r>
        <w:proofErr w:type="spellStart"/>
        <w:r w:rsidRPr="008A282F">
          <w:t>Cañellas</w:t>
        </w:r>
        <w:proofErr w:type="spellEnd"/>
        <w:r w:rsidRPr="008A282F">
          <w:t xml:space="preserve"> I. (2009) Analysis of holm oak intraspecific competition using gamma regression.</w:t>
        </w:r>
        <w:proofErr w:type="gramEnd"/>
        <w:r w:rsidRPr="008A282F">
          <w:t xml:space="preserve"> </w:t>
        </w:r>
        <w:proofErr w:type="gramStart"/>
        <w:r w:rsidRPr="008A282F">
          <w:t>Forest Science 55(4), 310-322.</w:t>
        </w:r>
        <w:proofErr w:type="gramEnd"/>
      </w:ins>
    </w:p>
    <w:p w14:paraId="3ED1108E" w14:textId="44B6C9B4" w:rsidR="00780880" w:rsidRDefault="00780880">
      <w:pPr>
        <w:pStyle w:val="Bibliografa"/>
      </w:pPr>
      <w:proofErr w:type="spellStart"/>
      <w:ins w:id="1065" w:author="Guillermo Gea Izquierdo" w:date="2019-07-30T15:31:00Z">
        <w:r>
          <w:t>G</w:t>
        </w:r>
        <w:r w:rsidRPr="00780880">
          <w:t>ea-Izquierdo</w:t>
        </w:r>
        <w:proofErr w:type="spellEnd"/>
        <w:r w:rsidRPr="00780880">
          <w:t xml:space="preserve"> G, Cherubini P, </w:t>
        </w:r>
        <w:proofErr w:type="spellStart"/>
        <w:r w:rsidRPr="00780880">
          <w:t>Cañellas</w:t>
        </w:r>
        <w:proofErr w:type="spellEnd"/>
        <w:r w:rsidRPr="00780880">
          <w:t xml:space="preserve"> I. (2011) Tree-rings </w:t>
        </w:r>
        <w:proofErr w:type="gramStart"/>
        <w:r w:rsidRPr="00780880">
          <w:t>reflect</w:t>
        </w:r>
        <w:proofErr w:type="gramEnd"/>
        <w:r w:rsidRPr="00780880">
          <w:t xml:space="preserve"> the impact of climate change on </w:t>
        </w:r>
        <w:proofErr w:type="spellStart"/>
        <w:r w:rsidRPr="00780880">
          <w:t>Quercus</w:t>
        </w:r>
        <w:proofErr w:type="spellEnd"/>
        <w:r w:rsidRPr="00780880">
          <w:t xml:space="preserve"> ilex L. along a temperature gradient in Spain over the last 100 years. Forest Ecology and Management 262, 1807-1816.</w:t>
        </w:r>
      </w:ins>
    </w:p>
    <w:p w14:paraId="00E1F3D8" w14:textId="77777777" w:rsidR="00D1790C" w:rsidRDefault="008A282F">
      <w:pPr>
        <w:pStyle w:val="Bibliografa"/>
      </w:pPr>
      <w:bookmarkStart w:id="1066" w:name="ref-GeaIzquierdo2014"/>
      <w:bookmarkEnd w:id="1061"/>
      <w:commentRangeEnd w:id="1063"/>
      <w:r>
        <w:rPr>
          <w:rStyle w:val="Refdecomentario"/>
        </w:rPr>
        <w:commentReference w:id="1063"/>
      </w:r>
      <w:proofErr w:type="spellStart"/>
      <w:proofErr w:type="gramStart"/>
      <w:r w:rsidR="00EB7249">
        <w:t>Gea-Izquierdo</w:t>
      </w:r>
      <w:proofErr w:type="spellEnd"/>
      <w:r w:rsidR="00EB7249">
        <w:t xml:space="preserve"> G, </w:t>
      </w:r>
      <w:proofErr w:type="spellStart"/>
      <w:r w:rsidR="00EB7249">
        <w:t>Cañellas</w:t>
      </w:r>
      <w:proofErr w:type="spellEnd"/>
      <w:r w:rsidR="00EB7249">
        <w:t xml:space="preserve"> I. 2014.</w:t>
      </w:r>
      <w:proofErr w:type="gramEnd"/>
      <w:r w:rsidR="00EB7249">
        <w:t xml:space="preserve"> </w:t>
      </w:r>
      <w:proofErr w:type="gramStart"/>
      <w:r w:rsidR="00EB7249">
        <w:t>Local climate forces instability in long-term productivity of a Mediterranean oak along climatic gradients.</w:t>
      </w:r>
      <w:proofErr w:type="gramEnd"/>
      <w:r w:rsidR="00EB7249">
        <w:t xml:space="preserve"> </w:t>
      </w:r>
      <w:proofErr w:type="gramStart"/>
      <w:r w:rsidR="00EB7249">
        <w:t>Ecosystems 17:228–41.</w:t>
      </w:r>
      <w:proofErr w:type="gramEnd"/>
      <w:r w:rsidR="00EB7249">
        <w:t xml:space="preserve"> </w:t>
      </w:r>
      <w:hyperlink r:id="rId17">
        <w:r w:rsidR="00EB7249">
          <w:rPr>
            <w:rStyle w:val="Hipervnculo"/>
          </w:rPr>
          <w:t>http://dx.doi.org/10.1007/s10021-013-9719-3</w:t>
        </w:r>
      </w:hyperlink>
    </w:p>
    <w:p w14:paraId="77545AE4" w14:textId="77777777" w:rsidR="00D1790C" w:rsidRDefault="00EB7249">
      <w:pPr>
        <w:pStyle w:val="Bibliografa"/>
        <w:rPr>
          <w:ins w:id="1067" w:author="Guillermo Gea Izquierdo" w:date="2019-07-30T15:32:00Z"/>
          <w:rStyle w:val="Hipervnculo"/>
        </w:rPr>
      </w:pPr>
      <w:bookmarkStart w:id="1068" w:name="ref-GeaIzquierdo2013"/>
      <w:bookmarkEnd w:id="1066"/>
      <w:proofErr w:type="spellStart"/>
      <w:proofErr w:type="gramStart"/>
      <w:r>
        <w:t>Gea-Izquierdo</w:t>
      </w:r>
      <w:proofErr w:type="spellEnd"/>
      <w:r>
        <w:t xml:space="preserve"> G, </w:t>
      </w:r>
      <w:proofErr w:type="spellStart"/>
      <w:r>
        <w:t>Fernández</w:t>
      </w:r>
      <w:proofErr w:type="spellEnd"/>
      <w:r>
        <w:t>-de-</w:t>
      </w:r>
      <w:proofErr w:type="spellStart"/>
      <w:r>
        <w:t>Uña</w:t>
      </w:r>
      <w:proofErr w:type="spellEnd"/>
      <w:r>
        <w:t xml:space="preserve"> L, </w:t>
      </w:r>
      <w:proofErr w:type="spellStart"/>
      <w:r>
        <w:t>Cañellas</w:t>
      </w:r>
      <w:proofErr w:type="spellEnd"/>
      <w:r>
        <w:t xml:space="preserve"> I. 2013.</w:t>
      </w:r>
      <w:proofErr w:type="gramEnd"/>
      <w:r>
        <w:t xml:space="preserve"> Growth projections reveal local vulnerability of Mediterranean oaks with rising temperatures. Forest Ecology and Management 305:282–93. </w:t>
      </w:r>
      <w:hyperlink r:id="rId18">
        <w:r>
          <w:rPr>
            <w:rStyle w:val="Hipervnculo"/>
          </w:rPr>
          <w:t>http://www.sciencedirect.com/science/article/pii/S0378112713003678</w:t>
        </w:r>
      </w:hyperlink>
    </w:p>
    <w:p w14:paraId="7D11FEE7" w14:textId="73410B35" w:rsidR="009545F5" w:rsidRDefault="009545F5">
      <w:pPr>
        <w:pStyle w:val="Bibliografa"/>
      </w:pPr>
      <w:proofErr w:type="spellStart"/>
      <w:ins w:id="1069" w:author="Guillermo Gea Izquierdo" w:date="2019-07-30T15:33:00Z">
        <w:r w:rsidRPr="009545F5">
          <w:t>Gea-Izquierdo</w:t>
        </w:r>
        <w:proofErr w:type="spellEnd"/>
        <w:r w:rsidRPr="009545F5">
          <w:t xml:space="preserve"> G, </w:t>
        </w:r>
        <w:proofErr w:type="spellStart"/>
        <w:r w:rsidRPr="009545F5">
          <w:t>Guibal</w:t>
        </w:r>
        <w:proofErr w:type="spellEnd"/>
        <w:r w:rsidRPr="009545F5">
          <w:t xml:space="preserve"> F, Joffre R, </w:t>
        </w:r>
        <w:proofErr w:type="spellStart"/>
        <w:r w:rsidRPr="009545F5">
          <w:t>Ourcival</w:t>
        </w:r>
        <w:proofErr w:type="spellEnd"/>
        <w:r w:rsidRPr="009545F5">
          <w:t xml:space="preserve"> J-M, </w:t>
        </w:r>
        <w:proofErr w:type="spellStart"/>
        <w:r w:rsidRPr="009545F5">
          <w:t>Simioni</w:t>
        </w:r>
        <w:proofErr w:type="spellEnd"/>
        <w:r w:rsidRPr="009545F5">
          <w:t xml:space="preserve"> G, </w:t>
        </w:r>
        <w:proofErr w:type="spellStart"/>
        <w:r w:rsidRPr="009545F5">
          <w:t>Guiot</w:t>
        </w:r>
        <w:proofErr w:type="spellEnd"/>
        <w:r w:rsidRPr="009545F5">
          <w:t xml:space="preserve"> J. (2015) </w:t>
        </w:r>
        <w:proofErr w:type="spellStart"/>
        <w:r w:rsidRPr="009545F5">
          <w:t>Modelling</w:t>
        </w:r>
        <w:proofErr w:type="spellEnd"/>
        <w:r w:rsidRPr="009545F5">
          <w:t xml:space="preserve"> the climatic drivers determining photosynthesis and carbon allocation in evergreen Mediterranean forests using </w:t>
        </w:r>
        <w:proofErr w:type="spellStart"/>
        <w:r w:rsidRPr="009545F5">
          <w:t>multiproxy</w:t>
        </w:r>
        <w:proofErr w:type="spellEnd"/>
        <w:r w:rsidRPr="009545F5">
          <w:t xml:space="preserve"> long time series. </w:t>
        </w:r>
        <w:proofErr w:type="spellStart"/>
        <w:proofErr w:type="gramStart"/>
        <w:r w:rsidRPr="009545F5">
          <w:t>Biogeosciences</w:t>
        </w:r>
        <w:proofErr w:type="spellEnd"/>
        <w:r w:rsidRPr="009545F5">
          <w:t xml:space="preserve"> 12, 3695-3712.</w:t>
        </w:r>
      </w:ins>
      <w:bookmarkStart w:id="1070" w:name="_GoBack"/>
      <w:bookmarkEnd w:id="1070"/>
      <w:proofErr w:type="gramEnd"/>
    </w:p>
    <w:p w14:paraId="7A2FCA39" w14:textId="77777777" w:rsidR="00D1790C" w:rsidRDefault="00EB7249">
      <w:pPr>
        <w:pStyle w:val="Bibliografa"/>
      </w:pPr>
      <w:bookmarkStart w:id="1071" w:name="ref-Gea-Izquierdo2015"/>
      <w:bookmarkEnd w:id="1068"/>
      <w:commentRangeStart w:id="1072"/>
      <w:proofErr w:type="spellStart"/>
      <w:proofErr w:type="gramStart"/>
      <w:r w:rsidRPr="009545F5">
        <w:t>Gea-Izquierdo</w:t>
      </w:r>
      <w:proofErr w:type="spellEnd"/>
      <w:r w:rsidRPr="009545F5">
        <w:t xml:space="preserve"> G, Montes F, </w:t>
      </w:r>
      <w:proofErr w:type="spellStart"/>
      <w:r w:rsidRPr="009545F5">
        <w:t>Gavilán</w:t>
      </w:r>
      <w:proofErr w:type="spellEnd"/>
      <w:r w:rsidRPr="009545F5">
        <w:t xml:space="preserve"> RG, </w:t>
      </w:r>
      <w:proofErr w:type="spellStart"/>
      <w:r w:rsidRPr="009545F5">
        <w:t>Cañellas</w:t>
      </w:r>
      <w:proofErr w:type="spellEnd"/>
      <w:r w:rsidRPr="009545F5">
        <w:t xml:space="preserve"> I, Rubio A. 2015.</w:t>
      </w:r>
      <w:proofErr w:type="gramEnd"/>
      <w:r w:rsidRPr="009545F5">
        <w:t xml:space="preserve"> Is this the end? Dynamics of a relict stand from pervasively deforested ancient Iberian pine forests. </w:t>
      </w:r>
      <w:proofErr w:type="gramStart"/>
      <w:r w:rsidRPr="009545F5">
        <w:t>European Journal of Forest Research 134:525–36.</w:t>
      </w:r>
      <w:commentRangeEnd w:id="1072"/>
      <w:proofErr w:type="gramEnd"/>
      <w:r w:rsidR="00C07B98" w:rsidRPr="009545F5">
        <w:rPr>
          <w:rStyle w:val="Refdecomentario"/>
        </w:rPr>
        <w:commentReference w:id="1072"/>
      </w:r>
    </w:p>
    <w:p w14:paraId="166DD995" w14:textId="77777777" w:rsidR="00D1790C" w:rsidRDefault="00EB7249">
      <w:pPr>
        <w:pStyle w:val="Bibliografa"/>
      </w:pPr>
      <w:bookmarkStart w:id="1073" w:name="ref-GonzalezGonzalez2014"/>
      <w:bookmarkEnd w:id="1071"/>
      <w:proofErr w:type="gramStart"/>
      <w:r>
        <w:t xml:space="preserve">González-González BD, </w:t>
      </w:r>
      <w:proofErr w:type="spellStart"/>
      <w:r>
        <w:t>Rozas</w:t>
      </w:r>
      <w:proofErr w:type="spellEnd"/>
      <w:r>
        <w:t xml:space="preserve"> V, </w:t>
      </w:r>
      <w:proofErr w:type="spellStart"/>
      <w:r>
        <w:t>García</w:t>
      </w:r>
      <w:proofErr w:type="spellEnd"/>
      <w:r>
        <w:t>-González I. 2014.</w:t>
      </w:r>
      <w:proofErr w:type="gramEnd"/>
      <w:r>
        <w:t xml:space="preserve"> </w:t>
      </w:r>
      <w:proofErr w:type="spellStart"/>
      <w:r>
        <w:t>Earlywood</w:t>
      </w:r>
      <w:proofErr w:type="spellEnd"/>
      <w:r>
        <w:t xml:space="preserve"> vessels of the sub-Mediterranean oak </w:t>
      </w:r>
      <w:proofErr w:type="spellStart"/>
      <w:r>
        <w:rPr>
          <w:i/>
        </w:rPr>
        <w:t>Quercus</w:t>
      </w:r>
      <w:proofErr w:type="spellEnd"/>
      <w:r>
        <w:rPr>
          <w:i/>
        </w:rPr>
        <w:t xml:space="preserve"> </w:t>
      </w:r>
      <w:proofErr w:type="spellStart"/>
      <w:r>
        <w:rPr>
          <w:i/>
        </w:rPr>
        <w:t>pyrenaica</w:t>
      </w:r>
      <w:proofErr w:type="spellEnd"/>
      <w:r>
        <w:t xml:space="preserve"> have greater plasticity and sensitivity than those of the temperate </w:t>
      </w:r>
      <w:r>
        <w:rPr>
          <w:i/>
        </w:rPr>
        <w:t xml:space="preserve">Q. </w:t>
      </w:r>
      <w:proofErr w:type="spellStart"/>
      <w:r>
        <w:rPr>
          <w:i/>
        </w:rPr>
        <w:t>Petraea</w:t>
      </w:r>
      <w:proofErr w:type="spellEnd"/>
      <w:r>
        <w:t xml:space="preserve"> at the Atlantic–Mediterranean boundary. Trees 28:237–52.</w:t>
      </w:r>
    </w:p>
    <w:p w14:paraId="0F40D9C3" w14:textId="77777777" w:rsidR="00D1790C" w:rsidRDefault="00EB7249">
      <w:pPr>
        <w:pStyle w:val="Bibliografa"/>
      </w:pPr>
      <w:bookmarkStart w:id="1074" w:name="ref-Gouveia2017"/>
      <w:bookmarkEnd w:id="1073"/>
      <w:proofErr w:type="spellStart"/>
      <w:r>
        <w:t>Gouveia</w:t>
      </w:r>
      <w:proofErr w:type="spellEnd"/>
      <w:r>
        <w:t xml:space="preserve"> C, </w:t>
      </w:r>
      <w:proofErr w:type="spellStart"/>
      <w:r>
        <w:t>Trigo</w:t>
      </w:r>
      <w:proofErr w:type="spellEnd"/>
      <w:r>
        <w:t xml:space="preserve"> R, </w:t>
      </w:r>
      <w:proofErr w:type="spellStart"/>
      <w:r>
        <w:t>Beguería</w:t>
      </w:r>
      <w:proofErr w:type="spellEnd"/>
      <w:r>
        <w:t xml:space="preserve"> S, Vicente-Serrano S. 2017. Drought impacts on vegetation activity in the Mediterranean region: An assessment using remote sensing data and multi-scale drought indicators. Global and Planetary Change 151:15–27.</w:t>
      </w:r>
    </w:p>
    <w:p w14:paraId="45EEBCE5" w14:textId="77777777" w:rsidR="00D1790C" w:rsidRDefault="00EB7249">
      <w:pPr>
        <w:pStyle w:val="Bibliografa"/>
      </w:pPr>
      <w:bookmarkStart w:id="1075" w:name="ref-Hampe2005"/>
      <w:bookmarkEnd w:id="1074"/>
      <w:proofErr w:type="spellStart"/>
      <w:r>
        <w:t>Hampe</w:t>
      </w:r>
      <w:proofErr w:type="spellEnd"/>
      <w:r>
        <w:t xml:space="preserve"> A, Petit RJ. 2005. Conserving biodiversity under climate change: The rear edge matters. </w:t>
      </w:r>
      <w:proofErr w:type="gramStart"/>
      <w:r>
        <w:t>Ecology Letters 8:461–7.</w:t>
      </w:r>
      <w:proofErr w:type="gramEnd"/>
    </w:p>
    <w:p w14:paraId="72D179BA" w14:textId="77777777" w:rsidR="00D1790C" w:rsidRDefault="00EB7249">
      <w:pPr>
        <w:pStyle w:val="Bibliografa"/>
      </w:pPr>
      <w:bookmarkStart w:id="1076" w:name="ref-Hartman2018"/>
      <w:bookmarkEnd w:id="1075"/>
      <w:r>
        <w:t xml:space="preserve">Hartmann H, </w:t>
      </w:r>
      <w:proofErr w:type="spellStart"/>
      <w:r>
        <w:t>Moura</w:t>
      </w:r>
      <w:proofErr w:type="spellEnd"/>
      <w:r>
        <w:t xml:space="preserve"> CF, </w:t>
      </w:r>
      <w:proofErr w:type="spellStart"/>
      <w:r>
        <w:t>Anderegg</w:t>
      </w:r>
      <w:proofErr w:type="spellEnd"/>
      <w:r>
        <w:t xml:space="preserve"> WRL, </w:t>
      </w:r>
      <w:proofErr w:type="spellStart"/>
      <w:r>
        <w:t>Ruehr</w:t>
      </w:r>
      <w:proofErr w:type="spellEnd"/>
      <w:r>
        <w:t xml:space="preserve"> NK, Salmon Y, Allen CD, Arndt SK, </w:t>
      </w:r>
      <w:proofErr w:type="spellStart"/>
      <w:r>
        <w:t>Breshears</w:t>
      </w:r>
      <w:proofErr w:type="spellEnd"/>
      <w:r>
        <w:t xml:space="preserve"> DD, </w:t>
      </w:r>
      <w:proofErr w:type="spellStart"/>
      <w:r>
        <w:t>Davi</w:t>
      </w:r>
      <w:proofErr w:type="spellEnd"/>
      <w:r>
        <w:t xml:space="preserve"> H, Galbraith D, </w:t>
      </w:r>
      <w:proofErr w:type="spellStart"/>
      <w:r>
        <w:t>Ruthrof</w:t>
      </w:r>
      <w:proofErr w:type="spellEnd"/>
      <w:r>
        <w:t xml:space="preserve"> KX, </w:t>
      </w:r>
      <w:proofErr w:type="spellStart"/>
      <w:r>
        <w:t>Wunder</w:t>
      </w:r>
      <w:proofErr w:type="spellEnd"/>
      <w:r>
        <w:t xml:space="preserve"> J, Adams HD, </w:t>
      </w:r>
      <w:proofErr w:type="spellStart"/>
      <w:r>
        <w:t>Bloemen</w:t>
      </w:r>
      <w:proofErr w:type="spellEnd"/>
      <w:r>
        <w:t xml:space="preserve"> J, </w:t>
      </w:r>
      <w:proofErr w:type="spellStart"/>
      <w:r>
        <w:t>Cailleret</w:t>
      </w:r>
      <w:proofErr w:type="spellEnd"/>
      <w:r>
        <w:t xml:space="preserve"> M, Cobb R, </w:t>
      </w:r>
      <w:proofErr w:type="spellStart"/>
      <w:r>
        <w:t>Gessler</w:t>
      </w:r>
      <w:proofErr w:type="spellEnd"/>
      <w:r>
        <w:t xml:space="preserve"> A, Grams TEE, Jansen S, </w:t>
      </w:r>
      <w:proofErr w:type="spellStart"/>
      <w:r>
        <w:t>Kautz</w:t>
      </w:r>
      <w:proofErr w:type="spellEnd"/>
      <w:r>
        <w:t xml:space="preserve"> M, </w:t>
      </w:r>
      <w:proofErr w:type="spellStart"/>
      <w:r>
        <w:t>Lloret</w:t>
      </w:r>
      <w:proofErr w:type="spellEnd"/>
      <w:r>
        <w:t xml:space="preserve"> F, O’Brien M. 2018. </w:t>
      </w:r>
      <w:proofErr w:type="gramStart"/>
      <w:r>
        <w:t>Research frontiers for improving our understanding of drought-induced tree and forest mortality.</w:t>
      </w:r>
      <w:proofErr w:type="gramEnd"/>
      <w:r>
        <w:t xml:space="preserve"> </w:t>
      </w:r>
      <w:proofErr w:type="gramStart"/>
      <w:r>
        <w:t xml:space="preserve">New </w:t>
      </w:r>
      <w:proofErr w:type="spellStart"/>
      <w:r>
        <w:t>Phytologist</w:t>
      </w:r>
      <w:proofErr w:type="spellEnd"/>
      <w:r>
        <w:t xml:space="preserve"> 218:15–28.</w:t>
      </w:r>
      <w:proofErr w:type="gramEnd"/>
    </w:p>
    <w:p w14:paraId="6937BAEC" w14:textId="77777777" w:rsidR="00D1790C" w:rsidRDefault="00EB7249">
      <w:pPr>
        <w:pStyle w:val="Bibliografa"/>
      </w:pPr>
      <w:bookmarkStart w:id="1077" w:name="ref-Haylock2008"/>
      <w:bookmarkEnd w:id="1076"/>
      <w:proofErr w:type="spellStart"/>
      <w:r>
        <w:t>Haylock</w:t>
      </w:r>
      <w:proofErr w:type="spellEnd"/>
      <w:r>
        <w:t xml:space="preserve"> MR, Hofstra N, Klein Tank AMG, </w:t>
      </w:r>
      <w:proofErr w:type="spellStart"/>
      <w:r>
        <w:t>Klok</w:t>
      </w:r>
      <w:proofErr w:type="spellEnd"/>
      <w:r>
        <w:t xml:space="preserve"> EJ, Jones PD, New M. 2008. A European daily high-resolution gridded data set of surface temperature and precipitation for 1950–2006. </w:t>
      </w:r>
      <w:proofErr w:type="gramStart"/>
      <w:r>
        <w:t>Journal of Geophysical Research 113:D20119.</w:t>
      </w:r>
      <w:proofErr w:type="gramEnd"/>
      <w:r>
        <w:t xml:space="preserve"> </w:t>
      </w:r>
      <w:hyperlink r:id="rId19">
        <w:r>
          <w:rPr>
            <w:rStyle w:val="Hipervnculo"/>
          </w:rPr>
          <w:t>http://dx.doi.org/10.1029/2008JD010201</w:t>
        </w:r>
      </w:hyperlink>
    </w:p>
    <w:p w14:paraId="1A0ACE5F" w14:textId="77777777" w:rsidR="00D1790C" w:rsidRDefault="00EB7249">
      <w:pPr>
        <w:pStyle w:val="Bibliografa"/>
      </w:pPr>
      <w:bookmarkStart w:id="1078" w:name="ref-Herrero2014"/>
      <w:bookmarkEnd w:id="1077"/>
      <w:proofErr w:type="spellStart"/>
      <w:r>
        <w:lastRenderedPageBreak/>
        <w:t>Herrero</w:t>
      </w:r>
      <w:proofErr w:type="spellEnd"/>
      <w:r>
        <w:t xml:space="preserve"> A, Zamora R. 2014. Plant responses to extreme climatic events: A field test of resilience capacity at the southern range edge. </w:t>
      </w:r>
      <w:proofErr w:type="gramStart"/>
      <w:r>
        <w:t>PLOS ONE 9:e87842.</w:t>
      </w:r>
      <w:proofErr w:type="gramEnd"/>
    </w:p>
    <w:p w14:paraId="2B9BD5CD" w14:textId="77777777" w:rsidR="00D1790C" w:rsidRDefault="00EB7249">
      <w:pPr>
        <w:pStyle w:val="Bibliografa"/>
      </w:pPr>
      <w:bookmarkStart w:id="1079" w:name="ref-Holling1973"/>
      <w:bookmarkEnd w:id="1078"/>
      <w:proofErr w:type="spellStart"/>
      <w:r>
        <w:t>Holling</w:t>
      </w:r>
      <w:proofErr w:type="spellEnd"/>
      <w:r>
        <w:t xml:space="preserve"> CS. 1973. </w:t>
      </w:r>
      <w:proofErr w:type="gramStart"/>
      <w:r>
        <w:t>Resilience and stability of ecological systems.</w:t>
      </w:r>
      <w:proofErr w:type="gramEnd"/>
      <w:r>
        <w:t xml:space="preserve"> </w:t>
      </w:r>
      <w:proofErr w:type="gramStart"/>
      <w:r>
        <w:t>Annual Review of Ecology and Systematics 4:1–23.</w:t>
      </w:r>
      <w:proofErr w:type="gramEnd"/>
    </w:p>
    <w:p w14:paraId="1465D14C" w14:textId="77777777" w:rsidR="00D1790C" w:rsidRDefault="00EB7249">
      <w:pPr>
        <w:pStyle w:val="Bibliografa"/>
      </w:pPr>
      <w:bookmarkStart w:id="1080" w:name="ref-Holmes1983"/>
      <w:bookmarkEnd w:id="1079"/>
      <w:r>
        <w:t xml:space="preserve">Holmes RL. 1983. Computer-assisted quality control in tree-ring dating and measurement. </w:t>
      </w:r>
      <w:proofErr w:type="gramStart"/>
      <w:r>
        <w:t>Tree-Ring Bulletin 43:69–78.</w:t>
      </w:r>
      <w:proofErr w:type="gramEnd"/>
    </w:p>
    <w:p w14:paraId="211B1073" w14:textId="77777777" w:rsidR="00D1790C" w:rsidRDefault="00EB7249">
      <w:pPr>
        <w:pStyle w:val="Bibliografa"/>
      </w:pPr>
      <w:bookmarkStart w:id="1081" w:name="ref-Huang2018"/>
      <w:bookmarkEnd w:id="1080"/>
      <w:r>
        <w:t xml:space="preserve">Huang M, Wang X, Keenan TF, </w:t>
      </w:r>
      <w:proofErr w:type="spellStart"/>
      <w:r>
        <w:t>Piao</w:t>
      </w:r>
      <w:proofErr w:type="spellEnd"/>
      <w:r>
        <w:t xml:space="preserve"> S. 2018. Drought timing influences the legacy of tree growth recovery. </w:t>
      </w:r>
      <w:proofErr w:type="gramStart"/>
      <w:r>
        <w:t>Global Change Biology 24:3546–59.</w:t>
      </w:r>
      <w:proofErr w:type="gramEnd"/>
    </w:p>
    <w:p w14:paraId="2652DC54" w14:textId="77777777" w:rsidR="00D1790C" w:rsidRDefault="00EB7249">
      <w:pPr>
        <w:pStyle w:val="Bibliografa"/>
      </w:pPr>
      <w:bookmarkStart w:id="1082" w:name="ref-JimenezOlivencia2015"/>
      <w:bookmarkEnd w:id="1081"/>
      <w:proofErr w:type="gramStart"/>
      <w:r>
        <w:t>Jiménez-</w:t>
      </w:r>
      <w:proofErr w:type="spellStart"/>
      <w:r>
        <w:t>Olivencia</w:t>
      </w:r>
      <w:proofErr w:type="spellEnd"/>
      <w:r>
        <w:t xml:space="preserve"> Y, </w:t>
      </w:r>
      <w:proofErr w:type="spellStart"/>
      <w:r>
        <w:t>Porcel</w:t>
      </w:r>
      <w:proofErr w:type="spellEnd"/>
      <w:r>
        <w:t xml:space="preserve"> L, Caballero A. 2015.</w:t>
      </w:r>
      <w:proofErr w:type="gramEnd"/>
      <w:r>
        <w:t xml:space="preserve"> </w:t>
      </w:r>
      <w:proofErr w:type="spellStart"/>
      <w:proofErr w:type="gramStart"/>
      <w:r>
        <w:t>Medio</w:t>
      </w:r>
      <w:proofErr w:type="spellEnd"/>
      <w:r>
        <w:t xml:space="preserve"> </w:t>
      </w:r>
      <w:proofErr w:type="spellStart"/>
      <w:r>
        <w:t>siglo</w:t>
      </w:r>
      <w:proofErr w:type="spellEnd"/>
      <w:r>
        <w:t xml:space="preserve"> en la </w:t>
      </w:r>
      <w:proofErr w:type="spellStart"/>
      <w:r>
        <w:t>evolución</w:t>
      </w:r>
      <w:proofErr w:type="spellEnd"/>
      <w:r>
        <w:t xml:space="preserve"> de los </w:t>
      </w:r>
      <w:proofErr w:type="spellStart"/>
      <w:r>
        <w:t>paisajes</w:t>
      </w:r>
      <w:proofErr w:type="spellEnd"/>
      <w:r>
        <w:t xml:space="preserve"> </w:t>
      </w:r>
      <w:proofErr w:type="spellStart"/>
      <w:r>
        <w:t>naturales</w:t>
      </w:r>
      <w:proofErr w:type="spellEnd"/>
      <w:r>
        <w:t xml:space="preserve"> y </w:t>
      </w:r>
      <w:proofErr w:type="spellStart"/>
      <w:r>
        <w:t>agrarios</w:t>
      </w:r>
      <w:proofErr w:type="spellEnd"/>
      <w:r>
        <w:t xml:space="preserve"> de Sierra Nevada (</w:t>
      </w:r>
      <w:proofErr w:type="spellStart"/>
      <w:r>
        <w:t>España</w:t>
      </w:r>
      <w:proofErr w:type="spellEnd"/>
      <w:r>
        <w:t>).</w:t>
      </w:r>
      <w:proofErr w:type="gramEnd"/>
      <w:r>
        <w:t xml:space="preserve"> </w:t>
      </w:r>
      <w:proofErr w:type="spellStart"/>
      <w:proofErr w:type="gramStart"/>
      <w:r>
        <w:t>Boletín</w:t>
      </w:r>
      <w:proofErr w:type="spellEnd"/>
      <w:r>
        <w:t xml:space="preserve"> de la </w:t>
      </w:r>
      <w:proofErr w:type="spellStart"/>
      <w:r>
        <w:t>Asociación</w:t>
      </w:r>
      <w:proofErr w:type="spellEnd"/>
      <w:r>
        <w:t xml:space="preserve"> de </w:t>
      </w:r>
      <w:proofErr w:type="spellStart"/>
      <w:r>
        <w:t>Geógrafos</w:t>
      </w:r>
      <w:proofErr w:type="spellEnd"/>
      <w:r>
        <w:t xml:space="preserve"> </w:t>
      </w:r>
      <w:proofErr w:type="spellStart"/>
      <w:r>
        <w:t>Españoles</w:t>
      </w:r>
      <w:proofErr w:type="spellEnd"/>
      <w:r>
        <w:t xml:space="preserve"> 68:205–32.</w:t>
      </w:r>
      <w:proofErr w:type="gramEnd"/>
    </w:p>
    <w:p w14:paraId="53DB401B" w14:textId="77777777" w:rsidR="00D1790C" w:rsidRDefault="00EB7249">
      <w:pPr>
        <w:pStyle w:val="Bibliografa"/>
      </w:pPr>
      <w:bookmarkStart w:id="1083" w:name="ref-JimenezSerrano2004"/>
      <w:bookmarkEnd w:id="1082"/>
      <w:proofErr w:type="gramStart"/>
      <w:r>
        <w:t>Jiménez-Serrano B, Serrano-Gutiérrez J. 2004.</w:t>
      </w:r>
      <w:proofErr w:type="gramEnd"/>
      <w:r>
        <w:t xml:space="preserve"> </w:t>
      </w:r>
      <w:proofErr w:type="gramStart"/>
      <w:r>
        <w:t xml:space="preserve">El </w:t>
      </w:r>
      <w:proofErr w:type="spellStart"/>
      <w:r>
        <w:t>Catastro</w:t>
      </w:r>
      <w:proofErr w:type="spellEnd"/>
      <w:r>
        <w:t xml:space="preserve"> del </w:t>
      </w:r>
      <w:proofErr w:type="spellStart"/>
      <w:r>
        <w:t>Marqués</w:t>
      </w:r>
      <w:proofErr w:type="spellEnd"/>
      <w:r>
        <w:t xml:space="preserve"> de la Ensenada en el </w:t>
      </w:r>
      <w:proofErr w:type="spellStart"/>
      <w:r>
        <w:t>antiguo</w:t>
      </w:r>
      <w:proofErr w:type="spellEnd"/>
      <w:r>
        <w:t xml:space="preserve"> </w:t>
      </w:r>
      <w:proofErr w:type="spellStart"/>
      <w:r>
        <w:t>Reino</w:t>
      </w:r>
      <w:proofErr w:type="spellEnd"/>
      <w:r>
        <w:t xml:space="preserve"> de Granada.</w:t>
      </w:r>
      <w:proofErr w:type="gramEnd"/>
    </w:p>
    <w:p w14:paraId="1D37317D" w14:textId="77777777" w:rsidR="00D1790C" w:rsidRDefault="00EB7249">
      <w:pPr>
        <w:pStyle w:val="Bibliografa"/>
      </w:pPr>
      <w:bookmarkStart w:id="1084" w:name="ref-Jump2010"/>
      <w:bookmarkEnd w:id="1083"/>
      <w:r>
        <w:t xml:space="preserve">Jump AS, </w:t>
      </w:r>
      <w:proofErr w:type="spellStart"/>
      <w:r>
        <w:t>Cavin</w:t>
      </w:r>
      <w:proofErr w:type="spellEnd"/>
      <w:r>
        <w:t xml:space="preserve"> L, Hunter PD. 2010. Monitoring and managing responses to climate change at the retreating range edge of forest trees. </w:t>
      </w:r>
      <w:proofErr w:type="gramStart"/>
      <w:r>
        <w:t>Journal of Environmental Monitoring 12:1791–8.</w:t>
      </w:r>
      <w:proofErr w:type="gramEnd"/>
    </w:p>
    <w:p w14:paraId="69724E8A" w14:textId="77777777" w:rsidR="00D1790C" w:rsidRDefault="00EB7249">
      <w:pPr>
        <w:pStyle w:val="Bibliografa"/>
      </w:pPr>
      <w:bookmarkStart w:id="1085" w:name="ref-Lloret2011"/>
      <w:bookmarkEnd w:id="1084"/>
      <w:proofErr w:type="spellStart"/>
      <w:r>
        <w:t>Lloret</w:t>
      </w:r>
      <w:proofErr w:type="spellEnd"/>
      <w:r>
        <w:t xml:space="preserve"> F, Keeling EG, </w:t>
      </w:r>
      <w:proofErr w:type="spellStart"/>
      <w:r>
        <w:t>Sala</w:t>
      </w:r>
      <w:proofErr w:type="spellEnd"/>
      <w:r>
        <w:t xml:space="preserve"> A. 2011. Components of tree resilience: Effects of successive low-growth episodes in old ponderosa pine forests. </w:t>
      </w:r>
      <w:proofErr w:type="spellStart"/>
      <w:proofErr w:type="gramStart"/>
      <w:r>
        <w:t>Oikos</w:t>
      </w:r>
      <w:proofErr w:type="spellEnd"/>
      <w:r>
        <w:t xml:space="preserve"> 120:1909–20.</w:t>
      </w:r>
      <w:proofErr w:type="gramEnd"/>
      <w:r>
        <w:t xml:space="preserve"> </w:t>
      </w:r>
      <w:hyperlink r:id="rId20">
        <w:r>
          <w:rPr>
            <w:rStyle w:val="Hipervnculo"/>
          </w:rPr>
          <w:t>http://dx.doi.org/10.1111/j.1600-0706.2011.19372.x</w:t>
        </w:r>
      </w:hyperlink>
    </w:p>
    <w:p w14:paraId="613C04EF" w14:textId="77777777" w:rsidR="00D1790C" w:rsidRDefault="00EB7249">
      <w:pPr>
        <w:pStyle w:val="Bibliografa"/>
      </w:pPr>
      <w:bookmarkStart w:id="1086" w:name="ref-Lloret2004"/>
      <w:bookmarkEnd w:id="1085"/>
      <w:proofErr w:type="spellStart"/>
      <w:r>
        <w:t>Lloret</w:t>
      </w:r>
      <w:proofErr w:type="spellEnd"/>
      <w:r>
        <w:t xml:space="preserve"> F, </w:t>
      </w:r>
      <w:proofErr w:type="spellStart"/>
      <w:r>
        <w:t>Siscart</w:t>
      </w:r>
      <w:proofErr w:type="spellEnd"/>
      <w:r>
        <w:t xml:space="preserve"> D, </w:t>
      </w:r>
      <w:proofErr w:type="spellStart"/>
      <w:r>
        <w:t>Dalmases</w:t>
      </w:r>
      <w:proofErr w:type="spellEnd"/>
      <w:r>
        <w:t xml:space="preserve"> C. 2004. Canopy recovery after drought dieback in holm-oak </w:t>
      </w:r>
      <w:proofErr w:type="spellStart"/>
      <w:r>
        <w:t>mediterranean</w:t>
      </w:r>
      <w:proofErr w:type="spellEnd"/>
      <w:r>
        <w:t xml:space="preserve"> forests of </w:t>
      </w:r>
      <w:proofErr w:type="spellStart"/>
      <w:proofErr w:type="gramStart"/>
      <w:r>
        <w:t>catalonia</w:t>
      </w:r>
      <w:proofErr w:type="spellEnd"/>
      <w:proofErr w:type="gramEnd"/>
      <w:r>
        <w:t xml:space="preserve"> (NE </w:t>
      </w:r>
      <w:proofErr w:type="spellStart"/>
      <w:r>
        <w:t>spain</w:t>
      </w:r>
      <w:proofErr w:type="spellEnd"/>
      <w:r>
        <w:t xml:space="preserve">). </w:t>
      </w:r>
      <w:proofErr w:type="gramStart"/>
      <w:r>
        <w:t>Global Change Biology 10:2092–9.</w:t>
      </w:r>
      <w:proofErr w:type="gramEnd"/>
      <w:r>
        <w:t xml:space="preserve"> </w:t>
      </w:r>
      <w:hyperlink r:id="rId21">
        <w:r>
          <w:rPr>
            <w:rStyle w:val="Hipervnculo"/>
          </w:rPr>
          <w:t>https://doi.org/10.1111/j.1365-2486.2004.00870.x</w:t>
        </w:r>
      </w:hyperlink>
    </w:p>
    <w:p w14:paraId="569627E1" w14:textId="77777777" w:rsidR="00D1790C" w:rsidRDefault="00EB7249">
      <w:pPr>
        <w:pStyle w:val="Bibliografa"/>
      </w:pPr>
      <w:bookmarkStart w:id="1087" w:name="ref-Loriteetal2008ABG"/>
      <w:bookmarkEnd w:id="1086"/>
      <w:proofErr w:type="spellStart"/>
      <w:proofErr w:type="gramStart"/>
      <w:r>
        <w:t>Lorite</w:t>
      </w:r>
      <w:proofErr w:type="spellEnd"/>
      <w:r>
        <w:t xml:space="preserve"> J, Salazar C, </w:t>
      </w:r>
      <w:proofErr w:type="spellStart"/>
      <w:r>
        <w:t>Peñas</w:t>
      </w:r>
      <w:proofErr w:type="spellEnd"/>
      <w:r>
        <w:t xml:space="preserve"> J, Valle F. 2008.</w:t>
      </w:r>
      <w:proofErr w:type="gramEnd"/>
      <w:r>
        <w:t xml:space="preserve"> </w:t>
      </w:r>
      <w:proofErr w:type="spellStart"/>
      <w:proofErr w:type="gramStart"/>
      <w:r>
        <w:t>Phytosociological</w:t>
      </w:r>
      <w:proofErr w:type="spellEnd"/>
      <w:r>
        <w:t xml:space="preserve"> review on the forests of </w:t>
      </w:r>
      <w:proofErr w:type="spellStart"/>
      <w:r>
        <w:t>quercus</w:t>
      </w:r>
      <w:proofErr w:type="spellEnd"/>
      <w:r>
        <w:t xml:space="preserve"> </w:t>
      </w:r>
      <w:proofErr w:type="spellStart"/>
      <w:r>
        <w:t>pyrenaica</w:t>
      </w:r>
      <w:proofErr w:type="spellEnd"/>
      <w:r>
        <w:t xml:space="preserve"> </w:t>
      </w:r>
      <w:proofErr w:type="spellStart"/>
      <w:r>
        <w:t>willd</w:t>
      </w:r>
      <w:proofErr w:type="spellEnd"/>
      <w:r>
        <w:t>.</w:t>
      </w:r>
      <w:proofErr w:type="gramEnd"/>
      <w:r>
        <w:t xml:space="preserve"> </w:t>
      </w:r>
      <w:proofErr w:type="spellStart"/>
      <w:proofErr w:type="gramStart"/>
      <w:r>
        <w:t>Acta</w:t>
      </w:r>
      <w:proofErr w:type="spellEnd"/>
      <w:r>
        <w:t xml:space="preserve"> </w:t>
      </w:r>
      <w:proofErr w:type="spellStart"/>
      <w:r>
        <w:t>Botanica</w:t>
      </w:r>
      <w:proofErr w:type="spellEnd"/>
      <w:r>
        <w:t xml:space="preserve"> </w:t>
      </w:r>
      <w:proofErr w:type="spellStart"/>
      <w:r>
        <w:t>Gallica</w:t>
      </w:r>
      <w:proofErr w:type="spellEnd"/>
      <w:r>
        <w:t xml:space="preserve"> 155:219–33.</w:t>
      </w:r>
      <w:proofErr w:type="gramEnd"/>
    </w:p>
    <w:p w14:paraId="5984C185" w14:textId="77777777" w:rsidR="00D1790C" w:rsidRDefault="00EB7249">
      <w:pPr>
        <w:pStyle w:val="Bibliografa"/>
      </w:pPr>
      <w:bookmarkStart w:id="1088" w:name="ref-MartinezVilalta2018"/>
      <w:bookmarkEnd w:id="1087"/>
      <w:proofErr w:type="spellStart"/>
      <w:proofErr w:type="gramStart"/>
      <w:r>
        <w:t>Martínez-Vilalta</w:t>
      </w:r>
      <w:proofErr w:type="spellEnd"/>
      <w:r>
        <w:t xml:space="preserve"> J. 2018.</w:t>
      </w:r>
      <w:proofErr w:type="gramEnd"/>
      <w:r>
        <w:t xml:space="preserve"> The rear window: Structural and functional plasticity in tree responses to climate change inferred from growth </w:t>
      </w:r>
      <w:commentRangeStart w:id="1089"/>
      <w:r>
        <w:t>rings. Tree Physiology.</w:t>
      </w:r>
      <w:commentRangeEnd w:id="1089"/>
      <w:r w:rsidR="00E24591">
        <w:rPr>
          <w:rStyle w:val="Refdecomentario"/>
        </w:rPr>
        <w:commentReference w:id="1089"/>
      </w:r>
    </w:p>
    <w:p w14:paraId="550102E7" w14:textId="77777777" w:rsidR="00D1790C" w:rsidRDefault="00EB7249">
      <w:pPr>
        <w:pStyle w:val="Bibliografa"/>
      </w:pPr>
      <w:bookmarkStart w:id="1090" w:name="ref-MartinezVilalta2016"/>
      <w:bookmarkEnd w:id="1088"/>
      <w:proofErr w:type="spellStart"/>
      <w:proofErr w:type="gramStart"/>
      <w:r>
        <w:t>Martínez-Vilalta</w:t>
      </w:r>
      <w:proofErr w:type="spellEnd"/>
      <w:r>
        <w:t xml:space="preserve"> J, </w:t>
      </w:r>
      <w:proofErr w:type="spellStart"/>
      <w:r>
        <w:t>Lloret</w:t>
      </w:r>
      <w:proofErr w:type="spellEnd"/>
      <w:r>
        <w:t xml:space="preserve"> F. 2016.</w:t>
      </w:r>
      <w:proofErr w:type="gramEnd"/>
      <w:r>
        <w:t xml:space="preserve"> Drought-induced vegetation shifts in terrestrial ecosystems: The key role of regeneration dynamics. Global and Planetary Change 144:94–108.</w:t>
      </w:r>
    </w:p>
    <w:p w14:paraId="22D92DDD" w14:textId="77777777" w:rsidR="00D1790C" w:rsidRDefault="00EB7249">
      <w:pPr>
        <w:pStyle w:val="Bibliografa"/>
      </w:pPr>
      <w:bookmarkStart w:id="1091" w:name="ref-Navarro2013"/>
      <w:bookmarkEnd w:id="1090"/>
      <w:proofErr w:type="gramStart"/>
      <w:r>
        <w:t>Navarro-González I, Pérez-</w:t>
      </w:r>
      <w:proofErr w:type="spellStart"/>
      <w:r>
        <w:t>Luque</w:t>
      </w:r>
      <w:proofErr w:type="spellEnd"/>
      <w:r>
        <w:t xml:space="preserve"> AJ, </w:t>
      </w:r>
      <w:proofErr w:type="spellStart"/>
      <w:r>
        <w:t>Bonet</w:t>
      </w:r>
      <w:proofErr w:type="spellEnd"/>
      <w:r>
        <w:t xml:space="preserve"> FJ, Zamora R. 2013.</w:t>
      </w:r>
      <w:proofErr w:type="gramEnd"/>
      <w:r>
        <w:t xml:space="preserve"> The weight of the past: Land-use legacies and </w:t>
      </w:r>
      <w:proofErr w:type="spellStart"/>
      <w:r>
        <w:t>recolonization</w:t>
      </w:r>
      <w:proofErr w:type="spellEnd"/>
      <w:r>
        <w:t xml:space="preserve"> of pine plantations by oak trees. </w:t>
      </w:r>
      <w:proofErr w:type="gramStart"/>
      <w:r>
        <w:t>Ecological Applications 23:1267–76.</w:t>
      </w:r>
      <w:proofErr w:type="gramEnd"/>
    </w:p>
    <w:p w14:paraId="00C137E1" w14:textId="77777777" w:rsidR="00D1790C" w:rsidRDefault="00EB7249">
      <w:pPr>
        <w:pStyle w:val="Bibliografa"/>
      </w:pPr>
      <w:bookmarkStart w:id="1092" w:name="ref-Nowacki1997"/>
      <w:bookmarkEnd w:id="1091"/>
      <w:proofErr w:type="spellStart"/>
      <w:r>
        <w:t>Nowacki</w:t>
      </w:r>
      <w:proofErr w:type="spellEnd"/>
      <w:r>
        <w:t xml:space="preserve"> GJ, Abrams MD. 1997. Radial-growth averaging criteria for reconstructing disturbance histories from </w:t>
      </w:r>
      <w:proofErr w:type="spellStart"/>
      <w:r>
        <w:t>presettlement-origing</w:t>
      </w:r>
      <w:proofErr w:type="spellEnd"/>
      <w:r>
        <w:t xml:space="preserve"> oaks. </w:t>
      </w:r>
      <w:proofErr w:type="gramStart"/>
      <w:r>
        <w:t>Ecological Monographs 67:225–49.</w:t>
      </w:r>
      <w:proofErr w:type="gramEnd"/>
      <w:r>
        <w:t xml:space="preserve"> </w:t>
      </w:r>
      <w:hyperlink r:id="rId22">
        <w:r>
          <w:rPr>
            <w:rStyle w:val="Hipervnculo"/>
          </w:rPr>
          <w:t>http://dx.doi.org/10.1890/0012-9615(1997)067[0225:RGACFR]2.0.CO;2</w:t>
        </w:r>
      </w:hyperlink>
    </w:p>
    <w:p w14:paraId="0F8955E2" w14:textId="77777777" w:rsidR="00D1790C" w:rsidRDefault="00EB7249">
      <w:pPr>
        <w:pStyle w:val="Bibliografa"/>
      </w:pPr>
      <w:bookmarkStart w:id="1093" w:name="ref-Olalde2002"/>
      <w:bookmarkEnd w:id="1092"/>
      <w:proofErr w:type="spellStart"/>
      <w:r>
        <w:lastRenderedPageBreak/>
        <w:t>Olalde</w:t>
      </w:r>
      <w:proofErr w:type="spellEnd"/>
      <w:r>
        <w:t xml:space="preserve"> M, </w:t>
      </w:r>
      <w:proofErr w:type="spellStart"/>
      <w:r>
        <w:t>Herrán</w:t>
      </w:r>
      <w:proofErr w:type="spellEnd"/>
      <w:r>
        <w:t xml:space="preserve"> A, </w:t>
      </w:r>
      <w:proofErr w:type="spellStart"/>
      <w:r>
        <w:t>Espinel</w:t>
      </w:r>
      <w:proofErr w:type="spellEnd"/>
      <w:r>
        <w:t xml:space="preserve"> S, </w:t>
      </w:r>
      <w:proofErr w:type="spellStart"/>
      <w:r>
        <w:t>Goicoechea</w:t>
      </w:r>
      <w:proofErr w:type="spellEnd"/>
      <w:r>
        <w:t xml:space="preserve"> PG. 2002. </w:t>
      </w:r>
      <w:proofErr w:type="gramStart"/>
      <w:r>
        <w:t xml:space="preserve">White oaks </w:t>
      </w:r>
      <w:proofErr w:type="spellStart"/>
      <w:r>
        <w:t>phylogeography</w:t>
      </w:r>
      <w:proofErr w:type="spellEnd"/>
      <w:r>
        <w:t xml:space="preserve"> in the Iberian Peninsula.</w:t>
      </w:r>
      <w:proofErr w:type="gramEnd"/>
      <w:r>
        <w:t xml:space="preserve"> Forest Ecology and Management 156:89–102.</w:t>
      </w:r>
    </w:p>
    <w:p w14:paraId="22B079D9" w14:textId="77777777" w:rsidR="00D1790C" w:rsidRDefault="00EB7249">
      <w:pPr>
        <w:pStyle w:val="Bibliografa"/>
      </w:pPr>
      <w:bookmarkStart w:id="1094" w:name="ref-Pascoa2017"/>
      <w:bookmarkEnd w:id="1093"/>
      <w:proofErr w:type="spellStart"/>
      <w:r>
        <w:t>Páscoa</w:t>
      </w:r>
      <w:proofErr w:type="spellEnd"/>
      <w:r>
        <w:t xml:space="preserve"> P, </w:t>
      </w:r>
      <w:proofErr w:type="spellStart"/>
      <w:r>
        <w:t>Gouveia</w:t>
      </w:r>
      <w:proofErr w:type="spellEnd"/>
      <w:r>
        <w:t xml:space="preserve"> C, Russo A, </w:t>
      </w:r>
      <w:proofErr w:type="spellStart"/>
      <w:r>
        <w:t>Trigo</w:t>
      </w:r>
      <w:proofErr w:type="spellEnd"/>
      <w:r>
        <w:t xml:space="preserve"> R. 2017. </w:t>
      </w:r>
      <w:proofErr w:type="gramStart"/>
      <w:r>
        <w:t>Drought trends in the Iberian Peninsula over the last 112 years.</w:t>
      </w:r>
      <w:proofErr w:type="gramEnd"/>
      <w:r>
        <w:t xml:space="preserve"> </w:t>
      </w:r>
      <w:proofErr w:type="gramStart"/>
      <w:r>
        <w:t>Advances in Meteorology:ID4653126.</w:t>
      </w:r>
      <w:proofErr w:type="gramEnd"/>
    </w:p>
    <w:p w14:paraId="673F4864" w14:textId="77777777" w:rsidR="00D1790C" w:rsidRDefault="00EB7249">
      <w:pPr>
        <w:pStyle w:val="Bibliografa"/>
      </w:pPr>
      <w:bookmarkStart w:id="1095" w:name="ref-PenaGallardo2018"/>
      <w:bookmarkEnd w:id="1094"/>
      <w:r>
        <w:t xml:space="preserve">Peña-Gallardo M, Vicente-Serrano SM, </w:t>
      </w:r>
      <w:proofErr w:type="spellStart"/>
      <w:r>
        <w:t>Camarero</w:t>
      </w:r>
      <w:proofErr w:type="spellEnd"/>
      <w:r>
        <w:t xml:space="preserve"> JJ, </w:t>
      </w:r>
      <w:proofErr w:type="spellStart"/>
      <w:r>
        <w:t>Gazol</w:t>
      </w:r>
      <w:proofErr w:type="spellEnd"/>
      <w:r>
        <w:t xml:space="preserve"> A, Sánchez-</w:t>
      </w:r>
      <w:proofErr w:type="spellStart"/>
      <w:r>
        <w:t>Salguero</w:t>
      </w:r>
      <w:proofErr w:type="spellEnd"/>
      <w:r>
        <w:t xml:space="preserve"> R, </w:t>
      </w:r>
      <w:proofErr w:type="spellStart"/>
      <w:r>
        <w:t>Domínguez</w:t>
      </w:r>
      <w:proofErr w:type="spellEnd"/>
      <w:r>
        <w:t xml:space="preserve">-Castro F, El </w:t>
      </w:r>
      <w:proofErr w:type="spellStart"/>
      <w:r>
        <w:t>Kenawy</w:t>
      </w:r>
      <w:proofErr w:type="spellEnd"/>
      <w:r>
        <w:t xml:space="preserve"> A, </w:t>
      </w:r>
      <w:proofErr w:type="spellStart"/>
      <w:r>
        <w:t>Beguería-Portugés</w:t>
      </w:r>
      <w:proofErr w:type="spellEnd"/>
      <w:r>
        <w:t xml:space="preserve"> S, Gutiérrez E, De Luis M, </w:t>
      </w:r>
      <w:proofErr w:type="spellStart"/>
      <w:r>
        <w:t>Sangüesa-Barreda</w:t>
      </w:r>
      <w:proofErr w:type="spellEnd"/>
      <w:r>
        <w:t xml:space="preserve"> G, Novak K, </w:t>
      </w:r>
      <w:proofErr w:type="spellStart"/>
      <w:r>
        <w:t>Rozas</w:t>
      </w:r>
      <w:proofErr w:type="spellEnd"/>
      <w:r>
        <w:t xml:space="preserve"> V, </w:t>
      </w:r>
      <w:proofErr w:type="spellStart"/>
      <w:r>
        <w:t>Tíscar</w:t>
      </w:r>
      <w:proofErr w:type="spellEnd"/>
      <w:r>
        <w:t xml:space="preserve"> PA, Linares JC, </w:t>
      </w:r>
      <w:proofErr w:type="spellStart"/>
      <w:r>
        <w:t>Martínez</w:t>
      </w:r>
      <w:proofErr w:type="spellEnd"/>
      <w:r>
        <w:t xml:space="preserve"> del Castillo E, </w:t>
      </w:r>
      <w:proofErr w:type="spellStart"/>
      <w:r>
        <w:t>Ribas</w:t>
      </w:r>
      <w:proofErr w:type="spellEnd"/>
      <w:r>
        <w:t xml:space="preserve"> Matamoros M, </w:t>
      </w:r>
      <w:proofErr w:type="spellStart"/>
      <w:r>
        <w:t>García</w:t>
      </w:r>
      <w:proofErr w:type="spellEnd"/>
      <w:r>
        <w:t xml:space="preserve">-González I, </w:t>
      </w:r>
      <w:proofErr w:type="spellStart"/>
      <w:r>
        <w:t>Silla</w:t>
      </w:r>
      <w:proofErr w:type="spellEnd"/>
      <w:r>
        <w:t xml:space="preserve"> F, </w:t>
      </w:r>
      <w:proofErr w:type="spellStart"/>
      <w:r>
        <w:t>Camisón</w:t>
      </w:r>
      <w:proofErr w:type="spellEnd"/>
      <w:r>
        <w:t xml:space="preserve"> Á, </w:t>
      </w:r>
      <w:proofErr w:type="spellStart"/>
      <w:r>
        <w:t>Génova</w:t>
      </w:r>
      <w:proofErr w:type="spellEnd"/>
      <w:r>
        <w:t xml:space="preserve"> M, </w:t>
      </w:r>
      <w:proofErr w:type="spellStart"/>
      <w:r>
        <w:t>Olano</w:t>
      </w:r>
      <w:proofErr w:type="spellEnd"/>
      <w:r>
        <w:t xml:space="preserve"> JM, </w:t>
      </w:r>
      <w:proofErr w:type="spellStart"/>
      <w:r>
        <w:t>Longares</w:t>
      </w:r>
      <w:proofErr w:type="spellEnd"/>
      <w:r>
        <w:t xml:space="preserve"> LA, </w:t>
      </w:r>
      <w:proofErr w:type="spellStart"/>
      <w:r>
        <w:t>Hevia</w:t>
      </w:r>
      <w:proofErr w:type="spellEnd"/>
      <w:r>
        <w:t xml:space="preserve"> A, </w:t>
      </w:r>
      <w:proofErr w:type="spellStart"/>
      <w:r>
        <w:t>Galván</w:t>
      </w:r>
      <w:proofErr w:type="spellEnd"/>
      <w:r>
        <w:t xml:space="preserve"> JD. 2018. Drought sensitiveness on forest growth in peninsular </w:t>
      </w:r>
      <w:proofErr w:type="spellStart"/>
      <w:proofErr w:type="gramStart"/>
      <w:r>
        <w:t>spain</w:t>
      </w:r>
      <w:proofErr w:type="spellEnd"/>
      <w:proofErr w:type="gramEnd"/>
      <w:r>
        <w:t xml:space="preserve"> and the </w:t>
      </w:r>
      <w:proofErr w:type="spellStart"/>
      <w:r>
        <w:t>balearic</w:t>
      </w:r>
      <w:proofErr w:type="spellEnd"/>
      <w:r>
        <w:t xml:space="preserve"> islands. Forests. </w:t>
      </w:r>
      <w:hyperlink r:id="rId23">
        <w:r>
          <w:rPr>
            <w:rStyle w:val="Hipervnculo"/>
          </w:rPr>
          <w:t>https://www.mdpi.com/1999-4907/9/9/524</w:t>
        </w:r>
      </w:hyperlink>
    </w:p>
    <w:p w14:paraId="01C922A0" w14:textId="11FB72FE" w:rsidR="00D1790C" w:rsidDel="00865B31" w:rsidRDefault="00EB7249">
      <w:pPr>
        <w:pStyle w:val="Bibliografa"/>
        <w:rPr>
          <w:del w:id="1096" w:author="Guillermo Gea Izquierdo" w:date="2019-07-30T15:37:00Z"/>
        </w:rPr>
      </w:pPr>
      <w:bookmarkStart w:id="1097" w:name="ref-Penuelas2000"/>
      <w:bookmarkEnd w:id="1095"/>
      <w:del w:id="1098" w:author="Guillermo Gea Izquierdo" w:date="2019-07-30T15:37:00Z">
        <w:r w:rsidDel="00865B31">
          <w:delText>Peñuelas J, Filella I, Lloret F, Piñol J, Siscart D. 2000. Effects of a severe drought on water and nitrogen use by quercus ilex and phyllyrea latifolia. Biologia Plantarum 43:47–53.</w:delText>
        </w:r>
      </w:del>
    </w:p>
    <w:p w14:paraId="1C41FA57" w14:textId="77777777" w:rsidR="00D1790C" w:rsidRDefault="00EB7249">
      <w:pPr>
        <w:pStyle w:val="Bibliografa"/>
      </w:pPr>
      <w:bookmarkStart w:id="1099" w:name="ref-Penuelas2001"/>
      <w:bookmarkEnd w:id="1097"/>
      <w:proofErr w:type="spellStart"/>
      <w:r>
        <w:t>Peñuelas</w:t>
      </w:r>
      <w:proofErr w:type="spellEnd"/>
      <w:r>
        <w:t xml:space="preserve"> J, </w:t>
      </w:r>
      <w:proofErr w:type="spellStart"/>
      <w:r>
        <w:t>Lloret</w:t>
      </w:r>
      <w:proofErr w:type="spellEnd"/>
      <w:r>
        <w:t xml:space="preserve"> F, Montoya R. 2001. Severe drought effects on </w:t>
      </w:r>
      <w:proofErr w:type="spellStart"/>
      <w:r>
        <w:t>mediterranean</w:t>
      </w:r>
      <w:proofErr w:type="spellEnd"/>
      <w:r>
        <w:t xml:space="preserve"> woody flora in </w:t>
      </w:r>
      <w:proofErr w:type="spellStart"/>
      <w:proofErr w:type="gramStart"/>
      <w:r>
        <w:t>spain</w:t>
      </w:r>
      <w:proofErr w:type="spellEnd"/>
      <w:proofErr w:type="gramEnd"/>
      <w:r>
        <w:t>. Forest Science 47:214–8.</w:t>
      </w:r>
    </w:p>
    <w:p w14:paraId="2A2DA783" w14:textId="6B88472E" w:rsidR="00D1790C" w:rsidDel="00EF0287" w:rsidRDefault="00EB7249">
      <w:pPr>
        <w:pStyle w:val="Bibliografa"/>
        <w:rPr>
          <w:del w:id="1100" w:author="Guillermo Gea Izquierdo" w:date="2019-07-30T15:22:00Z"/>
        </w:rPr>
      </w:pPr>
      <w:bookmarkStart w:id="1101" w:name="ref-Penuelas2017"/>
      <w:bookmarkEnd w:id="1099"/>
      <w:del w:id="1102" w:author="Guillermo Gea Izquierdo" w:date="2019-07-30T15:22:00Z">
        <w:r w:rsidDel="00EF0287">
          <w:delText>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delText>
        </w:r>
      </w:del>
    </w:p>
    <w:p w14:paraId="34801725" w14:textId="77777777" w:rsidR="00D1790C" w:rsidRDefault="00EB7249">
      <w:pPr>
        <w:pStyle w:val="Bibliografa"/>
      </w:pPr>
      <w:bookmarkStart w:id="1103" w:name="ref-PerezLuque2015"/>
      <w:bookmarkEnd w:id="1101"/>
      <w:proofErr w:type="gramStart"/>
      <w:r>
        <w:t>Pérez-</w:t>
      </w:r>
      <w:proofErr w:type="spellStart"/>
      <w:r>
        <w:t>Luque</w:t>
      </w:r>
      <w:proofErr w:type="spellEnd"/>
      <w:r>
        <w:t xml:space="preserve"> AJ, Zamora R, </w:t>
      </w:r>
      <w:proofErr w:type="spellStart"/>
      <w:r>
        <w:t>Bonet</w:t>
      </w:r>
      <w:proofErr w:type="spellEnd"/>
      <w:r>
        <w:t xml:space="preserve"> FJ, Pérez-Pérez R. 2015a.</w:t>
      </w:r>
      <w:proofErr w:type="gramEnd"/>
      <w:r>
        <w:t xml:space="preserve"> </w:t>
      </w:r>
      <w:proofErr w:type="gramStart"/>
      <w:r>
        <w:t xml:space="preserve">Dataset of </w:t>
      </w:r>
      <w:proofErr w:type="spellStart"/>
      <w:r>
        <w:t>migrame</w:t>
      </w:r>
      <w:proofErr w:type="spellEnd"/>
      <w:r>
        <w:t xml:space="preserve"> project (global change, altitudinal range shift and colonization of degraded habitats in Mediterranean mountains).</w:t>
      </w:r>
      <w:proofErr w:type="gramEnd"/>
      <w:r>
        <w:t xml:space="preserve"> </w:t>
      </w:r>
      <w:proofErr w:type="spellStart"/>
      <w:proofErr w:type="gramStart"/>
      <w:r>
        <w:t>PhytoKeys</w:t>
      </w:r>
      <w:proofErr w:type="spellEnd"/>
      <w:r>
        <w:t xml:space="preserve"> 56:61–81.</w:t>
      </w:r>
      <w:proofErr w:type="gramEnd"/>
    </w:p>
    <w:p w14:paraId="3104B604" w14:textId="77777777" w:rsidR="00D1790C" w:rsidRDefault="00EB7249">
      <w:pPr>
        <w:pStyle w:val="Bibliografa"/>
      </w:pPr>
      <w:bookmarkStart w:id="1104" w:name="ref-PerezLuque2015onto"/>
      <w:bookmarkEnd w:id="1103"/>
      <w:proofErr w:type="gramStart"/>
      <w:r>
        <w:t>Pérez-</w:t>
      </w:r>
      <w:proofErr w:type="spellStart"/>
      <w:r>
        <w:t>Luque</w:t>
      </w:r>
      <w:proofErr w:type="spellEnd"/>
      <w:r>
        <w:t xml:space="preserve"> A, Pérez-Pérez R, </w:t>
      </w:r>
      <w:proofErr w:type="spellStart"/>
      <w:r>
        <w:t>Bonet-García</w:t>
      </w:r>
      <w:proofErr w:type="spellEnd"/>
      <w:r>
        <w:t xml:space="preserve"> F, </w:t>
      </w:r>
      <w:proofErr w:type="spellStart"/>
      <w:r>
        <w:t>Magaña</w:t>
      </w:r>
      <w:proofErr w:type="spellEnd"/>
      <w:r>
        <w:t xml:space="preserve"> P. 2015b.</w:t>
      </w:r>
      <w:proofErr w:type="gramEnd"/>
      <w:r>
        <w:t xml:space="preserve"> An ontological system based on </w:t>
      </w:r>
      <w:proofErr w:type="spellStart"/>
      <w:r>
        <w:t>modis</w:t>
      </w:r>
      <w:proofErr w:type="spellEnd"/>
      <w:r>
        <w:t xml:space="preserve"> images to assess ecosystem functioning of </w:t>
      </w:r>
      <w:proofErr w:type="spellStart"/>
      <w:r>
        <w:t>natura</w:t>
      </w:r>
      <w:proofErr w:type="spellEnd"/>
      <w:r>
        <w:t xml:space="preserve"> 2000 habitats: A case study for </w:t>
      </w:r>
      <w:proofErr w:type="spellStart"/>
      <w:r>
        <w:rPr>
          <w:i/>
        </w:rPr>
        <w:t>Quercus</w:t>
      </w:r>
      <w:proofErr w:type="spellEnd"/>
      <w:r>
        <w:rPr>
          <w:i/>
        </w:rPr>
        <w:t xml:space="preserve"> </w:t>
      </w:r>
      <w:proofErr w:type="spellStart"/>
      <w:r>
        <w:rPr>
          <w:i/>
        </w:rPr>
        <w:t>pyrenaica</w:t>
      </w:r>
      <w:proofErr w:type="spellEnd"/>
      <w:r>
        <w:t xml:space="preserve"> forests. </w:t>
      </w:r>
      <w:proofErr w:type="gramStart"/>
      <w:r>
        <w:t xml:space="preserve">International Journal of Applied Earth Observation and </w:t>
      </w:r>
      <w:proofErr w:type="spellStart"/>
      <w:r>
        <w:t>Geoinformation</w:t>
      </w:r>
      <w:proofErr w:type="spellEnd"/>
      <w:r>
        <w:t xml:space="preserve"> 37:142–51.</w:t>
      </w:r>
      <w:proofErr w:type="gramEnd"/>
    </w:p>
    <w:p w14:paraId="1CC78D8C" w14:textId="77777777" w:rsidR="00D1790C" w:rsidRDefault="00EB7249">
      <w:pPr>
        <w:pStyle w:val="Bibliografa"/>
      </w:pPr>
      <w:bookmarkStart w:id="1105" w:name="ref-Piovesan2008"/>
      <w:bookmarkEnd w:id="1104"/>
      <w:proofErr w:type="spellStart"/>
      <w:proofErr w:type="gramStart"/>
      <w:r>
        <w:t>Piovesan</w:t>
      </w:r>
      <w:proofErr w:type="spellEnd"/>
      <w:r>
        <w:t xml:space="preserve"> G, </w:t>
      </w:r>
      <w:proofErr w:type="spellStart"/>
      <w:r>
        <w:t>Biondi</w:t>
      </w:r>
      <w:proofErr w:type="spellEnd"/>
      <w:r>
        <w:t xml:space="preserve"> F, </w:t>
      </w:r>
      <w:proofErr w:type="spellStart"/>
      <w:r>
        <w:t>Filippo</w:t>
      </w:r>
      <w:proofErr w:type="spellEnd"/>
      <w:r>
        <w:t xml:space="preserve"> AD, </w:t>
      </w:r>
      <w:proofErr w:type="spellStart"/>
      <w:r>
        <w:t>Alessandrini</w:t>
      </w:r>
      <w:proofErr w:type="spellEnd"/>
      <w:r>
        <w:t xml:space="preserve"> A, </w:t>
      </w:r>
      <w:proofErr w:type="spellStart"/>
      <w:r>
        <w:t>Maugeri</w:t>
      </w:r>
      <w:proofErr w:type="spellEnd"/>
      <w:r>
        <w:t xml:space="preserve"> M. 2008.</w:t>
      </w:r>
      <w:proofErr w:type="gramEnd"/>
      <w:r>
        <w:t xml:space="preserve"> Drought-driven growth reduction in old beech (</w:t>
      </w:r>
      <w:proofErr w:type="spellStart"/>
      <w:r>
        <w:t>Fagus</w:t>
      </w:r>
      <w:proofErr w:type="spellEnd"/>
      <w:r>
        <w:t xml:space="preserve"> </w:t>
      </w:r>
      <w:proofErr w:type="spellStart"/>
      <w:r>
        <w:t>sylvatica</w:t>
      </w:r>
      <w:proofErr w:type="spellEnd"/>
      <w:r>
        <w:t xml:space="preserve"> l.) forests of the central </w:t>
      </w:r>
      <w:proofErr w:type="spellStart"/>
      <w:proofErr w:type="gramStart"/>
      <w:r>
        <w:t>apennines</w:t>
      </w:r>
      <w:proofErr w:type="spellEnd"/>
      <w:proofErr w:type="gramEnd"/>
      <w:r>
        <w:t xml:space="preserve">, </w:t>
      </w:r>
      <w:proofErr w:type="spellStart"/>
      <w:r>
        <w:t>italy</w:t>
      </w:r>
      <w:proofErr w:type="spellEnd"/>
      <w:r>
        <w:t xml:space="preserve">. </w:t>
      </w:r>
      <w:proofErr w:type="gramStart"/>
      <w:r>
        <w:t>Global Change Biology 14:1265–81.</w:t>
      </w:r>
      <w:proofErr w:type="gramEnd"/>
      <w:r>
        <w:t xml:space="preserve"> </w:t>
      </w:r>
      <w:hyperlink r:id="rId24">
        <w:r>
          <w:rPr>
            <w:rStyle w:val="Hipervnculo"/>
          </w:rPr>
          <w:t>http://dx.doi.org/10.1111/j.1365-2486.2008.01570.x</w:t>
        </w:r>
      </w:hyperlink>
    </w:p>
    <w:p w14:paraId="2E8E0263" w14:textId="77777777" w:rsidR="00D1790C" w:rsidRDefault="00EB7249">
      <w:pPr>
        <w:pStyle w:val="Bibliografa"/>
      </w:pPr>
      <w:bookmarkStart w:id="1106" w:name="ref-Reyes2015"/>
      <w:bookmarkEnd w:id="1105"/>
      <w:proofErr w:type="gramStart"/>
      <w:r>
        <w:t>Reyes-</w:t>
      </w:r>
      <w:proofErr w:type="spellStart"/>
      <w:r>
        <w:t>Díez</w:t>
      </w:r>
      <w:proofErr w:type="spellEnd"/>
      <w:r>
        <w:t xml:space="preserve"> A, </w:t>
      </w:r>
      <w:proofErr w:type="spellStart"/>
      <w:r>
        <w:t>Alcaraz</w:t>
      </w:r>
      <w:proofErr w:type="spellEnd"/>
      <w:r>
        <w:t>-Segura D, Cabello-</w:t>
      </w:r>
      <w:proofErr w:type="spellStart"/>
      <w:r>
        <w:t>Piñar</w:t>
      </w:r>
      <w:proofErr w:type="spellEnd"/>
      <w:r>
        <w:t xml:space="preserve"> J. 2015.</w:t>
      </w:r>
      <w:proofErr w:type="gramEnd"/>
      <w:r>
        <w:t xml:space="preserve"> </w:t>
      </w:r>
      <w:proofErr w:type="spellStart"/>
      <w:proofErr w:type="gramStart"/>
      <w:r>
        <w:t>Implicaciones</w:t>
      </w:r>
      <w:proofErr w:type="spellEnd"/>
      <w:r>
        <w:t xml:space="preserve"> del </w:t>
      </w:r>
      <w:proofErr w:type="spellStart"/>
      <w:r>
        <w:t>filtrado</w:t>
      </w:r>
      <w:proofErr w:type="spellEnd"/>
      <w:r>
        <w:t xml:space="preserve"> de </w:t>
      </w:r>
      <w:proofErr w:type="spellStart"/>
      <w:r>
        <w:t>calidad</w:t>
      </w:r>
      <w:proofErr w:type="spellEnd"/>
      <w:r>
        <w:t xml:space="preserve"> del </w:t>
      </w:r>
      <w:proofErr w:type="spellStart"/>
      <w:r>
        <w:t>índice</w:t>
      </w:r>
      <w:proofErr w:type="spellEnd"/>
      <w:r>
        <w:t xml:space="preserve"> de </w:t>
      </w:r>
      <w:proofErr w:type="spellStart"/>
      <w:r>
        <w:t>vegetación</w:t>
      </w:r>
      <w:proofErr w:type="spellEnd"/>
      <w:r>
        <w:t xml:space="preserve"> </w:t>
      </w:r>
      <w:proofErr w:type="spellStart"/>
      <w:r>
        <w:t>evi</w:t>
      </w:r>
      <w:proofErr w:type="spellEnd"/>
      <w:r>
        <w:t xml:space="preserve"> </w:t>
      </w:r>
      <w:proofErr w:type="spellStart"/>
      <w:r>
        <w:t>para</w:t>
      </w:r>
      <w:proofErr w:type="spellEnd"/>
      <w:r>
        <w:t xml:space="preserve"> el </w:t>
      </w:r>
      <w:proofErr w:type="spellStart"/>
      <w:r>
        <w:t>seguimiento</w:t>
      </w:r>
      <w:proofErr w:type="spellEnd"/>
      <w:r>
        <w:t xml:space="preserve"> </w:t>
      </w:r>
      <w:proofErr w:type="spellStart"/>
      <w:r>
        <w:t>funcional</w:t>
      </w:r>
      <w:proofErr w:type="spellEnd"/>
      <w:r>
        <w:t xml:space="preserve"> de </w:t>
      </w:r>
      <w:proofErr w:type="spellStart"/>
      <w:r>
        <w:t>ecosistemas</w:t>
      </w:r>
      <w:proofErr w:type="spellEnd"/>
      <w:r>
        <w:t>.</w:t>
      </w:r>
      <w:proofErr w:type="gramEnd"/>
      <w:r>
        <w:t xml:space="preserve"> </w:t>
      </w:r>
      <w:proofErr w:type="spellStart"/>
      <w:r>
        <w:t>Revista</w:t>
      </w:r>
      <w:proofErr w:type="spellEnd"/>
      <w:r>
        <w:t xml:space="preserve"> de </w:t>
      </w:r>
      <w:proofErr w:type="spellStart"/>
      <w:r>
        <w:t>Teledeteccion</w:t>
      </w:r>
      <w:proofErr w:type="spellEnd"/>
      <w:r>
        <w:t xml:space="preserve"> 2015:11–29.</w:t>
      </w:r>
    </w:p>
    <w:p w14:paraId="18FE513B" w14:textId="77777777" w:rsidR="00D1790C" w:rsidRDefault="00EB7249">
      <w:pPr>
        <w:pStyle w:val="Bibliografa"/>
      </w:pPr>
      <w:bookmarkStart w:id="1107" w:name="ref-delRio2007"/>
      <w:bookmarkEnd w:id="1106"/>
      <w:proofErr w:type="gramStart"/>
      <w:r>
        <w:t xml:space="preserve">Río S del, </w:t>
      </w:r>
      <w:proofErr w:type="spellStart"/>
      <w:r>
        <w:t>Herrero</w:t>
      </w:r>
      <w:proofErr w:type="spellEnd"/>
      <w:r>
        <w:t xml:space="preserve"> L, </w:t>
      </w:r>
      <w:proofErr w:type="spellStart"/>
      <w:r>
        <w:t>Penas</w:t>
      </w:r>
      <w:proofErr w:type="spellEnd"/>
      <w:r>
        <w:t xml:space="preserve"> Á. 2007.</w:t>
      </w:r>
      <w:proofErr w:type="gramEnd"/>
      <w:r>
        <w:t xml:space="preserve"> </w:t>
      </w:r>
      <w:proofErr w:type="gramStart"/>
      <w:r>
        <w:t xml:space="preserve">Bioclimatic analysis of the </w:t>
      </w:r>
      <w:proofErr w:type="spellStart"/>
      <w:r>
        <w:rPr>
          <w:i/>
        </w:rPr>
        <w:t>Quercus</w:t>
      </w:r>
      <w:proofErr w:type="spellEnd"/>
      <w:r>
        <w:rPr>
          <w:i/>
        </w:rPr>
        <w:t xml:space="preserve"> </w:t>
      </w:r>
      <w:proofErr w:type="spellStart"/>
      <w:r>
        <w:rPr>
          <w:i/>
        </w:rPr>
        <w:t>pyrenaica</w:t>
      </w:r>
      <w:proofErr w:type="spellEnd"/>
      <w:r>
        <w:t xml:space="preserve"> forests in Spain.</w:t>
      </w:r>
      <w:proofErr w:type="gramEnd"/>
      <w:r>
        <w:t xml:space="preserve"> </w:t>
      </w:r>
      <w:proofErr w:type="spellStart"/>
      <w:proofErr w:type="gramStart"/>
      <w:r>
        <w:t>Phytocoenologia</w:t>
      </w:r>
      <w:proofErr w:type="spellEnd"/>
      <w:r>
        <w:t xml:space="preserve"> 37:541–60.</w:t>
      </w:r>
      <w:proofErr w:type="gramEnd"/>
    </w:p>
    <w:p w14:paraId="6F7EFFED" w14:textId="77777777" w:rsidR="00D1790C" w:rsidRDefault="00EB7249">
      <w:pPr>
        <w:pStyle w:val="Bibliografa"/>
        <w:rPr>
          <w:ins w:id="1108" w:author="Guillermo Gea Izquierdo" w:date="2019-07-30T12:30:00Z"/>
        </w:rPr>
      </w:pPr>
      <w:bookmarkStart w:id="1109" w:name="ref-Rubino2004"/>
      <w:bookmarkEnd w:id="1107"/>
      <w:proofErr w:type="spellStart"/>
      <w:r>
        <w:t>Rubino</w:t>
      </w:r>
      <w:proofErr w:type="spellEnd"/>
      <w:r>
        <w:t xml:space="preserve"> D, McCarthy B. 2004. Comparative analysis of </w:t>
      </w:r>
      <w:proofErr w:type="spellStart"/>
      <w:r>
        <w:t>dendroecological</w:t>
      </w:r>
      <w:proofErr w:type="spellEnd"/>
      <w:r>
        <w:t xml:space="preserve"> methods used to assess disturbance events. </w:t>
      </w:r>
      <w:proofErr w:type="spellStart"/>
      <w:proofErr w:type="gramStart"/>
      <w:r>
        <w:t>Dendrochronologia</w:t>
      </w:r>
      <w:proofErr w:type="spellEnd"/>
      <w:r>
        <w:t xml:space="preserve"> 21:97–115.</w:t>
      </w:r>
      <w:proofErr w:type="gramEnd"/>
    </w:p>
    <w:p w14:paraId="114DCAAE" w14:textId="4BB8100C" w:rsidR="00F32EA7" w:rsidRDefault="00F32EA7">
      <w:pPr>
        <w:pStyle w:val="Bibliografa"/>
      </w:pPr>
      <w:commentRangeStart w:id="1110"/>
      <w:proofErr w:type="spellStart"/>
      <w:ins w:id="1111" w:author="Guillermo Gea Izquierdo" w:date="2019-07-30T12:30:00Z">
        <w:r w:rsidRPr="00F32EA7">
          <w:t>Salzer</w:t>
        </w:r>
        <w:proofErr w:type="spellEnd"/>
        <w:r w:rsidRPr="00F32EA7">
          <w:t xml:space="preserve"> MG, Hughes MK, Bunn AG, </w:t>
        </w:r>
        <w:proofErr w:type="spellStart"/>
        <w:r w:rsidRPr="00F32EA7">
          <w:t>Kipfmueller</w:t>
        </w:r>
        <w:proofErr w:type="spellEnd"/>
        <w:r w:rsidRPr="00F32EA7">
          <w:t xml:space="preserve"> KF. 2009. Recent unprecedented tree-ring growth in bristlecone pine at the highest elevations and possible causes. </w:t>
        </w:r>
        <w:proofErr w:type="gramStart"/>
        <w:r w:rsidRPr="00F32EA7">
          <w:t>PNAS 106:20348–53.</w:t>
        </w:r>
        <w:commentRangeEnd w:id="1110"/>
        <w:proofErr w:type="gramEnd"/>
        <w:r>
          <w:rPr>
            <w:rStyle w:val="Refdecomentario"/>
          </w:rPr>
          <w:commentReference w:id="1110"/>
        </w:r>
      </w:ins>
    </w:p>
    <w:p w14:paraId="762D097A" w14:textId="77777777" w:rsidR="00D1790C" w:rsidRDefault="00EB7249">
      <w:pPr>
        <w:pStyle w:val="Bibliografa"/>
      </w:pPr>
      <w:bookmarkStart w:id="1113" w:name="ref-Samanta2012"/>
      <w:bookmarkEnd w:id="1109"/>
      <w:proofErr w:type="spellStart"/>
      <w:r>
        <w:lastRenderedPageBreak/>
        <w:t>Samanta</w:t>
      </w:r>
      <w:proofErr w:type="spellEnd"/>
      <w:r>
        <w:t xml:space="preserve"> A, </w:t>
      </w:r>
      <w:proofErr w:type="spellStart"/>
      <w:r>
        <w:t>Ganguly</w:t>
      </w:r>
      <w:proofErr w:type="spellEnd"/>
      <w:r>
        <w:t xml:space="preserve"> S, </w:t>
      </w:r>
      <w:proofErr w:type="spellStart"/>
      <w:r>
        <w:t>Vermote</w:t>
      </w:r>
      <w:proofErr w:type="spellEnd"/>
      <w:r>
        <w:t xml:space="preserve"> E, </w:t>
      </w:r>
      <w:proofErr w:type="spellStart"/>
      <w:r>
        <w:t>Nemani</w:t>
      </w:r>
      <w:proofErr w:type="spellEnd"/>
      <w:r>
        <w:t xml:space="preserve"> RR, </w:t>
      </w:r>
      <w:proofErr w:type="spellStart"/>
      <w:r>
        <w:t>Myneni</w:t>
      </w:r>
      <w:proofErr w:type="spellEnd"/>
      <w:r>
        <w:t xml:space="preserve"> RB. 2012. Interpretation of variations in MODIS-measured greenness levels of amazon forests during 2000 to 2009. Environmental Research Letters 7:024018.</w:t>
      </w:r>
    </w:p>
    <w:p w14:paraId="38D17A31" w14:textId="77777777" w:rsidR="00D1790C" w:rsidRDefault="00EB7249">
      <w:pPr>
        <w:pStyle w:val="Bibliografa"/>
      </w:pPr>
      <w:bookmarkStart w:id="1114" w:name="ref-SanchezSalguero2012"/>
      <w:bookmarkEnd w:id="1113"/>
      <w:proofErr w:type="gramStart"/>
      <w:r>
        <w:t>Sánchez-</w:t>
      </w:r>
      <w:proofErr w:type="spellStart"/>
      <w:r>
        <w:t>Salguero</w:t>
      </w:r>
      <w:proofErr w:type="spellEnd"/>
      <w:r>
        <w:t xml:space="preserve"> R, Navarro-</w:t>
      </w:r>
      <w:proofErr w:type="spellStart"/>
      <w:r>
        <w:t>Cerrillo</w:t>
      </w:r>
      <w:proofErr w:type="spellEnd"/>
      <w:r>
        <w:t xml:space="preserve"> RM, </w:t>
      </w:r>
      <w:proofErr w:type="spellStart"/>
      <w:r>
        <w:t>Swetnam</w:t>
      </w:r>
      <w:proofErr w:type="spellEnd"/>
      <w:r>
        <w:t xml:space="preserve"> TW, Zavala MA.</w:t>
      </w:r>
      <w:proofErr w:type="gramEnd"/>
      <w:r>
        <w:t xml:space="preserve"> 2012. Is drought the main decline factor at the rear edge of Europe? </w:t>
      </w:r>
      <w:proofErr w:type="gramStart"/>
      <w:r>
        <w:t>The case of southern Iberian pine plantations.</w:t>
      </w:r>
      <w:proofErr w:type="gramEnd"/>
      <w:r>
        <w:t xml:space="preserve"> Forest Ecology and Management 271:158–69.</w:t>
      </w:r>
    </w:p>
    <w:p w14:paraId="574980CB" w14:textId="77777777" w:rsidR="00D1790C" w:rsidRDefault="00EB7249">
      <w:pPr>
        <w:pStyle w:val="Bibliografa"/>
      </w:pPr>
      <w:bookmarkStart w:id="1115" w:name="ref-Spinoni2015"/>
      <w:bookmarkEnd w:id="1114"/>
      <w:commentRangeStart w:id="1116"/>
      <w:proofErr w:type="spellStart"/>
      <w:r>
        <w:t>Spinoni</w:t>
      </w:r>
      <w:proofErr w:type="spellEnd"/>
      <w:r>
        <w:t xml:space="preserve"> J, </w:t>
      </w:r>
      <w:proofErr w:type="spellStart"/>
      <w:r>
        <w:t>Naumann</w:t>
      </w:r>
      <w:proofErr w:type="spellEnd"/>
      <w:r>
        <w:t xml:space="preserve"> G, Vogt J, Barbosa P. 2015. European drought </w:t>
      </w:r>
      <w:proofErr w:type="spellStart"/>
      <w:r>
        <w:t>climatologies</w:t>
      </w:r>
      <w:proofErr w:type="spellEnd"/>
      <w:r>
        <w:t xml:space="preserve"> and trends based on a multi-indicator approach. Global and Planetary Change 127:50–7.</w:t>
      </w:r>
    </w:p>
    <w:p w14:paraId="39DEC12A" w14:textId="77777777" w:rsidR="00D1790C" w:rsidRDefault="00EB7249">
      <w:pPr>
        <w:pStyle w:val="Bibliografa"/>
      </w:pPr>
      <w:bookmarkStart w:id="1117" w:name="ref-Spinoni2017a"/>
      <w:bookmarkEnd w:id="1115"/>
      <w:proofErr w:type="spellStart"/>
      <w:r>
        <w:t>Spinoni</w:t>
      </w:r>
      <w:proofErr w:type="spellEnd"/>
      <w:r>
        <w:t xml:space="preserve"> J, Vogt JV, </w:t>
      </w:r>
      <w:proofErr w:type="spellStart"/>
      <w:r>
        <w:t>Naumann</w:t>
      </w:r>
      <w:proofErr w:type="spellEnd"/>
      <w:r>
        <w:t xml:space="preserve"> G, Barbosa P, </w:t>
      </w:r>
      <w:proofErr w:type="spellStart"/>
      <w:r>
        <w:t>Dosio</w:t>
      </w:r>
      <w:proofErr w:type="spellEnd"/>
      <w:r>
        <w:t xml:space="preserve"> A. 2017. Will drought events become more frequent and severe in Europe? </w:t>
      </w:r>
      <w:proofErr w:type="gramStart"/>
      <w:r>
        <w:t>International Journal of Climatology.</w:t>
      </w:r>
      <w:proofErr w:type="gramEnd"/>
    </w:p>
    <w:p w14:paraId="31A544CC" w14:textId="77777777" w:rsidR="00D1790C" w:rsidRDefault="005A5D09">
      <w:pPr>
        <w:pStyle w:val="Bibliografa"/>
      </w:pPr>
      <w:bookmarkStart w:id="1118" w:name="ref-Stagge2017"/>
      <w:bookmarkEnd w:id="1117"/>
      <w:commentRangeEnd w:id="1116"/>
      <w:r>
        <w:rPr>
          <w:rStyle w:val="Refdecomentario"/>
        </w:rPr>
        <w:commentReference w:id="1116"/>
      </w:r>
      <w:proofErr w:type="spellStart"/>
      <w:proofErr w:type="gramStart"/>
      <w:r w:rsidR="00EB7249">
        <w:t>Stagge</w:t>
      </w:r>
      <w:proofErr w:type="spellEnd"/>
      <w:r w:rsidR="00EB7249">
        <w:t xml:space="preserve"> JH, Kingston DG, </w:t>
      </w:r>
      <w:proofErr w:type="spellStart"/>
      <w:r w:rsidR="00EB7249">
        <w:t>Tallaksen</w:t>
      </w:r>
      <w:proofErr w:type="spellEnd"/>
      <w:r w:rsidR="00EB7249">
        <w:t xml:space="preserve"> LM, Hannah DM. 2017.</w:t>
      </w:r>
      <w:proofErr w:type="gramEnd"/>
      <w:r w:rsidR="00EB7249">
        <w:t xml:space="preserve"> Observed drought indices show increasing divergence across Europe. Scientific Reports 7:14045. </w:t>
      </w:r>
      <w:hyperlink r:id="rId25">
        <w:r w:rsidR="00EB7249">
          <w:rPr>
            <w:rStyle w:val="Hipervnculo"/>
          </w:rPr>
          <w:t>https://doi.org/10.1038/s41598-017-14283-2</w:t>
        </w:r>
      </w:hyperlink>
    </w:p>
    <w:p w14:paraId="2C4D061A" w14:textId="77777777" w:rsidR="00D1790C" w:rsidRDefault="00EB7249">
      <w:pPr>
        <w:pStyle w:val="Bibliografa"/>
      </w:pPr>
      <w:bookmarkStart w:id="1119" w:name="ref-Stocker2019"/>
      <w:bookmarkEnd w:id="1118"/>
      <w:r>
        <w:t xml:space="preserve">Stocker BD, </w:t>
      </w:r>
      <w:proofErr w:type="spellStart"/>
      <w:r>
        <w:t>Zscheischler</w:t>
      </w:r>
      <w:proofErr w:type="spellEnd"/>
      <w:r>
        <w:t xml:space="preserve"> J, Keenan TF, Prentice IC, </w:t>
      </w:r>
      <w:proofErr w:type="spellStart"/>
      <w:r>
        <w:t>Seneviratne</w:t>
      </w:r>
      <w:proofErr w:type="spellEnd"/>
      <w:r>
        <w:t xml:space="preserve"> SI, </w:t>
      </w:r>
      <w:proofErr w:type="spellStart"/>
      <w:r>
        <w:t>Peñuelas</w:t>
      </w:r>
      <w:proofErr w:type="spellEnd"/>
      <w:r>
        <w:t xml:space="preserve"> J. 2019. </w:t>
      </w:r>
      <w:proofErr w:type="gramStart"/>
      <w:r>
        <w:t>Drought impacts on terrestrial primary production underestimated by satellite monitoring.</w:t>
      </w:r>
      <w:proofErr w:type="gramEnd"/>
      <w:r>
        <w:t xml:space="preserve"> </w:t>
      </w:r>
      <w:proofErr w:type="gramStart"/>
      <w:r>
        <w:t>Nature Geoscience 12:264–70.</w:t>
      </w:r>
      <w:proofErr w:type="gramEnd"/>
      <w:r>
        <w:t xml:space="preserve"> </w:t>
      </w:r>
      <w:hyperlink r:id="rId26">
        <w:r>
          <w:rPr>
            <w:rStyle w:val="Hipervnculo"/>
          </w:rPr>
          <w:t>https://doi.org/10.1038/s41561-019-0318-6</w:t>
        </w:r>
      </w:hyperlink>
    </w:p>
    <w:p w14:paraId="21EFCB92" w14:textId="77777777" w:rsidR="00D1790C" w:rsidRDefault="00EB7249">
      <w:pPr>
        <w:pStyle w:val="Bibliografa"/>
      </w:pPr>
      <w:bookmarkStart w:id="1120" w:name="ref-Titos1990"/>
      <w:bookmarkEnd w:id="1119"/>
      <w:proofErr w:type="spellStart"/>
      <w:proofErr w:type="gramStart"/>
      <w:r>
        <w:t>Titos</w:t>
      </w:r>
      <w:proofErr w:type="spellEnd"/>
      <w:r>
        <w:t xml:space="preserve"> M. 1990.</w:t>
      </w:r>
      <w:proofErr w:type="gramEnd"/>
      <w:r>
        <w:t xml:space="preserve"> </w:t>
      </w:r>
      <w:proofErr w:type="gramStart"/>
      <w:r>
        <w:t xml:space="preserve">Las minas de la </w:t>
      </w:r>
      <w:proofErr w:type="spellStart"/>
      <w:r>
        <w:t>Estrella</w:t>
      </w:r>
      <w:proofErr w:type="spellEnd"/>
      <w:r>
        <w:t>.</w:t>
      </w:r>
      <w:proofErr w:type="gramEnd"/>
      <w:r>
        <w:t xml:space="preserve"> In: </w:t>
      </w:r>
      <w:proofErr w:type="spellStart"/>
      <w:proofErr w:type="gramStart"/>
      <w:r>
        <w:t>Titos</w:t>
      </w:r>
      <w:proofErr w:type="spellEnd"/>
      <w:proofErr w:type="gramEnd"/>
      <w:r>
        <w:t xml:space="preserve"> M, editor. La </w:t>
      </w:r>
      <w:proofErr w:type="spellStart"/>
      <w:r>
        <w:t>aventura</w:t>
      </w:r>
      <w:proofErr w:type="spellEnd"/>
      <w:r>
        <w:t xml:space="preserve"> de Sierra-Nevada 1717-1915. Editorial Universidad de Granada. </w:t>
      </w:r>
      <w:proofErr w:type="spellStart"/>
      <w:proofErr w:type="gramStart"/>
      <w:r>
        <w:t>pp</w:t>
      </w:r>
      <w:proofErr w:type="spellEnd"/>
      <w:proofErr w:type="gramEnd"/>
      <w:r>
        <w:t xml:space="preserve"> 226–36.</w:t>
      </w:r>
    </w:p>
    <w:p w14:paraId="07615564" w14:textId="77777777" w:rsidR="00D1790C" w:rsidRDefault="00EB7249">
      <w:pPr>
        <w:pStyle w:val="Bibliografa"/>
      </w:pPr>
      <w:bookmarkStart w:id="1121" w:name="ref-Trigo2013"/>
      <w:bookmarkEnd w:id="1120"/>
      <w:proofErr w:type="spellStart"/>
      <w:r>
        <w:t>Trigo</w:t>
      </w:r>
      <w:proofErr w:type="spellEnd"/>
      <w:r>
        <w:t xml:space="preserve"> RM, </w:t>
      </w:r>
      <w:proofErr w:type="spellStart"/>
      <w:r>
        <w:t>Añel</w:t>
      </w:r>
      <w:proofErr w:type="spellEnd"/>
      <w:r>
        <w:t xml:space="preserve"> JA, </w:t>
      </w:r>
      <w:proofErr w:type="spellStart"/>
      <w:r>
        <w:t>Barriopedro</w:t>
      </w:r>
      <w:proofErr w:type="spellEnd"/>
      <w:r>
        <w:t xml:space="preserve"> D, </w:t>
      </w:r>
      <w:proofErr w:type="spellStart"/>
      <w:r>
        <w:t>García</w:t>
      </w:r>
      <w:proofErr w:type="spellEnd"/>
      <w:r>
        <w:t xml:space="preserve">-Herrera R, </w:t>
      </w:r>
      <w:proofErr w:type="spellStart"/>
      <w:r>
        <w:t>Gimeno</w:t>
      </w:r>
      <w:proofErr w:type="spellEnd"/>
      <w:r>
        <w:t xml:space="preserve"> L, Castillo R, Allen MR, Massey A. 2013. The record </w:t>
      </w:r>
      <w:proofErr w:type="gramStart"/>
      <w:r>
        <w:t>Winter</w:t>
      </w:r>
      <w:proofErr w:type="gramEnd"/>
      <w:r>
        <w:t xml:space="preserve"> drought of 2011-12 in the Iberian Peninsula. In: Peterson MPH T. C., Herring S, </w:t>
      </w:r>
      <w:proofErr w:type="gramStart"/>
      <w:r>
        <w:t>editors</w:t>
      </w:r>
      <w:proofErr w:type="gramEnd"/>
      <w:r>
        <w:t xml:space="preserve">. Explaining extreme events of 2012 from a climate perspective. Vol. 94. </w:t>
      </w:r>
      <w:proofErr w:type="spellStart"/>
      <w:proofErr w:type="gramStart"/>
      <w:r>
        <w:t>pp</w:t>
      </w:r>
      <w:proofErr w:type="spellEnd"/>
      <w:proofErr w:type="gramEnd"/>
      <w:r>
        <w:t xml:space="preserve"> S41–5.</w:t>
      </w:r>
    </w:p>
    <w:p w14:paraId="3C159D64" w14:textId="77777777" w:rsidR="00D1790C" w:rsidRDefault="00EB7249">
      <w:pPr>
        <w:pStyle w:val="Bibliografa"/>
      </w:pPr>
      <w:bookmarkStart w:id="1122" w:name="ref-Valbuena2013"/>
      <w:bookmarkEnd w:id="1121"/>
      <w:proofErr w:type="spellStart"/>
      <w:proofErr w:type="gramStart"/>
      <w:r>
        <w:t>Valbuena-Carabaña</w:t>
      </w:r>
      <w:proofErr w:type="spellEnd"/>
      <w:r>
        <w:t xml:space="preserve"> M, Gil L. 2013.</w:t>
      </w:r>
      <w:proofErr w:type="gramEnd"/>
      <w:r>
        <w:t xml:space="preserve"> </w:t>
      </w:r>
      <w:proofErr w:type="gramStart"/>
      <w:r>
        <w:t>Genetic resilience in a historically profited root sprouting oak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at its southern boundary.</w:t>
      </w:r>
      <w:proofErr w:type="gramEnd"/>
      <w:r>
        <w:t xml:space="preserve"> Tree Genetics &amp; Genomes 9:1129–42.</w:t>
      </w:r>
    </w:p>
    <w:p w14:paraId="2443EAC8" w14:textId="77777777" w:rsidR="00D1790C" w:rsidRDefault="00EB7249">
      <w:pPr>
        <w:pStyle w:val="Bibliografa"/>
      </w:pPr>
      <w:bookmarkStart w:id="1123" w:name="ref-Valbuena2017"/>
      <w:bookmarkEnd w:id="1122"/>
      <w:proofErr w:type="spellStart"/>
      <w:proofErr w:type="gramStart"/>
      <w:r>
        <w:t>Valbuena-Carabaña</w:t>
      </w:r>
      <w:proofErr w:type="spellEnd"/>
      <w:r>
        <w:t xml:space="preserve"> M, Gil L. 2017.</w:t>
      </w:r>
      <w:proofErr w:type="gramEnd"/>
      <w:r>
        <w:t xml:space="preserve"> Centenary coppicing maintains high levels of genetic diversity in a root </w:t>
      </w:r>
      <w:proofErr w:type="spellStart"/>
      <w:r>
        <w:t>resprouting</w:t>
      </w:r>
      <w:proofErr w:type="spellEnd"/>
      <w:r>
        <w:t xml:space="preserve"> oak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Tree Genetics &amp; Genomes 13:28.</w:t>
      </w:r>
    </w:p>
    <w:p w14:paraId="5C92D23F" w14:textId="77777777" w:rsidR="00D1790C" w:rsidRDefault="00EB7249">
      <w:pPr>
        <w:pStyle w:val="Bibliografa"/>
      </w:pPr>
      <w:bookmarkStart w:id="1124" w:name="ref-VicenteSerrano2010"/>
      <w:bookmarkEnd w:id="1123"/>
      <w:commentRangeStart w:id="1125"/>
      <w:proofErr w:type="gramStart"/>
      <w:r>
        <w:t xml:space="preserve">Vicente-Serrano SM, </w:t>
      </w:r>
      <w:proofErr w:type="spellStart"/>
      <w:r>
        <w:t>Beguería</w:t>
      </w:r>
      <w:proofErr w:type="spellEnd"/>
      <w:r>
        <w:t xml:space="preserve"> S, </w:t>
      </w:r>
      <w:proofErr w:type="spellStart"/>
      <w:r>
        <w:t>López</w:t>
      </w:r>
      <w:proofErr w:type="spellEnd"/>
      <w:r>
        <w:t>-Moreno JI.</w:t>
      </w:r>
      <w:proofErr w:type="gramEnd"/>
      <w:r>
        <w:t xml:space="preserve"> 2010. A </w:t>
      </w:r>
      <w:proofErr w:type="spellStart"/>
      <w:r>
        <w:t>multiscalar</w:t>
      </w:r>
      <w:proofErr w:type="spellEnd"/>
      <w:r>
        <w:t xml:space="preserve"> drought index sensitive to global warming: The standardized precipitation evapotranspiration index. </w:t>
      </w:r>
      <w:proofErr w:type="gramStart"/>
      <w:r>
        <w:t>Journal of Climate 23:1696–718.</w:t>
      </w:r>
      <w:commentRangeEnd w:id="1125"/>
      <w:proofErr w:type="gramEnd"/>
      <w:r w:rsidR="00706531">
        <w:rPr>
          <w:rStyle w:val="Refdecomentario"/>
        </w:rPr>
        <w:commentReference w:id="1125"/>
      </w:r>
    </w:p>
    <w:p w14:paraId="0798A1B1" w14:textId="77777777" w:rsidR="00D1790C" w:rsidRDefault="00EB7249">
      <w:pPr>
        <w:pStyle w:val="Bibliografa"/>
      </w:pPr>
      <w:bookmarkStart w:id="1126" w:name="ref-VicenteSerrano2014b"/>
      <w:bookmarkEnd w:id="1124"/>
      <w:proofErr w:type="gramStart"/>
      <w:r>
        <w:t xml:space="preserve">Vicente-Serrano SM, </w:t>
      </w:r>
      <w:proofErr w:type="spellStart"/>
      <w:r>
        <w:t>Camarero</w:t>
      </w:r>
      <w:proofErr w:type="spellEnd"/>
      <w:r>
        <w:t xml:space="preserve"> JJ, </w:t>
      </w:r>
      <w:proofErr w:type="spellStart"/>
      <w:r>
        <w:t>Azorin</w:t>
      </w:r>
      <w:proofErr w:type="spellEnd"/>
      <w:r>
        <w:t>‐Molina C. 2014a.</w:t>
      </w:r>
      <w:proofErr w:type="gramEnd"/>
      <w:r>
        <w:t xml:space="preserve"> </w:t>
      </w:r>
      <w:proofErr w:type="gramStart"/>
      <w:r>
        <w:t>Diverse responses of forest growth to drought time‐scales in the northern hemisphere.</w:t>
      </w:r>
      <w:proofErr w:type="gramEnd"/>
      <w:r>
        <w:t xml:space="preserve"> </w:t>
      </w:r>
      <w:proofErr w:type="gramStart"/>
      <w:r>
        <w:t>Global Ecology and Biogeography 23:1019–30.</w:t>
      </w:r>
      <w:proofErr w:type="gramEnd"/>
    </w:p>
    <w:p w14:paraId="057FBEDF" w14:textId="77777777" w:rsidR="00D1790C" w:rsidRDefault="00EB7249">
      <w:pPr>
        <w:pStyle w:val="Bibliografa"/>
      </w:pPr>
      <w:bookmarkStart w:id="1127" w:name="ref-VicenteSerrano2013"/>
      <w:bookmarkEnd w:id="1126"/>
      <w:r>
        <w:t xml:space="preserve">Vicente-Serrano SM, </w:t>
      </w:r>
      <w:proofErr w:type="spellStart"/>
      <w:r>
        <w:t>Gouveia</w:t>
      </w:r>
      <w:proofErr w:type="spellEnd"/>
      <w:r>
        <w:t xml:space="preserve"> C, </w:t>
      </w:r>
      <w:proofErr w:type="spellStart"/>
      <w:r>
        <w:t>Camarero</w:t>
      </w:r>
      <w:proofErr w:type="spellEnd"/>
      <w:r>
        <w:t xml:space="preserve"> JJ, </w:t>
      </w:r>
      <w:proofErr w:type="spellStart"/>
      <w:r>
        <w:t>Beguería</w:t>
      </w:r>
      <w:proofErr w:type="spellEnd"/>
      <w:r>
        <w:t xml:space="preserve"> S, </w:t>
      </w:r>
      <w:proofErr w:type="spellStart"/>
      <w:r>
        <w:t>Trigo</w:t>
      </w:r>
      <w:proofErr w:type="spellEnd"/>
      <w:r>
        <w:t xml:space="preserve"> R, </w:t>
      </w:r>
      <w:proofErr w:type="spellStart"/>
      <w:r>
        <w:t>López</w:t>
      </w:r>
      <w:proofErr w:type="spellEnd"/>
      <w:r>
        <w:t xml:space="preserve">-Moreno JI, </w:t>
      </w:r>
      <w:proofErr w:type="spellStart"/>
      <w:r>
        <w:t>Azorín</w:t>
      </w:r>
      <w:proofErr w:type="spellEnd"/>
      <w:r>
        <w:t xml:space="preserve">-Molina C, </w:t>
      </w:r>
      <w:proofErr w:type="spellStart"/>
      <w:r>
        <w:t>Pasho</w:t>
      </w:r>
      <w:proofErr w:type="spellEnd"/>
      <w:r>
        <w:t xml:space="preserve"> E, Lorenzo-</w:t>
      </w:r>
      <w:proofErr w:type="spellStart"/>
      <w:r>
        <w:t>Lacruz</w:t>
      </w:r>
      <w:proofErr w:type="spellEnd"/>
      <w:r>
        <w:t xml:space="preserve"> J, </w:t>
      </w:r>
      <w:proofErr w:type="spellStart"/>
      <w:r>
        <w:t>Revuelto</w:t>
      </w:r>
      <w:proofErr w:type="spellEnd"/>
      <w:r>
        <w:t xml:space="preserve"> J, </w:t>
      </w:r>
      <w:proofErr w:type="spellStart"/>
      <w:r>
        <w:t>Morán-Tejeda</w:t>
      </w:r>
      <w:proofErr w:type="spellEnd"/>
      <w:r>
        <w:t xml:space="preserve"> E, Sanchez-Lorenzo A. 2013. Response of vegetation to drought time-scales across global land biomes. </w:t>
      </w:r>
      <w:proofErr w:type="spellStart"/>
      <w:proofErr w:type="gramStart"/>
      <w:r>
        <w:t>Proc</w:t>
      </w:r>
      <w:proofErr w:type="spellEnd"/>
      <w:r>
        <w:t xml:space="preserve"> </w:t>
      </w:r>
      <w:proofErr w:type="spellStart"/>
      <w:r>
        <w:t>Natl</w:t>
      </w:r>
      <w:proofErr w:type="spellEnd"/>
      <w:r>
        <w:t xml:space="preserve"> </w:t>
      </w:r>
      <w:proofErr w:type="spellStart"/>
      <w:r>
        <w:t>Acad</w:t>
      </w:r>
      <w:proofErr w:type="spellEnd"/>
      <w:r>
        <w:t xml:space="preserve"> </w:t>
      </w:r>
      <w:proofErr w:type="spellStart"/>
      <w:r>
        <w:t>Sci</w:t>
      </w:r>
      <w:proofErr w:type="spellEnd"/>
      <w:r>
        <w:t xml:space="preserve"> U S A 110:52–7.</w:t>
      </w:r>
      <w:proofErr w:type="gramEnd"/>
    </w:p>
    <w:p w14:paraId="10CA3400" w14:textId="77777777" w:rsidR="00D1790C" w:rsidRDefault="00EB7249">
      <w:pPr>
        <w:pStyle w:val="Bibliografa"/>
      </w:pPr>
      <w:bookmarkStart w:id="1128" w:name="ref-VicenteSerrano2014"/>
      <w:bookmarkEnd w:id="1127"/>
      <w:r>
        <w:lastRenderedPageBreak/>
        <w:t xml:space="preserve">Vicente-Serrano SM, </w:t>
      </w:r>
      <w:proofErr w:type="spellStart"/>
      <w:r>
        <w:t>López</w:t>
      </w:r>
      <w:proofErr w:type="spellEnd"/>
      <w:r>
        <w:t xml:space="preserve">-Moreno JI, </w:t>
      </w:r>
      <w:proofErr w:type="spellStart"/>
      <w:r>
        <w:t>Beguería</w:t>
      </w:r>
      <w:proofErr w:type="spellEnd"/>
      <w:r>
        <w:t xml:space="preserve"> S, Lorenzo-</w:t>
      </w:r>
      <w:proofErr w:type="spellStart"/>
      <w:r>
        <w:t>Lacruz</w:t>
      </w:r>
      <w:proofErr w:type="spellEnd"/>
      <w:r>
        <w:t xml:space="preserve"> J, Sanchez-Lorenzo A, </w:t>
      </w:r>
      <w:proofErr w:type="spellStart"/>
      <w:r>
        <w:t>García</w:t>
      </w:r>
      <w:proofErr w:type="spellEnd"/>
      <w:r>
        <w:t xml:space="preserve">-Ruiz JM, </w:t>
      </w:r>
      <w:proofErr w:type="spellStart"/>
      <w:r>
        <w:t>Azorín</w:t>
      </w:r>
      <w:proofErr w:type="spellEnd"/>
      <w:r>
        <w:t xml:space="preserve">-Molina C, </w:t>
      </w:r>
      <w:proofErr w:type="spellStart"/>
      <w:r>
        <w:t>Morán-Tejeda</w:t>
      </w:r>
      <w:proofErr w:type="spellEnd"/>
      <w:r>
        <w:t xml:space="preserve"> E, </w:t>
      </w:r>
      <w:proofErr w:type="spellStart"/>
      <w:r>
        <w:t>Revuelto</w:t>
      </w:r>
      <w:proofErr w:type="spellEnd"/>
      <w:r>
        <w:t xml:space="preserve"> J, </w:t>
      </w:r>
      <w:proofErr w:type="spellStart"/>
      <w:r>
        <w:t>Trigo</w:t>
      </w:r>
      <w:proofErr w:type="spellEnd"/>
      <w:r>
        <w:t xml:space="preserve"> R, Coelho F, </w:t>
      </w:r>
      <w:proofErr w:type="spellStart"/>
      <w:r>
        <w:t>Espejo</w:t>
      </w:r>
      <w:proofErr w:type="spellEnd"/>
      <w:r>
        <w:t xml:space="preserve"> F. 2014b. </w:t>
      </w:r>
      <w:proofErr w:type="gramStart"/>
      <w:r>
        <w:t>Evidence of increasing drought severity caused by temperature rise in southern Europe.</w:t>
      </w:r>
      <w:proofErr w:type="gramEnd"/>
      <w:r>
        <w:t xml:space="preserve"> Environmental Research Letters 9:044001.</w:t>
      </w:r>
    </w:p>
    <w:p w14:paraId="3839A650" w14:textId="2F240CED" w:rsidR="00D1790C" w:rsidDel="00EF0287" w:rsidRDefault="00EB7249">
      <w:pPr>
        <w:pStyle w:val="Bibliografa"/>
        <w:rPr>
          <w:del w:id="1129" w:author="Guillermo Gea Izquierdo" w:date="2019-07-30T15:22:00Z"/>
        </w:rPr>
      </w:pPr>
      <w:bookmarkStart w:id="1130" w:name="ref-VilaCabrera2019"/>
      <w:bookmarkEnd w:id="1128"/>
      <w:del w:id="1131" w:author="Guillermo Gea Izquierdo" w:date="2019-07-30T15:22:00Z">
        <w:r w:rsidDel="00EF0287">
          <w:delText>Vilà-Cabrera A, Premoli AC, Jump AS. 2019. Refining predictions of population decline at species’ rear edges. Global Change Biology 25:1549–60.</w:delText>
        </w:r>
      </w:del>
    </w:p>
    <w:p w14:paraId="16AE1B63" w14:textId="06BA76B8" w:rsidR="00D1790C" w:rsidDel="00E3383F" w:rsidRDefault="00EB7249">
      <w:pPr>
        <w:pStyle w:val="Bibliografa"/>
        <w:rPr>
          <w:del w:id="1132" w:author="Guillermo Gea Izquierdo" w:date="2019-07-30T15:46:00Z"/>
        </w:rPr>
      </w:pPr>
      <w:bookmarkStart w:id="1133" w:name="ref-Vivero2000"/>
      <w:bookmarkEnd w:id="1130"/>
      <w:del w:id="1134" w:author="Guillermo Gea Izquierdo" w:date="2019-07-30T15:46:00Z">
        <w:r w:rsidDel="00E3383F">
          <w:delText xml:space="preserve">Vivero J, Prados J, Hernández-Bermejo J. 2000. </w:delText>
        </w:r>
        <w:r w:rsidDel="00E3383F">
          <w:rPr>
            <w:i/>
          </w:rPr>
          <w:delText>Quercus pyrenaica</w:delText>
        </w:r>
        <w:r w:rsidDel="00E3383F">
          <w:delText xml:space="preserve"> Willd. In: Blanca G, Cabezudo B, Hernández-Bermejo J, Herrera C, Muñoz J, Valdés B, editors. Libro rojo de la flora silvestre amenzada de andalucía. II. Especies vulnerables. Sevilla: Consejería de Medio Ambiente, Junta de Andalucía. pp 303–6.</w:delText>
        </w:r>
      </w:del>
    </w:p>
    <w:p w14:paraId="305D7404" w14:textId="77777777" w:rsidR="00D1790C" w:rsidRDefault="00EB7249">
      <w:pPr>
        <w:pStyle w:val="Bibliografa"/>
      </w:pPr>
      <w:bookmarkStart w:id="1135" w:name="ref-Wilcox2012"/>
      <w:bookmarkEnd w:id="1133"/>
      <w:r>
        <w:t xml:space="preserve">Wilcox R. 2012. </w:t>
      </w:r>
      <w:proofErr w:type="gramStart"/>
      <w:r>
        <w:t>Introduction to robust estimation and hypothesis testing (third edition).</w:t>
      </w:r>
      <w:proofErr w:type="gramEnd"/>
      <w:r>
        <w:t xml:space="preserve"> Third Edition. Academic Press</w:t>
      </w:r>
    </w:p>
    <w:p w14:paraId="0C388922" w14:textId="77777777" w:rsidR="00D1790C" w:rsidRDefault="00EB7249">
      <w:pPr>
        <w:pStyle w:val="Bibliografa"/>
      </w:pPr>
      <w:bookmarkStart w:id="1136" w:name="ref-Zang2015"/>
      <w:bookmarkEnd w:id="1135"/>
      <w:proofErr w:type="spellStart"/>
      <w:proofErr w:type="gramStart"/>
      <w:r>
        <w:t>Zang</w:t>
      </w:r>
      <w:proofErr w:type="spellEnd"/>
      <w:r>
        <w:t xml:space="preserve"> C, </w:t>
      </w:r>
      <w:proofErr w:type="spellStart"/>
      <w:r>
        <w:t>Biondi</w:t>
      </w:r>
      <w:proofErr w:type="spellEnd"/>
      <w:r>
        <w:t xml:space="preserve"> F. 2015.</w:t>
      </w:r>
      <w:proofErr w:type="gramEnd"/>
      <w:r>
        <w:t xml:space="preserve"> </w:t>
      </w:r>
      <w:proofErr w:type="spellStart"/>
      <w:r>
        <w:t>Treeclim</w:t>
      </w:r>
      <w:proofErr w:type="spellEnd"/>
      <w:r>
        <w:t xml:space="preserve">: An r package for the numerical calibration of proxy-climate relationships. </w:t>
      </w:r>
      <w:proofErr w:type="spellStart"/>
      <w:proofErr w:type="gramStart"/>
      <w:r>
        <w:t>Ecography</w:t>
      </w:r>
      <w:proofErr w:type="spellEnd"/>
      <w:r>
        <w:t xml:space="preserve"> 38:431–6.</w:t>
      </w:r>
      <w:proofErr w:type="gramEnd"/>
    </w:p>
    <w:p w14:paraId="6FF1A25C" w14:textId="77777777" w:rsidR="00D1790C" w:rsidRDefault="00EB7249">
      <w:pPr>
        <w:pStyle w:val="Bibliografa"/>
      </w:pPr>
      <w:bookmarkStart w:id="1137" w:name="ref-Zhang2013"/>
      <w:bookmarkEnd w:id="1136"/>
      <w:r>
        <w:t xml:space="preserve">Zhang Y, </w:t>
      </w:r>
      <w:proofErr w:type="spellStart"/>
      <w:r>
        <w:t>Peng</w:t>
      </w:r>
      <w:proofErr w:type="spellEnd"/>
      <w:r>
        <w:t xml:space="preserve"> C, Li W, Fang X, Zhang T, Zhu Q, Chen H, Zhao P. 2013. Monitoring and estimating drought-induced impacts on forest structure, growth, function, and ecosystem services using remote-sensing data: Recent progress and future challenges. </w:t>
      </w:r>
      <w:proofErr w:type="gramStart"/>
      <w:r>
        <w:t>Environmental Reviews 21:103–15.</w:t>
      </w:r>
      <w:bookmarkEnd w:id="1017"/>
      <w:bookmarkEnd w:id="1137"/>
      <w:proofErr w:type="gramEnd"/>
    </w:p>
    <w:sectPr w:rsidR="00D1790C" w:rsidSect="00746EF6">
      <w:footerReference w:type="even" r:id="rId27"/>
      <w:footerReference w:type="default" r:id="rId28"/>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Guillermo Gea Izquierdo" w:date="2019-07-29T14:22:00Z" w:initials="GG">
    <w:p w14:paraId="2F1E525F" w14:textId="3FBA05A6" w:rsidR="005A5D09" w:rsidRDefault="005A5D09">
      <w:pPr>
        <w:pStyle w:val="Textocomentario"/>
      </w:pPr>
      <w:r>
        <w:rPr>
          <w:rStyle w:val="Refdecomentario"/>
        </w:rPr>
        <w:annotationRef/>
      </w:r>
      <w:r>
        <w:t>‘</w:t>
      </w:r>
      <w:proofErr w:type="gramStart"/>
      <w:r>
        <w:t>and</w:t>
      </w:r>
      <w:proofErr w:type="gramEnd"/>
      <w:r>
        <w:t xml:space="preserve"> </w:t>
      </w:r>
      <w:proofErr w:type="spellStart"/>
      <w:r>
        <w:t>artible</w:t>
      </w:r>
      <w:proofErr w:type="spellEnd"/>
      <w:r>
        <w:t xml:space="preserve"> preparation </w:t>
      </w:r>
      <w:proofErr w:type="spellStart"/>
      <w:r>
        <w:t>abajo</w:t>
      </w:r>
      <w:proofErr w:type="spellEnd"/>
      <w:r>
        <w:t xml:space="preserve"> </w:t>
      </w:r>
      <w:proofErr w:type="spellStart"/>
      <w:r>
        <w:t>igual</w:t>
      </w:r>
      <w:proofErr w:type="spellEnd"/>
      <w:r>
        <w:t xml:space="preserve"> lo </w:t>
      </w:r>
      <w:proofErr w:type="spellStart"/>
      <w:r>
        <w:t>puedes</w:t>
      </w:r>
      <w:proofErr w:type="spellEnd"/>
      <w:r>
        <w:t xml:space="preserve"> </w:t>
      </w:r>
      <w:proofErr w:type="spellStart"/>
      <w:r>
        <w:t>quitar</w:t>
      </w:r>
      <w:proofErr w:type="spellEnd"/>
      <w:r>
        <w:t xml:space="preserve">. No </w:t>
      </w:r>
      <w:proofErr w:type="spellStart"/>
      <w:r>
        <w:t>sé</w:t>
      </w:r>
      <w:proofErr w:type="spellEnd"/>
      <w:r>
        <w:t xml:space="preserve"> </w:t>
      </w:r>
      <w:proofErr w:type="spellStart"/>
      <w:r>
        <w:t>por</w:t>
      </w:r>
      <w:proofErr w:type="spellEnd"/>
      <w:r>
        <w:t xml:space="preserve"> </w:t>
      </w:r>
      <w:proofErr w:type="spellStart"/>
      <w:r>
        <w:t>qué</w:t>
      </w:r>
      <w:proofErr w:type="spellEnd"/>
      <w:r>
        <w:t xml:space="preserve"> no me </w:t>
      </w:r>
      <w:proofErr w:type="spellStart"/>
      <w:r>
        <w:t>deja</w:t>
      </w:r>
      <w:proofErr w:type="spellEnd"/>
      <w:r>
        <w:t xml:space="preserve"> </w:t>
      </w:r>
      <w:proofErr w:type="spellStart"/>
      <w:r>
        <w:t>insertar</w:t>
      </w:r>
      <w:proofErr w:type="spellEnd"/>
      <w:r>
        <w:t xml:space="preserve"> </w:t>
      </w:r>
      <w:proofErr w:type="spellStart"/>
      <w:r>
        <w:t>ahí</w:t>
      </w:r>
      <w:proofErr w:type="spellEnd"/>
      <w:r>
        <w:t xml:space="preserve"> el </w:t>
      </w:r>
      <w:proofErr w:type="spellStart"/>
      <w:r>
        <w:t>comentario</w:t>
      </w:r>
      <w:proofErr w:type="spellEnd"/>
      <w:r>
        <w:t>.</w:t>
      </w:r>
    </w:p>
  </w:comment>
  <w:comment w:id="44" w:author="Guillermo Gea Izquierdo" w:date="2019-07-29T15:11:00Z" w:initials="GG">
    <w:p w14:paraId="343105C9" w14:textId="5DE85BD4" w:rsidR="005A5D09" w:rsidRDefault="005A5D09">
      <w:pPr>
        <w:pStyle w:val="Textocomentario"/>
      </w:pPr>
      <w:r>
        <w:rPr>
          <w:rStyle w:val="Refdecomentario"/>
        </w:rPr>
        <w:annotationRef/>
      </w:r>
      <w:r>
        <w:t xml:space="preserve">250 </w:t>
      </w:r>
      <w:proofErr w:type="spellStart"/>
      <w:r>
        <w:t>palabras</w:t>
      </w:r>
      <w:proofErr w:type="spellEnd"/>
      <w:r>
        <w:t>.</w:t>
      </w:r>
    </w:p>
  </w:comment>
  <w:comment w:id="75" w:author="Guillermo Gea Izquierdo" w:date="2019-07-29T14:41:00Z" w:initials="GG">
    <w:p w14:paraId="28141FFB" w14:textId="4DD19B76" w:rsidR="005A5D09" w:rsidRDefault="005A5D09">
      <w:pPr>
        <w:pStyle w:val="Textocomentario"/>
      </w:pPr>
      <w:r>
        <w:rPr>
          <w:rStyle w:val="Refdecomentario"/>
        </w:rPr>
        <w:annotationRef/>
      </w:r>
      <w:r>
        <w:t xml:space="preserve">Se </w:t>
      </w:r>
      <w:proofErr w:type="spellStart"/>
      <w:r>
        <w:t>puede</w:t>
      </w:r>
      <w:proofErr w:type="spellEnd"/>
      <w:r>
        <w:t xml:space="preserve"> </w:t>
      </w:r>
      <w:proofErr w:type="spellStart"/>
      <w:r>
        <w:t>quitar</w:t>
      </w:r>
      <w:proofErr w:type="spellEnd"/>
      <w:r>
        <w:t xml:space="preserve"> </w:t>
      </w:r>
      <w:proofErr w:type="spellStart"/>
      <w:r>
        <w:t>posiblemente</w:t>
      </w:r>
      <w:proofErr w:type="spellEnd"/>
      <w:r>
        <w:t xml:space="preserve"> </w:t>
      </w:r>
      <w:proofErr w:type="spellStart"/>
      <w:r>
        <w:t>para</w:t>
      </w:r>
      <w:proofErr w:type="spellEnd"/>
      <w:r>
        <w:t xml:space="preserve"> </w:t>
      </w:r>
      <w:proofErr w:type="spellStart"/>
      <w:r>
        <w:t>llegar</w:t>
      </w:r>
      <w:proofErr w:type="spellEnd"/>
      <w:r>
        <w:t xml:space="preserve"> a 250 </w:t>
      </w:r>
      <w:proofErr w:type="spellStart"/>
      <w:r>
        <w:t>palabras</w:t>
      </w:r>
      <w:proofErr w:type="spellEnd"/>
      <w:r>
        <w:t>.</w:t>
      </w:r>
    </w:p>
  </w:comment>
  <w:comment w:id="128" w:author="Guillermo Gea Izquierdo" w:date="2019-07-30T10:30:00Z" w:initials="GG">
    <w:p w14:paraId="240FADEF" w14:textId="6AC4D75F" w:rsidR="005A5D09" w:rsidRDefault="005A5D09">
      <w:pPr>
        <w:pStyle w:val="Textocomentario"/>
      </w:pPr>
      <w:r>
        <w:rPr>
          <w:rStyle w:val="Refdecomentario"/>
        </w:rPr>
        <w:annotationRef/>
      </w:r>
      <w:r>
        <w:t>¿</w:t>
      </w:r>
      <w:proofErr w:type="spellStart"/>
      <w:r>
        <w:t>Es</w:t>
      </w:r>
      <w:proofErr w:type="spellEnd"/>
      <w:r>
        <w:t xml:space="preserve"> </w:t>
      </w:r>
      <w:proofErr w:type="spellStart"/>
      <w:r>
        <w:t>esto</w:t>
      </w:r>
      <w:proofErr w:type="spellEnd"/>
      <w:r>
        <w:t xml:space="preserve"> </w:t>
      </w:r>
      <w:proofErr w:type="spellStart"/>
      <w:r>
        <w:t>verdad</w:t>
      </w:r>
      <w:proofErr w:type="spellEnd"/>
      <w:r>
        <w:t xml:space="preserve">? Figs 6 y 7: </w:t>
      </w:r>
      <w:proofErr w:type="spellStart"/>
      <w:r>
        <w:t>Rt</w:t>
      </w:r>
      <w:proofErr w:type="spellEnd"/>
      <w:r>
        <w:t xml:space="preserve"> </w:t>
      </w:r>
      <w:proofErr w:type="spellStart"/>
      <w:r>
        <w:t>menor</w:t>
      </w:r>
      <w:proofErr w:type="spellEnd"/>
      <w:r>
        <w:t xml:space="preserve"> en SJ </w:t>
      </w:r>
      <w:proofErr w:type="spellStart"/>
      <w:r>
        <w:t>pero</w:t>
      </w:r>
      <w:proofErr w:type="spellEnd"/>
      <w:r>
        <w:t xml:space="preserve"> </w:t>
      </w:r>
      <w:proofErr w:type="spellStart"/>
      <w:r>
        <w:t>Rs</w:t>
      </w:r>
      <w:proofErr w:type="spellEnd"/>
      <w:r>
        <w:t xml:space="preserve"> y </w:t>
      </w:r>
      <w:proofErr w:type="spellStart"/>
      <w:r>
        <w:t>Rc</w:t>
      </w:r>
      <w:proofErr w:type="spellEnd"/>
      <w:r>
        <w:t xml:space="preserve"> son (no </w:t>
      </w:r>
      <w:proofErr w:type="spellStart"/>
      <w:r>
        <w:t>siempre</w:t>
      </w:r>
      <w:proofErr w:type="spellEnd"/>
      <w:r>
        <w:t xml:space="preserve">) mayors. </w:t>
      </w:r>
      <w:proofErr w:type="spellStart"/>
      <w:r>
        <w:t>Sería</w:t>
      </w:r>
      <w:proofErr w:type="spellEnd"/>
      <w:r>
        <w:t xml:space="preserve"> al </w:t>
      </w:r>
      <w:proofErr w:type="spellStart"/>
      <w:r>
        <w:t>revés</w:t>
      </w:r>
      <w:proofErr w:type="spellEnd"/>
      <w:r>
        <w:t xml:space="preserve"> </w:t>
      </w:r>
      <w:proofErr w:type="spellStart"/>
      <w:r>
        <w:t>entonces</w:t>
      </w:r>
      <w:proofErr w:type="spellEnd"/>
      <w:r>
        <w:t xml:space="preserve">? </w:t>
      </w:r>
      <w:proofErr w:type="spellStart"/>
      <w:r>
        <w:t>Más</w:t>
      </w:r>
      <w:proofErr w:type="spellEnd"/>
      <w:r>
        <w:t xml:space="preserve"> </w:t>
      </w:r>
      <w:proofErr w:type="spellStart"/>
      <w:r>
        <w:t>estrés</w:t>
      </w:r>
      <w:proofErr w:type="spellEnd"/>
      <w:r>
        <w:t xml:space="preserve">, </w:t>
      </w:r>
      <w:proofErr w:type="spellStart"/>
      <w:r>
        <w:t>más</w:t>
      </w:r>
      <w:proofErr w:type="spellEnd"/>
      <w:r>
        <w:t xml:space="preserve"> </w:t>
      </w:r>
      <w:proofErr w:type="spellStart"/>
      <w:r>
        <w:t>resiliencia</w:t>
      </w:r>
      <w:proofErr w:type="spellEnd"/>
      <w:r>
        <w:t xml:space="preserve"> (en BAI) </w:t>
      </w:r>
      <w:proofErr w:type="spellStart"/>
      <w:r>
        <w:t>pero</w:t>
      </w:r>
      <w:proofErr w:type="spellEnd"/>
      <w:r>
        <w:t xml:space="preserve"> </w:t>
      </w:r>
      <w:proofErr w:type="spellStart"/>
      <w:r>
        <w:t>menos</w:t>
      </w:r>
      <w:proofErr w:type="spellEnd"/>
      <w:r>
        <w:t xml:space="preserve"> </w:t>
      </w:r>
      <w:proofErr w:type="spellStart"/>
      <w:r>
        <w:t>resistencia</w:t>
      </w:r>
      <w:proofErr w:type="spellEnd"/>
      <w:r>
        <w:t xml:space="preserve">? </w:t>
      </w:r>
      <w:proofErr w:type="spellStart"/>
      <w:r>
        <w:t>Revísalo</w:t>
      </w:r>
      <w:proofErr w:type="spellEnd"/>
      <w:r>
        <w:t xml:space="preserve"> </w:t>
      </w:r>
      <w:proofErr w:type="spellStart"/>
      <w:r>
        <w:t>para</w:t>
      </w:r>
      <w:proofErr w:type="spellEnd"/>
      <w:r>
        <w:t xml:space="preserve"> </w:t>
      </w:r>
      <w:proofErr w:type="spellStart"/>
      <w:r>
        <w:t>que</w:t>
      </w:r>
      <w:proofErr w:type="spellEnd"/>
      <w:r>
        <w:t xml:space="preserve"> </w:t>
      </w:r>
      <w:proofErr w:type="spellStart"/>
      <w:r>
        <w:t>quede</w:t>
      </w:r>
      <w:proofErr w:type="spellEnd"/>
      <w:r>
        <w:t xml:space="preserve"> </w:t>
      </w:r>
      <w:proofErr w:type="spellStart"/>
      <w:r>
        <w:t>coherente</w:t>
      </w:r>
      <w:proofErr w:type="spellEnd"/>
      <w:r>
        <w:t xml:space="preserve">, </w:t>
      </w:r>
      <w:proofErr w:type="spellStart"/>
      <w:r>
        <w:t>creo</w:t>
      </w:r>
      <w:proofErr w:type="spellEnd"/>
      <w:r>
        <w:t xml:space="preserve"> </w:t>
      </w:r>
      <w:proofErr w:type="spellStart"/>
      <w:r>
        <w:t>que</w:t>
      </w:r>
      <w:proofErr w:type="spellEnd"/>
      <w:r>
        <w:t xml:space="preserve"> </w:t>
      </w:r>
      <w:proofErr w:type="spellStart"/>
      <w:r>
        <w:t>ahora</w:t>
      </w:r>
      <w:proofErr w:type="spellEnd"/>
      <w:r>
        <w:t xml:space="preserve"> </w:t>
      </w:r>
      <w:proofErr w:type="spellStart"/>
      <w:r>
        <w:t>mismo</w:t>
      </w:r>
      <w:proofErr w:type="spellEnd"/>
      <w:r>
        <w:t xml:space="preserve"> no </w:t>
      </w:r>
      <w:proofErr w:type="spellStart"/>
      <w:r>
        <w:t>es</w:t>
      </w:r>
      <w:proofErr w:type="spellEnd"/>
      <w:r>
        <w:t xml:space="preserve"> </w:t>
      </w:r>
      <w:proofErr w:type="spellStart"/>
      <w:r>
        <w:t>cierto</w:t>
      </w:r>
      <w:proofErr w:type="spellEnd"/>
      <w:r>
        <w:t xml:space="preserve"> lo </w:t>
      </w:r>
      <w:proofErr w:type="spellStart"/>
      <w:r>
        <w:t>que</w:t>
      </w:r>
      <w:proofErr w:type="spellEnd"/>
      <w:r>
        <w:t xml:space="preserve"> se pone.</w:t>
      </w:r>
    </w:p>
  </w:comment>
  <w:comment w:id="246" w:author="Guillermo Gea Izquierdo" w:date="2019-07-30T15:28:00Z" w:initials="GG">
    <w:p w14:paraId="73D3BEA8" w14:textId="279D5FF0" w:rsidR="005A5D09" w:rsidRDefault="005A5D09">
      <w:pPr>
        <w:pStyle w:val="Textocomentario"/>
      </w:pPr>
      <w:r>
        <w:rPr>
          <w:rStyle w:val="Refdecomentario"/>
        </w:rPr>
        <w:annotationRef/>
      </w:r>
      <w:proofErr w:type="spellStart"/>
      <w:r>
        <w:t>Es</w:t>
      </w:r>
      <w:proofErr w:type="spellEnd"/>
      <w:r>
        <w:t xml:space="preserve"> la </w:t>
      </w:r>
      <w:proofErr w:type="spellStart"/>
      <w:r>
        <w:t>primera</w:t>
      </w:r>
      <w:proofErr w:type="spellEnd"/>
      <w:r>
        <w:t xml:space="preserve"> </w:t>
      </w:r>
      <w:proofErr w:type="spellStart"/>
      <w:r>
        <w:t>vez</w:t>
      </w:r>
      <w:proofErr w:type="spellEnd"/>
      <w:r>
        <w:t xml:space="preserve"> </w:t>
      </w:r>
      <w:proofErr w:type="spellStart"/>
      <w:r>
        <w:t>que</w:t>
      </w:r>
      <w:proofErr w:type="spellEnd"/>
      <w:r>
        <w:t xml:space="preserve"> </w:t>
      </w:r>
      <w:proofErr w:type="spellStart"/>
      <w:r>
        <w:t>cita</w:t>
      </w:r>
      <w:proofErr w:type="spellEnd"/>
      <w:r>
        <w:t xml:space="preserve"> 2017a, </w:t>
      </w:r>
      <w:proofErr w:type="spellStart"/>
      <w:r>
        <w:t>debería</w:t>
      </w:r>
      <w:proofErr w:type="spellEnd"/>
      <w:r>
        <w:t xml:space="preserve"> </w:t>
      </w:r>
      <w:proofErr w:type="spellStart"/>
      <w:r>
        <w:t>ser</w:t>
      </w:r>
      <w:proofErr w:type="spellEnd"/>
      <w:r>
        <w:t xml:space="preserve"> a y no el b</w:t>
      </w:r>
    </w:p>
  </w:comment>
  <w:comment w:id="287" w:author="Guillermo Gea Izquierdo" w:date="2019-07-30T10:32:00Z" w:initials="GG">
    <w:p w14:paraId="4B821685" w14:textId="0D1CCD8F" w:rsidR="005A5D09" w:rsidRDefault="005A5D09">
      <w:pPr>
        <w:pStyle w:val="Textocomentario"/>
      </w:pPr>
      <w:r>
        <w:rPr>
          <w:rStyle w:val="Refdecomentario"/>
        </w:rPr>
        <w:annotationRef/>
      </w:r>
      <w:r>
        <w:t xml:space="preserve">Mucho </w:t>
      </w:r>
      <w:proofErr w:type="spellStart"/>
      <w:r>
        <w:t>parece</w:t>
      </w:r>
      <w:proofErr w:type="spellEnd"/>
      <w:r>
        <w:t xml:space="preserve"> </w:t>
      </w:r>
      <w:proofErr w:type="spellStart"/>
      <w:r>
        <w:t>esto</w:t>
      </w:r>
      <w:proofErr w:type="spellEnd"/>
      <w:r>
        <w:t xml:space="preserve">, no? </w:t>
      </w:r>
      <w:proofErr w:type="gramStart"/>
      <w:r>
        <w:t>un</w:t>
      </w:r>
      <w:proofErr w:type="gramEnd"/>
      <w:r>
        <w:t xml:space="preserve"> 30% del total?</w:t>
      </w:r>
    </w:p>
  </w:comment>
  <w:comment w:id="329" w:author="Guillermo Gea Izquierdo" w:date="2019-07-30T10:46:00Z" w:initials="GG">
    <w:p w14:paraId="16D28365" w14:textId="77777777" w:rsidR="005A5D09" w:rsidRDefault="005A5D09">
      <w:pPr>
        <w:pStyle w:val="Textocomentario"/>
      </w:pPr>
      <w:r>
        <w:rPr>
          <w:rStyle w:val="Refdecomentario"/>
        </w:rPr>
        <w:annotationRef/>
      </w:r>
      <w:r>
        <w:t xml:space="preserve">Si </w:t>
      </w:r>
      <w:proofErr w:type="spellStart"/>
      <w:r>
        <w:t>quieres</w:t>
      </w:r>
      <w:proofErr w:type="spellEnd"/>
      <w:r>
        <w:t xml:space="preserve"> </w:t>
      </w:r>
      <w:proofErr w:type="spellStart"/>
      <w:r>
        <w:t>puedes</w:t>
      </w:r>
      <w:proofErr w:type="spellEnd"/>
      <w:r>
        <w:t xml:space="preserve"> </w:t>
      </w:r>
      <w:proofErr w:type="spellStart"/>
      <w:r>
        <w:t>citar</w:t>
      </w:r>
      <w:proofErr w:type="spellEnd"/>
      <w:r>
        <w:t>:</w:t>
      </w:r>
    </w:p>
    <w:p w14:paraId="4080D857" w14:textId="77777777" w:rsidR="005A5D09" w:rsidRDefault="005A5D09">
      <w:pPr>
        <w:pStyle w:val="Textocomentario"/>
        <w:rPr>
          <w:rFonts w:ascii="trebuchet ms" w:eastAsia="Times New Roman" w:hAnsi="trebuchet ms" w:cs="Times New Roman"/>
          <w:b/>
          <w:bCs/>
          <w:color w:val="000000"/>
          <w:lang w:val="en-GB"/>
        </w:rPr>
      </w:pPr>
    </w:p>
    <w:p w14:paraId="46452438" w14:textId="620D3E10" w:rsidR="005A5D09" w:rsidRDefault="005A5D09">
      <w:pPr>
        <w:pStyle w:val="Textocomentario"/>
      </w:pPr>
      <w:proofErr w:type="spellStart"/>
      <w:r>
        <w:rPr>
          <w:rFonts w:ascii="trebuchet ms" w:eastAsia="Times New Roman" w:hAnsi="trebuchet ms" w:cs="Times New Roman"/>
          <w:b/>
          <w:bCs/>
          <w:color w:val="000000"/>
          <w:lang w:val="en-GB"/>
        </w:rPr>
        <w:t>Gea-Izquierdo</w:t>
      </w:r>
      <w:proofErr w:type="spellEnd"/>
      <w:r>
        <w:rPr>
          <w:rFonts w:ascii="trebuchet ms" w:eastAsia="Times New Roman" w:hAnsi="trebuchet ms" w:cs="Times New Roman"/>
          <w:b/>
          <w:bCs/>
          <w:color w:val="000000"/>
          <w:lang w:val="en-GB"/>
        </w:rPr>
        <w:t xml:space="preserve"> G</w:t>
      </w:r>
      <w:r>
        <w:rPr>
          <w:rFonts w:ascii="trebuchet ms" w:eastAsia="Times New Roman" w:hAnsi="trebuchet ms" w:cs="Times New Roman"/>
          <w:color w:val="000000"/>
          <w:lang w:val="en-GB"/>
        </w:rPr>
        <w:t xml:space="preserve">, </w:t>
      </w:r>
      <w:proofErr w:type="spellStart"/>
      <w:r>
        <w:rPr>
          <w:rFonts w:ascii="trebuchet ms" w:eastAsia="Times New Roman" w:hAnsi="trebuchet ms" w:cs="Times New Roman"/>
          <w:color w:val="000000"/>
          <w:lang w:val="en-GB"/>
        </w:rPr>
        <w:t>Cañellas</w:t>
      </w:r>
      <w:proofErr w:type="spellEnd"/>
      <w:r>
        <w:rPr>
          <w:rFonts w:ascii="trebuchet ms" w:eastAsia="Times New Roman" w:hAnsi="trebuchet ms" w:cs="Times New Roman"/>
          <w:color w:val="000000"/>
          <w:lang w:val="en-GB"/>
        </w:rPr>
        <w:t xml:space="preserve"> I. (2009) Analysis of holm oak intraspecific competition using gamma regression. Forest Science 55(4), 310-322.</w:t>
      </w:r>
    </w:p>
    <w:p w14:paraId="4235BD0B" w14:textId="77777777" w:rsidR="005A5D09" w:rsidRDefault="005A5D09">
      <w:pPr>
        <w:pStyle w:val="Textocomentario"/>
      </w:pPr>
    </w:p>
    <w:p w14:paraId="511D8F2E" w14:textId="6BDF1CC8" w:rsidR="005A5D09" w:rsidRDefault="005A5D09">
      <w:pPr>
        <w:pStyle w:val="Textocomentario"/>
      </w:pPr>
      <w:proofErr w:type="spellStart"/>
      <w:r>
        <w:t>Ahí</w:t>
      </w:r>
      <w:proofErr w:type="spellEnd"/>
      <w:r>
        <w:t xml:space="preserve"> se </w:t>
      </w:r>
      <w:proofErr w:type="spellStart"/>
      <w:r>
        <w:t>comparan</w:t>
      </w:r>
      <w:proofErr w:type="spellEnd"/>
      <w:r>
        <w:t xml:space="preserve"> </w:t>
      </w:r>
      <w:proofErr w:type="spellStart"/>
      <w:r>
        <w:t>estos</w:t>
      </w:r>
      <w:proofErr w:type="spellEnd"/>
      <w:r>
        <w:t xml:space="preserve"> indices de </w:t>
      </w:r>
      <w:proofErr w:type="spellStart"/>
      <w:r>
        <w:t>competencia</w:t>
      </w:r>
      <w:proofErr w:type="spellEnd"/>
      <w:r>
        <w:t xml:space="preserve"> con </w:t>
      </w:r>
      <w:proofErr w:type="spellStart"/>
      <w:r>
        <w:t>otros</w:t>
      </w:r>
      <w:proofErr w:type="spellEnd"/>
      <w:r>
        <w:t xml:space="preserve"> </w:t>
      </w:r>
      <w:proofErr w:type="spellStart"/>
      <w:r>
        <w:t>tantos</w:t>
      </w:r>
      <w:proofErr w:type="spellEnd"/>
      <w:r>
        <w:t>.</w:t>
      </w:r>
    </w:p>
  </w:comment>
  <w:comment w:id="337" w:author="Guillermo Gea Izquierdo" w:date="2019-07-30T10:49:00Z" w:initials="GG">
    <w:p w14:paraId="50CE297C" w14:textId="1C5ED2F5" w:rsidR="005A5D09" w:rsidRDefault="005A5D09">
      <w:pPr>
        <w:pStyle w:val="Textocomentario"/>
      </w:pPr>
      <w:r>
        <w:rPr>
          <w:rStyle w:val="Refdecomentario"/>
        </w:rPr>
        <w:annotationRef/>
      </w:r>
      <w:r>
        <w:t xml:space="preserve">No </w:t>
      </w:r>
      <w:proofErr w:type="spellStart"/>
      <w:r>
        <w:t>presentas</w:t>
      </w:r>
      <w:proofErr w:type="spellEnd"/>
      <w:r>
        <w:t xml:space="preserve"> </w:t>
      </w:r>
      <w:proofErr w:type="spellStart"/>
      <w:r>
        <w:t>desde</w:t>
      </w:r>
      <w:proofErr w:type="spellEnd"/>
      <w:r>
        <w:t xml:space="preserve"> 1950 en </w:t>
      </w:r>
      <w:proofErr w:type="spellStart"/>
      <w:r>
        <w:t>algunos</w:t>
      </w:r>
      <w:proofErr w:type="spellEnd"/>
      <w:r>
        <w:t xml:space="preserve"> </w:t>
      </w:r>
      <w:proofErr w:type="spellStart"/>
      <w:r>
        <w:t>casos</w:t>
      </w:r>
      <w:proofErr w:type="spellEnd"/>
      <w:r>
        <w:t>?</w:t>
      </w:r>
    </w:p>
  </w:comment>
  <w:comment w:id="406" w:author="Guillermo Gea Izquierdo" w:date="2019-07-30T11:41:00Z" w:initials="GG">
    <w:p w14:paraId="028F81D5" w14:textId="6F39273E" w:rsidR="005A5D09" w:rsidRDefault="005A5D09">
      <w:pPr>
        <w:pStyle w:val="Textocomentario"/>
      </w:pPr>
      <w:r>
        <w:rPr>
          <w:rStyle w:val="Refdecomentario"/>
        </w:rPr>
        <w:annotationRef/>
      </w:r>
      <w:proofErr w:type="spellStart"/>
      <w:r>
        <w:t>Ves</w:t>
      </w:r>
      <w:proofErr w:type="spellEnd"/>
      <w:r>
        <w:t xml:space="preserve"> lo </w:t>
      </w:r>
      <w:proofErr w:type="spellStart"/>
      <w:r>
        <w:t>que</w:t>
      </w:r>
      <w:proofErr w:type="spellEnd"/>
      <w:r>
        <w:t xml:space="preserve"> </w:t>
      </w:r>
      <w:proofErr w:type="spellStart"/>
      <w:r>
        <w:t>digo</w:t>
      </w:r>
      <w:proofErr w:type="spellEnd"/>
      <w:r>
        <w:t xml:space="preserve"> en el abstract: en </w:t>
      </w:r>
      <w:proofErr w:type="spellStart"/>
      <w:r>
        <w:t>realidad</w:t>
      </w:r>
      <w:proofErr w:type="spellEnd"/>
      <w:r>
        <w:t xml:space="preserve"> los </w:t>
      </w:r>
      <w:proofErr w:type="spellStart"/>
      <w:r>
        <w:t>mayores</w:t>
      </w:r>
      <w:proofErr w:type="spellEnd"/>
      <w:r>
        <w:t xml:space="preserve"> </w:t>
      </w:r>
      <w:proofErr w:type="spellStart"/>
      <w:r>
        <w:t>valores</w:t>
      </w:r>
      <w:proofErr w:type="spellEnd"/>
      <w:r>
        <w:t xml:space="preserve"> de </w:t>
      </w:r>
      <w:proofErr w:type="spellStart"/>
      <w:r>
        <w:t>resiliencia</w:t>
      </w:r>
      <w:proofErr w:type="spellEnd"/>
      <w:r>
        <w:t xml:space="preserve"> </w:t>
      </w:r>
      <w:proofErr w:type="spellStart"/>
      <w:r>
        <w:t>están</w:t>
      </w:r>
      <w:proofErr w:type="spellEnd"/>
      <w:r>
        <w:t xml:space="preserve"> en SJ. </w:t>
      </w:r>
      <w:proofErr w:type="spellStart"/>
      <w:r>
        <w:t>Cuidado</w:t>
      </w:r>
      <w:proofErr w:type="spellEnd"/>
      <w:r>
        <w:t xml:space="preserve"> con </w:t>
      </w:r>
      <w:proofErr w:type="spellStart"/>
      <w:r>
        <w:t>esto</w:t>
      </w:r>
      <w:proofErr w:type="spellEnd"/>
      <w:r>
        <w:t>.</w:t>
      </w:r>
    </w:p>
  </w:comment>
  <w:comment w:id="414" w:author="Guillermo Gea Izquierdo" w:date="2019-07-30T11:45:00Z" w:initials="GG">
    <w:p w14:paraId="22561A09" w14:textId="1D37E73C" w:rsidR="005A5D09" w:rsidRDefault="005A5D09">
      <w:pPr>
        <w:pStyle w:val="Textocomentario"/>
      </w:pPr>
      <w:r>
        <w:rPr>
          <w:rStyle w:val="Refdecomentario"/>
        </w:rPr>
        <w:annotationRef/>
      </w:r>
      <w:proofErr w:type="spellStart"/>
      <w:r>
        <w:t>Cuidado</w:t>
      </w:r>
      <w:proofErr w:type="spellEnd"/>
      <w:r>
        <w:t xml:space="preserve"> al </w:t>
      </w:r>
      <w:proofErr w:type="spellStart"/>
      <w:r>
        <w:t>discutir</w:t>
      </w:r>
      <w:proofErr w:type="spellEnd"/>
      <w:r>
        <w:t xml:space="preserve"> </w:t>
      </w:r>
      <w:proofErr w:type="spellStart"/>
      <w:r>
        <w:t>esto</w:t>
      </w:r>
      <w:proofErr w:type="spellEnd"/>
      <w:r>
        <w:t xml:space="preserve">: se </w:t>
      </w:r>
      <w:proofErr w:type="spellStart"/>
      <w:r>
        <w:t>recupera</w:t>
      </w:r>
      <w:proofErr w:type="spellEnd"/>
      <w:r>
        <w:t xml:space="preserve"> </w:t>
      </w:r>
      <w:proofErr w:type="spellStart"/>
      <w:r>
        <w:t>mejor</w:t>
      </w:r>
      <w:proofErr w:type="spellEnd"/>
      <w:r>
        <w:t xml:space="preserve"> de la mayor </w:t>
      </w:r>
      <w:proofErr w:type="spellStart"/>
      <w:r>
        <w:t>sequía</w:t>
      </w:r>
      <w:proofErr w:type="spellEnd"/>
      <w:r>
        <w:t xml:space="preserve"> en 2012… </w:t>
      </w:r>
      <w:proofErr w:type="spellStart"/>
      <w:r>
        <w:t>pero</w:t>
      </w:r>
      <w:proofErr w:type="spellEnd"/>
      <w:r>
        <w:t xml:space="preserve"> </w:t>
      </w:r>
      <w:proofErr w:type="spellStart"/>
      <w:r>
        <w:t>porque</w:t>
      </w:r>
      <w:proofErr w:type="spellEnd"/>
      <w:r>
        <w:t xml:space="preserve"> le </w:t>
      </w:r>
      <w:proofErr w:type="spellStart"/>
      <w:r>
        <w:t>afecta</w:t>
      </w:r>
      <w:proofErr w:type="spellEnd"/>
      <w:r>
        <w:t xml:space="preserve"> mucho </w:t>
      </w:r>
      <w:proofErr w:type="spellStart"/>
      <w:r>
        <w:t>menos</w:t>
      </w:r>
      <w:proofErr w:type="spellEnd"/>
      <w:r>
        <w:t xml:space="preserve"> (Fig 2).</w:t>
      </w:r>
    </w:p>
  </w:comment>
  <w:comment w:id="421" w:author="Guillermo Gea Izquierdo" w:date="2019-07-30T11:49:00Z" w:initials="GG">
    <w:p w14:paraId="6DDBDC25" w14:textId="3AF557B8" w:rsidR="005A5D09" w:rsidRDefault="005A5D09">
      <w:pPr>
        <w:pStyle w:val="Textocomentario"/>
      </w:pPr>
      <w:r>
        <w:rPr>
          <w:rStyle w:val="Refdecomentario"/>
        </w:rPr>
        <w:annotationRef/>
      </w:r>
      <w:proofErr w:type="spellStart"/>
      <w:r>
        <w:t>Cuidado</w:t>
      </w:r>
      <w:proofErr w:type="spellEnd"/>
      <w:r>
        <w:t xml:space="preserve"> </w:t>
      </w:r>
      <w:proofErr w:type="spellStart"/>
      <w:r>
        <w:t>que</w:t>
      </w:r>
      <w:proofErr w:type="spellEnd"/>
      <w:r>
        <w:t xml:space="preserve"> </w:t>
      </w:r>
      <w:proofErr w:type="spellStart"/>
      <w:r>
        <w:t>esto</w:t>
      </w:r>
      <w:proofErr w:type="spellEnd"/>
      <w:r>
        <w:t xml:space="preserve"> sea </w:t>
      </w:r>
      <w:proofErr w:type="spellStart"/>
      <w:r>
        <w:t>coherente</w:t>
      </w:r>
      <w:proofErr w:type="spellEnd"/>
      <w:r>
        <w:t xml:space="preserve"> con </w:t>
      </w:r>
      <w:proofErr w:type="spellStart"/>
      <w:r>
        <w:t>Figuras</w:t>
      </w:r>
      <w:proofErr w:type="spellEnd"/>
      <w:r>
        <w:t xml:space="preserve"> 6 y 7… </w:t>
      </w:r>
      <w:proofErr w:type="spellStart"/>
      <w:r>
        <w:t>donde</w:t>
      </w:r>
      <w:proofErr w:type="spellEnd"/>
      <w:r>
        <w:t xml:space="preserve"> se </w:t>
      </w:r>
      <w:proofErr w:type="spellStart"/>
      <w:r>
        <w:t>muestra</w:t>
      </w:r>
      <w:proofErr w:type="spellEnd"/>
      <w:r>
        <w:t xml:space="preserve"> </w:t>
      </w:r>
      <w:proofErr w:type="spellStart"/>
      <w:r>
        <w:t>esa</w:t>
      </w:r>
      <w:proofErr w:type="spellEnd"/>
      <w:r>
        <w:t xml:space="preserve"> </w:t>
      </w:r>
      <w:proofErr w:type="spellStart"/>
      <w:r>
        <w:t>información</w:t>
      </w:r>
      <w:proofErr w:type="spellEnd"/>
      <w:r>
        <w:t xml:space="preserve"> </w:t>
      </w:r>
      <w:proofErr w:type="spellStart"/>
      <w:r>
        <w:t>también</w:t>
      </w:r>
      <w:proofErr w:type="spellEnd"/>
      <w:r>
        <w:t>.</w:t>
      </w:r>
    </w:p>
  </w:comment>
  <w:comment w:id="469" w:author="Guillermo Gea Izquierdo" w:date="2019-07-30T12:12:00Z" w:initials="GG">
    <w:p w14:paraId="685722C3" w14:textId="77777777" w:rsidR="005A5D09" w:rsidRDefault="005A5D09">
      <w:pPr>
        <w:pStyle w:val="Textocomentario"/>
      </w:pPr>
      <w:ins w:id="471" w:author="Guillermo Gea Izquierdo" w:date="2019-07-30T12:06:00Z">
        <w:r>
          <w:rPr>
            <w:rStyle w:val="Refdecomentario"/>
          </w:rPr>
          <w:annotationRef/>
        </w:r>
      </w:ins>
      <w:proofErr w:type="spellStart"/>
      <w:r>
        <w:t>Te</w:t>
      </w:r>
      <w:proofErr w:type="spellEnd"/>
      <w:r>
        <w:t xml:space="preserve"> </w:t>
      </w:r>
      <w:proofErr w:type="spellStart"/>
      <w:r>
        <w:t>borro</w:t>
      </w:r>
      <w:proofErr w:type="spellEnd"/>
      <w:r>
        <w:t xml:space="preserve"> </w:t>
      </w:r>
      <w:proofErr w:type="spellStart"/>
      <w:r>
        <w:t>cosas</w:t>
      </w:r>
      <w:proofErr w:type="spellEnd"/>
      <w:r>
        <w:t>:</w:t>
      </w:r>
    </w:p>
    <w:p w14:paraId="56DD8B05" w14:textId="4DEB19EC" w:rsidR="005A5D09" w:rsidRDefault="005A5D09" w:rsidP="00E6786B">
      <w:pPr>
        <w:pStyle w:val="Textocomentario"/>
        <w:numPr>
          <w:ilvl w:val="0"/>
          <w:numId w:val="12"/>
        </w:numPr>
      </w:pPr>
      <w:r>
        <w:t xml:space="preserve"> </w:t>
      </w:r>
      <w:proofErr w:type="spellStart"/>
      <w:proofErr w:type="gramStart"/>
      <w:r>
        <w:t>para</w:t>
      </w:r>
      <w:proofErr w:type="spellEnd"/>
      <w:proofErr w:type="gramEnd"/>
      <w:r>
        <w:t xml:space="preserve"> </w:t>
      </w:r>
      <w:proofErr w:type="spellStart"/>
      <w:r>
        <w:t>abreviar</w:t>
      </w:r>
      <w:proofErr w:type="spellEnd"/>
    </w:p>
    <w:p w14:paraId="399E5992" w14:textId="77777777" w:rsidR="005A5D09" w:rsidRDefault="005A5D09" w:rsidP="00E6786B">
      <w:pPr>
        <w:pStyle w:val="Textocomentario"/>
        <w:numPr>
          <w:ilvl w:val="0"/>
          <w:numId w:val="12"/>
        </w:numPr>
      </w:pPr>
      <w:r>
        <w:t xml:space="preserve"> </w:t>
      </w:r>
      <w:proofErr w:type="spellStart"/>
      <w:proofErr w:type="gramStart"/>
      <w:r>
        <w:t>porque</w:t>
      </w:r>
      <w:proofErr w:type="spellEnd"/>
      <w:proofErr w:type="gramEnd"/>
      <w:r>
        <w:t xml:space="preserve"> no se </w:t>
      </w:r>
      <w:proofErr w:type="spellStart"/>
      <w:r>
        <w:t>ven</w:t>
      </w:r>
      <w:proofErr w:type="spellEnd"/>
      <w:r>
        <w:t xml:space="preserve"> </w:t>
      </w:r>
      <w:proofErr w:type="spellStart"/>
      <w:r>
        <w:t>claras</w:t>
      </w:r>
      <w:proofErr w:type="spellEnd"/>
      <w:r>
        <w:t xml:space="preserve"> y </w:t>
      </w:r>
      <w:proofErr w:type="spellStart"/>
      <w:r>
        <w:t>luego</w:t>
      </w:r>
      <w:proofErr w:type="spellEnd"/>
      <w:r>
        <w:t xml:space="preserve"> no van a </w:t>
      </w:r>
      <w:proofErr w:type="spellStart"/>
      <w:r>
        <w:t>aportar</w:t>
      </w:r>
      <w:proofErr w:type="spellEnd"/>
      <w:r>
        <w:t xml:space="preserve"> (</w:t>
      </w:r>
      <w:proofErr w:type="spellStart"/>
      <w:r>
        <w:t>diría</w:t>
      </w:r>
      <w:proofErr w:type="spellEnd"/>
      <w:r>
        <w:t xml:space="preserve">) a la discussion. </w:t>
      </w:r>
    </w:p>
    <w:p w14:paraId="04901563" w14:textId="77777777" w:rsidR="005A5D09" w:rsidRDefault="005A5D09" w:rsidP="00E6786B">
      <w:pPr>
        <w:pStyle w:val="Textocomentario"/>
      </w:pPr>
    </w:p>
    <w:p w14:paraId="29DB5058" w14:textId="3C01AD45" w:rsidR="005A5D09" w:rsidRDefault="005A5D09" w:rsidP="00E6786B">
      <w:pPr>
        <w:pStyle w:val="Textocomentario"/>
      </w:pPr>
      <w:proofErr w:type="spellStart"/>
      <w:r>
        <w:t>Es</w:t>
      </w:r>
      <w:proofErr w:type="spellEnd"/>
      <w:r>
        <w:t xml:space="preserve"> </w:t>
      </w:r>
      <w:proofErr w:type="spellStart"/>
      <w:r>
        <w:t>bueno</w:t>
      </w:r>
      <w:proofErr w:type="spellEnd"/>
      <w:r>
        <w:t xml:space="preserve"> </w:t>
      </w:r>
      <w:proofErr w:type="spellStart"/>
      <w:r>
        <w:t>ser</w:t>
      </w:r>
      <w:proofErr w:type="spellEnd"/>
      <w:r>
        <w:t xml:space="preserve"> </w:t>
      </w:r>
      <w:proofErr w:type="spellStart"/>
      <w:r>
        <w:t>conciso</w:t>
      </w:r>
      <w:proofErr w:type="spellEnd"/>
      <w:r>
        <w:t xml:space="preserve"> </w:t>
      </w:r>
      <w:proofErr w:type="spellStart"/>
      <w:r>
        <w:t>aquí</w:t>
      </w:r>
      <w:proofErr w:type="spellEnd"/>
      <w:r>
        <w:t xml:space="preserve"> y solo </w:t>
      </w:r>
      <w:proofErr w:type="spellStart"/>
      <w:r>
        <w:t>comentar</w:t>
      </w:r>
      <w:proofErr w:type="spellEnd"/>
      <w:r>
        <w:t xml:space="preserve"> lo </w:t>
      </w:r>
      <w:proofErr w:type="spellStart"/>
      <w:r>
        <w:t>que</w:t>
      </w:r>
      <w:proofErr w:type="spellEnd"/>
      <w:r>
        <w:t xml:space="preserve"> </w:t>
      </w:r>
      <w:proofErr w:type="spellStart"/>
      <w:r>
        <w:t>luego</w:t>
      </w:r>
      <w:proofErr w:type="spellEnd"/>
      <w:r>
        <w:t xml:space="preserve"> se </w:t>
      </w:r>
      <w:proofErr w:type="spellStart"/>
      <w:r>
        <w:t>discute</w:t>
      </w:r>
      <w:proofErr w:type="spellEnd"/>
      <w:r>
        <w:t xml:space="preserve"> en el </w:t>
      </w:r>
      <w:proofErr w:type="spellStart"/>
      <w:r>
        <w:t>siguiente</w:t>
      </w:r>
      <w:proofErr w:type="spellEnd"/>
      <w:r>
        <w:t xml:space="preserve"> </w:t>
      </w:r>
      <w:proofErr w:type="spellStart"/>
      <w:r>
        <w:t>apartado</w:t>
      </w:r>
      <w:proofErr w:type="spellEnd"/>
      <w:r>
        <w:t>.</w:t>
      </w:r>
    </w:p>
  </w:comment>
  <w:comment w:id="482" w:author="Guillermo Gea Izquierdo" w:date="2019-07-30T15:09:00Z" w:initials="GG">
    <w:p w14:paraId="05BCB618" w14:textId="1169B7A6" w:rsidR="005A5D09" w:rsidRDefault="005A5D09">
      <w:pPr>
        <w:pStyle w:val="Textocomentario"/>
      </w:pPr>
      <w:r>
        <w:rPr>
          <w:rStyle w:val="Refdecomentario"/>
        </w:rPr>
        <w:annotationRef/>
      </w:r>
      <w:proofErr w:type="spellStart"/>
      <w:r>
        <w:t>Intenta</w:t>
      </w:r>
      <w:proofErr w:type="spellEnd"/>
      <w:r>
        <w:t xml:space="preserve"> </w:t>
      </w:r>
      <w:proofErr w:type="spellStart"/>
      <w:r>
        <w:t>hacer</w:t>
      </w:r>
      <w:proofErr w:type="spellEnd"/>
      <w:r>
        <w:t xml:space="preserve"> un ultimo </w:t>
      </w:r>
      <w:proofErr w:type="spellStart"/>
      <w:r>
        <w:t>esfuerzo</w:t>
      </w:r>
      <w:proofErr w:type="spellEnd"/>
      <w:r>
        <w:t xml:space="preserve"> </w:t>
      </w:r>
      <w:proofErr w:type="spellStart"/>
      <w:r>
        <w:t>para</w:t>
      </w:r>
      <w:proofErr w:type="spellEnd"/>
      <w:r>
        <w:t xml:space="preserve"> </w:t>
      </w:r>
      <w:proofErr w:type="spellStart"/>
      <w:r>
        <w:t>resumir</w:t>
      </w:r>
      <w:proofErr w:type="spellEnd"/>
      <w:r>
        <w:t xml:space="preserve"> y </w:t>
      </w:r>
      <w:proofErr w:type="spellStart"/>
      <w:r>
        <w:t>organizar</w:t>
      </w:r>
      <w:proofErr w:type="spellEnd"/>
      <w:r>
        <w:t xml:space="preserve"> </w:t>
      </w:r>
      <w:proofErr w:type="spellStart"/>
      <w:r>
        <w:t>perfectamente</w:t>
      </w:r>
      <w:proofErr w:type="spellEnd"/>
      <w:r>
        <w:t xml:space="preserve"> </w:t>
      </w:r>
      <w:proofErr w:type="spellStart"/>
      <w:r>
        <w:t>las</w:t>
      </w:r>
      <w:proofErr w:type="spellEnd"/>
      <w:r>
        <w:t xml:space="preserve"> ideas en los </w:t>
      </w:r>
      <w:proofErr w:type="spellStart"/>
      <w:r>
        <w:t>párrafos</w:t>
      </w:r>
      <w:proofErr w:type="spellEnd"/>
      <w:r>
        <w:t xml:space="preserve">. </w:t>
      </w:r>
      <w:proofErr w:type="spellStart"/>
      <w:r>
        <w:t>Que</w:t>
      </w:r>
      <w:proofErr w:type="spellEnd"/>
      <w:r>
        <w:t xml:space="preserve"> </w:t>
      </w:r>
      <w:proofErr w:type="spellStart"/>
      <w:r>
        <w:t>fluyan</w:t>
      </w:r>
      <w:proofErr w:type="spellEnd"/>
      <w:r>
        <w:t xml:space="preserve"> en </w:t>
      </w:r>
      <w:proofErr w:type="spellStart"/>
      <w:r>
        <w:t>una</w:t>
      </w:r>
      <w:proofErr w:type="spellEnd"/>
      <w:r>
        <w:t xml:space="preserve"> </w:t>
      </w:r>
      <w:proofErr w:type="spellStart"/>
      <w:r>
        <w:t>estructura</w:t>
      </w:r>
      <w:proofErr w:type="spellEnd"/>
      <w:r>
        <w:t xml:space="preserve"> </w:t>
      </w:r>
      <w:proofErr w:type="spellStart"/>
      <w:r>
        <w:t>coherente</w:t>
      </w:r>
      <w:proofErr w:type="spellEnd"/>
      <w:r>
        <w:t xml:space="preserve"> y sin </w:t>
      </w:r>
      <w:proofErr w:type="spellStart"/>
      <w:r>
        <w:t>repeticiones</w:t>
      </w:r>
      <w:proofErr w:type="spellEnd"/>
      <w:r>
        <w:t xml:space="preserve">. 5 </w:t>
      </w:r>
      <w:proofErr w:type="spellStart"/>
      <w:r>
        <w:t>páginas</w:t>
      </w:r>
      <w:proofErr w:type="spellEnd"/>
      <w:r>
        <w:t xml:space="preserve"> de discussion no me </w:t>
      </w:r>
      <w:proofErr w:type="spellStart"/>
      <w:r>
        <w:t>parece</w:t>
      </w:r>
      <w:proofErr w:type="spellEnd"/>
      <w:r>
        <w:t xml:space="preserve"> </w:t>
      </w:r>
      <w:proofErr w:type="spellStart"/>
      <w:r>
        <w:t>demasiado</w:t>
      </w:r>
      <w:proofErr w:type="spellEnd"/>
      <w:r>
        <w:t xml:space="preserve"> largo, </w:t>
      </w:r>
      <w:proofErr w:type="spellStart"/>
      <w:r>
        <w:t>aunque</w:t>
      </w:r>
      <w:proofErr w:type="spellEnd"/>
      <w:r>
        <w:t xml:space="preserve"> </w:t>
      </w:r>
      <w:proofErr w:type="spellStart"/>
      <w:r>
        <w:t>si</w:t>
      </w:r>
      <w:proofErr w:type="spellEnd"/>
      <w:r>
        <w:t xml:space="preserve"> reduces un </w:t>
      </w:r>
      <w:proofErr w:type="spellStart"/>
      <w:r>
        <w:t>pelín</w:t>
      </w:r>
      <w:proofErr w:type="spellEnd"/>
      <w:r>
        <w:t xml:space="preserve">… </w:t>
      </w:r>
      <w:proofErr w:type="spellStart"/>
      <w:r>
        <w:t>siempre</w:t>
      </w:r>
      <w:proofErr w:type="spellEnd"/>
      <w:r>
        <w:t xml:space="preserve"> </w:t>
      </w:r>
      <w:proofErr w:type="spellStart"/>
      <w:r>
        <w:t>mejor</w:t>
      </w:r>
      <w:proofErr w:type="spellEnd"/>
      <w:r>
        <w:t>.</w:t>
      </w:r>
    </w:p>
  </w:comment>
  <w:comment w:id="526" w:author="Guillermo Gea Izquierdo" w:date="2019-07-30T12:24:00Z" w:initials="GG">
    <w:p w14:paraId="33833A0F" w14:textId="6DEA15A6" w:rsidR="005A5D09" w:rsidRDefault="005A5D09">
      <w:pPr>
        <w:pStyle w:val="Textocomentario"/>
      </w:pPr>
      <w:r>
        <w:rPr>
          <w:rStyle w:val="Refdecomentario"/>
        </w:rPr>
        <w:annotationRef/>
      </w:r>
      <w:proofErr w:type="spellStart"/>
      <w:r>
        <w:t>Aquí</w:t>
      </w:r>
      <w:proofErr w:type="spellEnd"/>
      <w:r>
        <w:t xml:space="preserve"> </w:t>
      </w:r>
      <w:proofErr w:type="spellStart"/>
      <w:r>
        <w:t>puedes</w:t>
      </w:r>
      <w:proofErr w:type="spellEnd"/>
      <w:r>
        <w:t xml:space="preserve"> </w:t>
      </w:r>
      <w:proofErr w:type="spellStart"/>
      <w:r>
        <w:t>dejar</w:t>
      </w:r>
      <w:proofErr w:type="spellEnd"/>
      <w:r>
        <w:t xml:space="preserve"> 2 </w:t>
      </w:r>
      <w:proofErr w:type="spellStart"/>
      <w:r>
        <w:t>citas</w:t>
      </w:r>
      <w:proofErr w:type="spellEnd"/>
      <w:r>
        <w:t xml:space="preserve"> y </w:t>
      </w:r>
      <w:proofErr w:type="spellStart"/>
      <w:r>
        <w:t>así</w:t>
      </w:r>
      <w:proofErr w:type="spellEnd"/>
      <w:r>
        <w:t xml:space="preserve"> </w:t>
      </w:r>
      <w:proofErr w:type="spellStart"/>
      <w:r>
        <w:t>ahorrarte</w:t>
      </w:r>
      <w:proofErr w:type="spellEnd"/>
      <w:r>
        <w:t xml:space="preserve"> </w:t>
      </w:r>
      <w:proofErr w:type="spellStart"/>
      <w:r>
        <w:t>otra</w:t>
      </w:r>
      <w:proofErr w:type="spellEnd"/>
      <w:r>
        <w:t xml:space="preserve"> </w:t>
      </w:r>
      <w:proofErr w:type="spellStart"/>
      <w:r>
        <w:t>más</w:t>
      </w:r>
      <w:proofErr w:type="spellEnd"/>
      <w:r>
        <w:t xml:space="preserve"> de la </w:t>
      </w:r>
      <w:proofErr w:type="spellStart"/>
      <w:r>
        <w:t>biblio</w:t>
      </w:r>
      <w:proofErr w:type="spellEnd"/>
      <w:r>
        <w:t xml:space="preserve"> (hay </w:t>
      </w:r>
      <w:proofErr w:type="spellStart"/>
      <w:r>
        <w:t>más</w:t>
      </w:r>
      <w:proofErr w:type="spellEnd"/>
      <w:r>
        <w:t xml:space="preserve"> de 80 </w:t>
      </w:r>
      <w:proofErr w:type="spellStart"/>
      <w:r>
        <w:t>aún</w:t>
      </w:r>
      <w:proofErr w:type="spellEnd"/>
      <w:r>
        <w:t xml:space="preserve">, </w:t>
      </w:r>
      <w:proofErr w:type="spellStart"/>
      <w:r>
        <w:t>creo</w:t>
      </w:r>
      <w:proofErr w:type="spellEnd"/>
      <w:r>
        <w:t>).</w:t>
      </w:r>
    </w:p>
  </w:comment>
  <w:comment w:id="541" w:author="Guillermo Gea Izquierdo" w:date="2019-07-30T12:40:00Z" w:initials="GG">
    <w:p w14:paraId="0B61FB21" w14:textId="50AAF22E" w:rsidR="005A5D09" w:rsidRDefault="005A5D09">
      <w:pPr>
        <w:pStyle w:val="Textocomentario"/>
      </w:pPr>
      <w:ins w:id="549" w:author="Guillermo Gea Izquierdo" w:date="2019-07-30T12:32:00Z">
        <w:r>
          <w:rPr>
            <w:rStyle w:val="Refdecomentario"/>
          </w:rPr>
          <w:annotationRef/>
        </w:r>
      </w:ins>
      <w:proofErr w:type="spellStart"/>
      <w:r>
        <w:t>Esto</w:t>
      </w:r>
      <w:proofErr w:type="spellEnd"/>
      <w:r>
        <w:t xml:space="preserve"> </w:t>
      </w:r>
      <w:proofErr w:type="spellStart"/>
      <w:r>
        <w:t>es</w:t>
      </w:r>
      <w:proofErr w:type="spellEnd"/>
      <w:r>
        <w:t xml:space="preserve"> </w:t>
      </w:r>
      <w:proofErr w:type="spellStart"/>
      <w:r>
        <w:t>muy</w:t>
      </w:r>
      <w:proofErr w:type="spellEnd"/>
      <w:r>
        <w:t xml:space="preserve"> </w:t>
      </w:r>
      <w:proofErr w:type="spellStart"/>
      <w:r>
        <w:t>importante</w:t>
      </w:r>
      <w:proofErr w:type="spellEnd"/>
      <w:r>
        <w:t xml:space="preserve"> (mira el comentario que te hago abajo dond te inserto la cita en la </w:t>
      </w:r>
      <w:proofErr w:type="spellStart"/>
      <w:r>
        <w:t>biblio</w:t>
      </w:r>
      <w:proofErr w:type="spellEnd"/>
      <w:r>
        <w:t xml:space="preserve">). </w:t>
      </w:r>
      <w:proofErr w:type="spellStart"/>
      <w:r>
        <w:t>Verás</w:t>
      </w:r>
      <w:proofErr w:type="spellEnd"/>
      <w:r>
        <w:t xml:space="preserve"> </w:t>
      </w:r>
      <w:proofErr w:type="spellStart"/>
      <w:r>
        <w:t>que</w:t>
      </w:r>
      <w:proofErr w:type="spellEnd"/>
      <w:r>
        <w:t xml:space="preserve"> </w:t>
      </w:r>
      <w:proofErr w:type="spellStart"/>
      <w:r>
        <w:t>también</w:t>
      </w:r>
      <w:proofErr w:type="spellEnd"/>
      <w:r>
        <w:t xml:space="preserve"> lo menciono expresamente en el abstract.</w:t>
      </w:r>
    </w:p>
  </w:comment>
  <w:comment w:id="552" w:author="Guillermo Gea Izquierdo" w:date="2019-07-30T12:34:00Z" w:initials="GG">
    <w:p w14:paraId="19F11E12" w14:textId="24D1EB35" w:rsidR="005A5D09" w:rsidRDefault="005A5D09">
      <w:pPr>
        <w:pStyle w:val="Textocomentario"/>
      </w:pPr>
      <w:r>
        <w:rPr>
          <w:rStyle w:val="Refdecomentario"/>
        </w:rPr>
        <w:annotationRef/>
      </w:r>
      <w:proofErr w:type="spellStart"/>
      <w:r>
        <w:t>Explica</w:t>
      </w:r>
      <w:proofErr w:type="spellEnd"/>
      <w:r>
        <w:t xml:space="preserve"> </w:t>
      </w:r>
      <w:proofErr w:type="spellStart"/>
      <w:r>
        <w:t>cómo</w:t>
      </w:r>
      <w:proofErr w:type="spellEnd"/>
      <w:r>
        <w:t xml:space="preserve">: no </w:t>
      </w:r>
      <w:proofErr w:type="spellStart"/>
      <w:r>
        <w:t>entiendo</w:t>
      </w:r>
      <w:proofErr w:type="spellEnd"/>
      <w:r>
        <w:t xml:space="preserve">, ¿quieres decir que difiere CA-high? Si es </w:t>
      </w:r>
      <w:proofErr w:type="spellStart"/>
      <w:r>
        <w:t>así</w:t>
      </w:r>
      <w:proofErr w:type="spellEnd"/>
      <w:r>
        <w:t xml:space="preserve">, </w:t>
      </w:r>
      <w:proofErr w:type="spellStart"/>
      <w:r>
        <w:t>haz</w:t>
      </w:r>
      <w:proofErr w:type="spellEnd"/>
      <w:r>
        <w:t xml:space="preserve"> </w:t>
      </w:r>
      <w:proofErr w:type="spellStart"/>
      <w:r>
        <w:t>más</w:t>
      </w:r>
      <w:proofErr w:type="spellEnd"/>
      <w:r>
        <w:t xml:space="preserve"> </w:t>
      </w:r>
      <w:proofErr w:type="spellStart"/>
      <w:r>
        <w:t>hincapié</w:t>
      </w:r>
      <w:proofErr w:type="spellEnd"/>
      <w:r>
        <w:t xml:space="preserve"> en lo que ya comentas: la variabilidad tan grande dentro del rear-edge (algo hay que poner en abstract, es un resultado muy </w:t>
      </w:r>
      <w:proofErr w:type="spellStart"/>
      <w:r>
        <w:t>interesante</w:t>
      </w:r>
      <w:proofErr w:type="spellEnd"/>
      <w:r>
        <w:t>).</w:t>
      </w:r>
    </w:p>
  </w:comment>
  <w:comment w:id="581" w:author="Guillermo Gea Izquierdo" w:date="2019-07-30T12:46:00Z" w:initials="GG">
    <w:p w14:paraId="28E154D1" w14:textId="14302EC5" w:rsidR="005A5D09" w:rsidRDefault="005A5D09">
      <w:pPr>
        <w:pStyle w:val="Textocomentario"/>
      </w:pPr>
      <w:r>
        <w:rPr>
          <w:rStyle w:val="Refdecomentario"/>
        </w:rPr>
        <w:annotationRef/>
      </w:r>
      <w:proofErr w:type="spellStart"/>
      <w:r>
        <w:t>ESto</w:t>
      </w:r>
      <w:proofErr w:type="spellEnd"/>
      <w:r>
        <w:t xml:space="preserve"> </w:t>
      </w:r>
      <w:proofErr w:type="spellStart"/>
      <w:r>
        <w:t>es</w:t>
      </w:r>
      <w:proofErr w:type="spellEnd"/>
      <w:r>
        <w:t xml:space="preserve"> general, no </w:t>
      </w:r>
      <w:proofErr w:type="spellStart"/>
      <w:r>
        <w:t>creo</w:t>
      </w:r>
      <w:proofErr w:type="spellEnd"/>
      <w:r>
        <w:t xml:space="preserve"> </w:t>
      </w:r>
      <w:proofErr w:type="spellStart"/>
      <w:r>
        <w:t>que</w:t>
      </w:r>
      <w:proofErr w:type="spellEnd"/>
      <w:r>
        <w:t xml:space="preserve"> </w:t>
      </w:r>
      <w:proofErr w:type="spellStart"/>
      <w:r>
        <w:t>haya</w:t>
      </w:r>
      <w:proofErr w:type="spellEnd"/>
      <w:r>
        <w:t xml:space="preserve"> </w:t>
      </w:r>
      <w:proofErr w:type="spellStart"/>
      <w:r>
        <w:t>falta</w:t>
      </w:r>
      <w:proofErr w:type="spellEnd"/>
      <w:r>
        <w:t xml:space="preserve"> </w:t>
      </w:r>
      <w:proofErr w:type="spellStart"/>
      <w:r>
        <w:t>citar</w:t>
      </w:r>
      <w:proofErr w:type="spellEnd"/>
      <w:r>
        <w:t xml:space="preserve"> solo “el rear-edge” (</w:t>
      </w:r>
      <w:proofErr w:type="spellStart"/>
      <w:r>
        <w:t>que</w:t>
      </w:r>
      <w:proofErr w:type="spellEnd"/>
      <w:r>
        <w:t xml:space="preserve"> </w:t>
      </w:r>
      <w:proofErr w:type="spellStart"/>
      <w:r>
        <w:t>es</w:t>
      </w:r>
      <w:proofErr w:type="spellEnd"/>
      <w:r>
        <w:t xml:space="preserve"> un </w:t>
      </w:r>
      <w:proofErr w:type="spellStart"/>
      <w:r>
        <w:t>concepto</w:t>
      </w:r>
      <w:proofErr w:type="spellEnd"/>
      <w:r>
        <w:t xml:space="preserve"> un </w:t>
      </w:r>
      <w:proofErr w:type="spellStart"/>
      <w:r>
        <w:t>poco</w:t>
      </w:r>
      <w:proofErr w:type="spellEnd"/>
      <w:r>
        <w:t xml:space="preserve"> </w:t>
      </w:r>
      <w:proofErr w:type="spellStart"/>
      <w:r>
        <w:t>vago</w:t>
      </w:r>
      <w:proofErr w:type="spellEnd"/>
      <w:r>
        <w:t xml:space="preserve">, </w:t>
      </w:r>
      <w:proofErr w:type="spellStart"/>
      <w:r>
        <w:t>pero</w:t>
      </w:r>
      <w:proofErr w:type="spellEnd"/>
      <w:r>
        <w:t xml:space="preserve"> </w:t>
      </w:r>
      <w:proofErr w:type="spellStart"/>
      <w:r>
        <w:t>bueno</w:t>
      </w:r>
      <w:proofErr w:type="spellEnd"/>
      <w:r>
        <w:t>).</w:t>
      </w:r>
    </w:p>
  </w:comment>
  <w:comment w:id="585" w:author="Guillermo Gea Izquierdo" w:date="2019-07-30T12:48:00Z" w:initials="GG">
    <w:p w14:paraId="48657512" w14:textId="71FB873E" w:rsidR="005A5D09" w:rsidRDefault="005A5D09">
      <w:pPr>
        <w:pStyle w:val="Textocomentario"/>
      </w:pPr>
      <w:r>
        <w:rPr>
          <w:rStyle w:val="Refdecomentario"/>
        </w:rPr>
        <w:annotationRef/>
      </w:r>
      <w:proofErr w:type="spellStart"/>
      <w:r>
        <w:t>Igual</w:t>
      </w:r>
      <w:proofErr w:type="spellEnd"/>
      <w:r>
        <w:t xml:space="preserve"> </w:t>
      </w:r>
      <w:proofErr w:type="spellStart"/>
      <w:r>
        <w:t>decir</w:t>
      </w:r>
      <w:proofErr w:type="spellEnd"/>
      <w:r>
        <w:t xml:space="preserve"> </w:t>
      </w:r>
      <w:proofErr w:type="spellStart"/>
      <w:r>
        <w:t>algo</w:t>
      </w:r>
      <w:proofErr w:type="spellEnd"/>
      <w:r>
        <w:t xml:space="preserve"> </w:t>
      </w:r>
      <w:proofErr w:type="spellStart"/>
      <w:r>
        <w:t>aquí</w:t>
      </w:r>
      <w:proofErr w:type="spellEnd"/>
      <w:r>
        <w:t xml:space="preserve"> de </w:t>
      </w:r>
      <w:proofErr w:type="spellStart"/>
      <w:r>
        <w:t>que</w:t>
      </w:r>
      <w:proofErr w:type="spellEnd"/>
      <w:r>
        <w:t xml:space="preserve"> </w:t>
      </w:r>
      <w:proofErr w:type="spellStart"/>
      <w:r>
        <w:t>puede</w:t>
      </w:r>
      <w:proofErr w:type="spellEnd"/>
      <w:r>
        <w:t xml:space="preserve"> </w:t>
      </w:r>
      <w:proofErr w:type="spellStart"/>
      <w:r>
        <w:t>haber</w:t>
      </w:r>
      <w:proofErr w:type="spellEnd"/>
      <w:r>
        <w:t xml:space="preserve"> </w:t>
      </w:r>
      <w:proofErr w:type="spellStart"/>
      <w:r>
        <w:t>influencia</w:t>
      </w:r>
      <w:proofErr w:type="spellEnd"/>
      <w:r>
        <w:t xml:space="preserve"> de la </w:t>
      </w:r>
      <w:proofErr w:type="spellStart"/>
      <w:r>
        <w:t>dinámica</w:t>
      </w:r>
      <w:proofErr w:type="spellEnd"/>
      <w:r>
        <w:t xml:space="preserve"> de </w:t>
      </w:r>
      <w:proofErr w:type="spellStart"/>
      <w:r>
        <w:t>masa</w:t>
      </w:r>
      <w:proofErr w:type="spellEnd"/>
      <w:r>
        <w:t xml:space="preserve"> (</w:t>
      </w:r>
      <w:proofErr w:type="spellStart"/>
      <w:r>
        <w:t>mortalidad</w:t>
      </w:r>
      <w:proofErr w:type="spellEnd"/>
      <w:r>
        <w:t xml:space="preserve"> en 1995) en la </w:t>
      </w:r>
      <w:proofErr w:type="spellStart"/>
      <w:r>
        <w:t>resiliencia</w:t>
      </w:r>
      <w:proofErr w:type="spellEnd"/>
      <w:r>
        <w:t xml:space="preserve"> </w:t>
      </w:r>
      <w:proofErr w:type="spellStart"/>
      <w:r>
        <w:t>calculada</w:t>
      </w:r>
      <w:proofErr w:type="spellEnd"/>
      <w:r>
        <w:t>.</w:t>
      </w:r>
    </w:p>
  </w:comment>
  <w:comment w:id="597" w:author="Guillermo Gea Izquierdo" w:date="2019-07-30T13:00:00Z" w:initials="GG">
    <w:p w14:paraId="313A2942" w14:textId="77777777" w:rsidR="005A5D09" w:rsidRDefault="005A5D09" w:rsidP="006A4C34">
      <w:pPr>
        <w:pStyle w:val="Textocomentario"/>
      </w:pPr>
      <w:r>
        <w:rPr>
          <w:rStyle w:val="Refdecomentario"/>
        </w:rPr>
        <w:annotationRef/>
      </w:r>
      <w:proofErr w:type="spellStart"/>
      <w:r>
        <w:t>Citar</w:t>
      </w:r>
      <w:proofErr w:type="spellEnd"/>
      <w:r>
        <w:t xml:space="preserve"> el </w:t>
      </w:r>
      <w:proofErr w:type="spellStart"/>
      <w:r>
        <w:t>nombre</w:t>
      </w:r>
      <w:proofErr w:type="spellEnd"/>
      <w:r>
        <w:t xml:space="preserve"> de la persona </w:t>
      </w:r>
      <w:proofErr w:type="spellStart"/>
      <w:r>
        <w:t>que</w:t>
      </w:r>
      <w:proofErr w:type="spellEnd"/>
      <w:r>
        <w:t xml:space="preserve"> lo ha </w:t>
      </w:r>
      <w:proofErr w:type="spellStart"/>
      <w:r>
        <w:t>observado</w:t>
      </w:r>
      <w:proofErr w:type="spellEnd"/>
    </w:p>
  </w:comment>
  <w:comment w:id="598" w:author="Guillermo Gea Izquierdo" w:date="2019-07-30T13:00:00Z" w:initials="GG">
    <w:p w14:paraId="1F4D8A8B" w14:textId="77777777" w:rsidR="005A5D09" w:rsidRDefault="005A5D09" w:rsidP="006A4C34">
      <w:pPr>
        <w:pStyle w:val="Textocomentario"/>
      </w:pPr>
      <w:r>
        <w:rPr>
          <w:rStyle w:val="Refdecomentario"/>
        </w:rPr>
        <w:annotationRef/>
      </w:r>
      <w:proofErr w:type="spellStart"/>
      <w:r>
        <w:t>Resumir</w:t>
      </w:r>
      <w:proofErr w:type="spellEnd"/>
      <w:r>
        <w:t xml:space="preserve"> </w:t>
      </w:r>
      <w:proofErr w:type="spellStart"/>
      <w:r>
        <w:t>este</w:t>
      </w:r>
      <w:proofErr w:type="spellEnd"/>
      <w:r>
        <w:t xml:space="preserve"> </w:t>
      </w:r>
      <w:proofErr w:type="spellStart"/>
      <w:r>
        <w:t>párrafo</w:t>
      </w:r>
      <w:proofErr w:type="spellEnd"/>
      <w:r>
        <w:t>.</w:t>
      </w:r>
    </w:p>
  </w:comment>
  <w:comment w:id="612" w:author="Guillermo Gea Izquierdo" w:date="2019-07-30T12:52:00Z" w:initials="GG">
    <w:p w14:paraId="1EA4B8F1" w14:textId="65F6611F" w:rsidR="005A5D09" w:rsidRDefault="005A5D09">
      <w:pPr>
        <w:pStyle w:val="Textocomentario"/>
      </w:pPr>
      <w:r>
        <w:rPr>
          <w:rStyle w:val="Refdecomentario"/>
        </w:rPr>
        <w:annotationRef/>
      </w:r>
      <w:proofErr w:type="spellStart"/>
      <w:r>
        <w:t>Citar</w:t>
      </w:r>
      <w:proofErr w:type="spellEnd"/>
      <w:r>
        <w:t xml:space="preserve"> el </w:t>
      </w:r>
      <w:proofErr w:type="spellStart"/>
      <w:r>
        <w:t>nombre</w:t>
      </w:r>
      <w:proofErr w:type="spellEnd"/>
      <w:r>
        <w:t xml:space="preserve"> de la persona </w:t>
      </w:r>
      <w:proofErr w:type="spellStart"/>
      <w:r>
        <w:t>que</w:t>
      </w:r>
      <w:proofErr w:type="spellEnd"/>
      <w:r>
        <w:t xml:space="preserve"> lo ha </w:t>
      </w:r>
      <w:proofErr w:type="spellStart"/>
      <w:r>
        <w:t>observado</w:t>
      </w:r>
      <w:proofErr w:type="spellEnd"/>
    </w:p>
  </w:comment>
  <w:comment w:id="607" w:author="Guillermo Gea Izquierdo" w:date="2019-07-30T12:52:00Z" w:initials="GG">
    <w:p w14:paraId="30ED3F33" w14:textId="7AC7758E" w:rsidR="005A5D09" w:rsidRDefault="005A5D09">
      <w:pPr>
        <w:pStyle w:val="Textocomentario"/>
      </w:pPr>
      <w:r>
        <w:rPr>
          <w:rStyle w:val="Refdecomentario"/>
        </w:rPr>
        <w:annotationRef/>
      </w:r>
      <w:proofErr w:type="spellStart"/>
      <w:r>
        <w:t>Resumir</w:t>
      </w:r>
      <w:proofErr w:type="spellEnd"/>
      <w:r>
        <w:t xml:space="preserve"> </w:t>
      </w:r>
      <w:proofErr w:type="spellStart"/>
      <w:r>
        <w:t>este</w:t>
      </w:r>
      <w:proofErr w:type="spellEnd"/>
      <w:r>
        <w:t xml:space="preserve"> </w:t>
      </w:r>
      <w:proofErr w:type="spellStart"/>
      <w:r>
        <w:t>párrafo</w:t>
      </w:r>
      <w:proofErr w:type="spellEnd"/>
      <w:r>
        <w:t xml:space="preserve"> o </w:t>
      </w:r>
      <w:proofErr w:type="spellStart"/>
      <w:r>
        <w:t>liquidarlo</w:t>
      </w:r>
      <w:proofErr w:type="spellEnd"/>
      <w:r>
        <w:t xml:space="preserve"> </w:t>
      </w:r>
      <w:proofErr w:type="spellStart"/>
      <w:r>
        <w:t>directamente</w:t>
      </w:r>
      <w:proofErr w:type="spellEnd"/>
    </w:p>
  </w:comment>
  <w:comment w:id="633" w:author="Guillermo Gea Izquierdo" w:date="2019-07-30T14:14:00Z" w:initials="GG">
    <w:p w14:paraId="1DB31CB4" w14:textId="7DEDE7AA" w:rsidR="005A5D09" w:rsidRDefault="005A5D09">
      <w:pPr>
        <w:pStyle w:val="Textocomentario"/>
      </w:pPr>
      <w:r>
        <w:rPr>
          <w:rStyle w:val="Refdecomentario"/>
        </w:rPr>
        <w:annotationRef/>
      </w:r>
      <w:r>
        <w:t xml:space="preserve">Si vas a </w:t>
      </w:r>
      <w:proofErr w:type="spellStart"/>
      <w:r>
        <w:t>hablar</w:t>
      </w:r>
      <w:proofErr w:type="spellEnd"/>
      <w:r>
        <w:t xml:space="preserve"> de </w:t>
      </w:r>
      <w:proofErr w:type="spellStart"/>
      <w:r>
        <w:t>sourc</w:t>
      </w:r>
      <w:proofErr w:type="spellEnd"/>
      <w:r>
        <w:t>e-sink</w:t>
      </w:r>
      <w:proofErr w:type="gramStart"/>
      <w:r>
        <w:t>....cita</w:t>
      </w:r>
      <w:proofErr w:type="gramEnd"/>
      <w:r>
        <w:t xml:space="preserve"> a </w:t>
      </w:r>
      <w:proofErr w:type="spellStart"/>
      <w:r>
        <w:t>Körn</w:t>
      </w:r>
      <w:proofErr w:type="spellEnd"/>
      <w:r>
        <w:t xml:space="preserve">er o a otro que no sea </w:t>
      </w:r>
      <w:proofErr w:type="spellStart"/>
      <w:r>
        <w:t>GAzol</w:t>
      </w:r>
      <w:proofErr w:type="spellEnd"/>
      <w:r>
        <w:t xml:space="preserve">, </w:t>
      </w:r>
      <w:proofErr w:type="spellStart"/>
      <w:r>
        <w:t>que</w:t>
      </w:r>
      <w:proofErr w:type="spellEnd"/>
      <w:r>
        <w:t xml:space="preserve"> eso no es lo </w:t>
      </w:r>
      <w:proofErr w:type="spellStart"/>
      <w:r>
        <w:t>suyo</w:t>
      </w:r>
      <w:proofErr w:type="spellEnd"/>
      <w:r>
        <w:t xml:space="preserve">. </w:t>
      </w:r>
      <w:proofErr w:type="spellStart"/>
      <w:r>
        <w:t>Mi</w:t>
      </w:r>
      <w:proofErr w:type="spellEnd"/>
      <w:r>
        <w:t>r</w:t>
      </w:r>
      <w:proofErr w:type="spellStart"/>
      <w:r>
        <w:t>a la</w:t>
      </w:r>
      <w:proofErr w:type="spellEnd"/>
      <w:r>
        <w:t xml:space="preserve"> </w:t>
      </w:r>
      <w:proofErr w:type="spellStart"/>
      <w:r>
        <w:t>página</w:t>
      </w:r>
      <w:proofErr w:type="spellEnd"/>
      <w:r>
        <w:t xml:space="preserve"> 2 del </w:t>
      </w:r>
      <w:proofErr w:type="spellStart"/>
      <w:r>
        <w:t>artícul</w:t>
      </w:r>
      <w:proofErr w:type="spellEnd"/>
      <w:r>
        <w:t>o que te ad</w:t>
      </w:r>
      <w:proofErr w:type="spellStart"/>
      <w:r>
        <w:t>j</w:t>
      </w:r>
      <w:proofErr w:type="spellEnd"/>
      <w:r>
        <w:t xml:space="preserve">unto, hay algunas (de las </w:t>
      </w:r>
      <w:proofErr w:type="spellStart"/>
      <w:r>
        <w:t>muchís</w:t>
      </w:r>
      <w:proofErr w:type="spellEnd"/>
      <w:r>
        <w:t xml:space="preserve">imas) citas para el </w:t>
      </w:r>
      <w:proofErr w:type="spellStart"/>
      <w:r>
        <w:t>tema</w:t>
      </w:r>
      <w:proofErr w:type="spellEnd"/>
      <w:r>
        <w:t>.</w:t>
      </w:r>
    </w:p>
  </w:comment>
  <w:comment w:id="658" w:author="Guillermo Gea Izquierdo" w:date="2019-07-30T14:17:00Z" w:initials="GG">
    <w:p w14:paraId="23AE38AC" w14:textId="4F9090A0" w:rsidR="005A5D09" w:rsidRDefault="005A5D09">
      <w:pPr>
        <w:pStyle w:val="Textocomentario"/>
      </w:pPr>
      <w:ins w:id="660" w:author="Guillermo Gea Izquierdo" w:date="2019-07-30T14:17:00Z">
        <w:r>
          <w:rPr>
            <w:rStyle w:val="Refdecomentario"/>
          </w:rPr>
          <w:annotationRef/>
        </w:r>
      </w:ins>
      <w:proofErr w:type="spellStart"/>
      <w:r>
        <w:t>Creo</w:t>
      </w:r>
      <w:proofErr w:type="spellEnd"/>
      <w:r>
        <w:t xml:space="preserve"> </w:t>
      </w:r>
      <w:proofErr w:type="spellStart"/>
      <w:r>
        <w:t>que</w:t>
      </w:r>
      <w:proofErr w:type="spellEnd"/>
      <w:r>
        <w:t xml:space="preserve"> el </w:t>
      </w:r>
      <w:proofErr w:type="spellStart"/>
      <w:r>
        <w:t>artículo</w:t>
      </w:r>
      <w:proofErr w:type="spellEnd"/>
      <w:r>
        <w:t xml:space="preserve"> </w:t>
      </w:r>
      <w:proofErr w:type="spellStart"/>
      <w:r>
        <w:t>que</w:t>
      </w:r>
      <w:proofErr w:type="spellEnd"/>
      <w:r>
        <w:t xml:space="preserve"> </w:t>
      </w:r>
      <w:proofErr w:type="spellStart"/>
      <w:r>
        <w:t>te</w:t>
      </w:r>
      <w:proofErr w:type="spellEnd"/>
      <w:r>
        <w:t xml:space="preserve"> </w:t>
      </w:r>
      <w:proofErr w:type="spellStart"/>
      <w:r>
        <w:t>adjunto</w:t>
      </w:r>
      <w:proofErr w:type="spellEnd"/>
      <w:r>
        <w:t xml:space="preserve"> </w:t>
      </w:r>
      <w:proofErr w:type="spellStart"/>
      <w:r>
        <w:t>es</w:t>
      </w:r>
      <w:proofErr w:type="spellEnd"/>
      <w:r>
        <w:t xml:space="preserve"> </w:t>
      </w:r>
      <w:proofErr w:type="spellStart"/>
      <w:r>
        <w:t>muy</w:t>
      </w:r>
      <w:proofErr w:type="spellEnd"/>
      <w:r>
        <w:t xml:space="preserve"> </w:t>
      </w:r>
      <w:proofErr w:type="spellStart"/>
      <w:r>
        <w:t>apropiado</w:t>
      </w:r>
      <w:proofErr w:type="spellEnd"/>
      <w:r>
        <w:t xml:space="preserve"> </w:t>
      </w:r>
      <w:proofErr w:type="spellStart"/>
      <w:r>
        <w:t>para</w:t>
      </w:r>
      <w:proofErr w:type="spellEnd"/>
      <w:r>
        <w:t xml:space="preserve"> </w:t>
      </w:r>
      <w:proofErr w:type="spellStart"/>
      <w:r>
        <w:t>esto</w:t>
      </w:r>
      <w:proofErr w:type="spellEnd"/>
      <w:r>
        <w:t xml:space="preserve">: </w:t>
      </w:r>
      <w:proofErr w:type="spellStart"/>
      <w:r>
        <w:t>usamos</w:t>
      </w:r>
      <w:proofErr w:type="spellEnd"/>
      <w:r>
        <w:t xml:space="preserve"> </w:t>
      </w:r>
      <w:proofErr w:type="spellStart"/>
      <w:r>
        <w:t>datos</w:t>
      </w:r>
      <w:proofErr w:type="spellEnd"/>
      <w:r>
        <w:t xml:space="preserve"> de eddy covariance y </w:t>
      </w:r>
      <w:proofErr w:type="spellStart"/>
      <w:r>
        <w:t>dendro</w:t>
      </w:r>
      <w:proofErr w:type="spellEnd"/>
      <w:r>
        <w:t xml:space="preserve">, </w:t>
      </w:r>
      <w:proofErr w:type="spellStart"/>
      <w:r>
        <w:t>que</w:t>
      </w:r>
      <w:proofErr w:type="spellEnd"/>
      <w:r>
        <w:t xml:space="preserve"> </w:t>
      </w:r>
      <w:proofErr w:type="spellStart"/>
      <w:r>
        <w:t>es</w:t>
      </w:r>
      <w:proofErr w:type="spellEnd"/>
      <w:r>
        <w:t xml:space="preserve"> </w:t>
      </w:r>
      <w:proofErr w:type="spellStart"/>
      <w:r>
        <w:t>parecido</w:t>
      </w:r>
      <w:proofErr w:type="spellEnd"/>
      <w:r>
        <w:t xml:space="preserve"> a lo </w:t>
      </w:r>
      <w:proofErr w:type="spellStart"/>
      <w:r>
        <w:t>que</w:t>
      </w:r>
      <w:proofErr w:type="spellEnd"/>
      <w:r>
        <w:t xml:space="preserve"> </w:t>
      </w:r>
      <w:proofErr w:type="spellStart"/>
      <w:r>
        <w:t>habla</w:t>
      </w:r>
      <w:proofErr w:type="spellEnd"/>
      <w:r>
        <w:t xml:space="preserve"> florin </w:t>
      </w:r>
      <w:proofErr w:type="spellStart"/>
      <w:r>
        <w:t>babst</w:t>
      </w:r>
      <w:proofErr w:type="spellEnd"/>
      <w:r>
        <w:t>.</w:t>
      </w:r>
    </w:p>
  </w:comment>
  <w:comment w:id="670" w:author="Guillermo Gea Izquierdo" w:date="2019-07-30T14:35:00Z" w:initials="GG">
    <w:p w14:paraId="07077BA6" w14:textId="0414CB4F" w:rsidR="005A5D09" w:rsidRDefault="005A5D09">
      <w:pPr>
        <w:pStyle w:val="Textocomentario"/>
      </w:pPr>
      <w:ins w:id="677" w:author="Guillermo Gea Izquierdo" w:date="2019-07-30T14:35:00Z">
        <w:r>
          <w:rPr>
            <w:rStyle w:val="Refdecomentario"/>
          </w:rPr>
          <w:annotationRef/>
        </w:r>
      </w:ins>
      <w:r>
        <w:t xml:space="preserve">Este </w:t>
      </w:r>
      <w:proofErr w:type="spellStart"/>
      <w:r>
        <w:t>subapartado</w:t>
      </w:r>
      <w:proofErr w:type="spellEnd"/>
      <w:r>
        <w:t xml:space="preserve"> </w:t>
      </w:r>
      <w:proofErr w:type="spellStart"/>
      <w:r>
        <w:t>es</w:t>
      </w:r>
      <w:proofErr w:type="spellEnd"/>
      <w:r>
        <w:t xml:space="preserve"> </w:t>
      </w:r>
      <w:proofErr w:type="spellStart"/>
      <w:r>
        <w:t>muy</w:t>
      </w:r>
      <w:proofErr w:type="spellEnd"/>
      <w:r>
        <w:t xml:space="preserve"> </w:t>
      </w:r>
      <w:proofErr w:type="spellStart"/>
      <w:r>
        <w:t>cortito</w:t>
      </w:r>
      <w:proofErr w:type="spellEnd"/>
      <w:r>
        <w:t xml:space="preserve"> y el </w:t>
      </w:r>
      <w:proofErr w:type="spellStart"/>
      <w:r>
        <w:t>primero</w:t>
      </w:r>
      <w:proofErr w:type="spellEnd"/>
      <w:r>
        <w:t xml:space="preserve"> </w:t>
      </w:r>
      <w:proofErr w:type="spellStart"/>
      <w:r>
        <w:t>muy</w:t>
      </w:r>
      <w:proofErr w:type="spellEnd"/>
      <w:r>
        <w:t xml:space="preserve"> largo. Si </w:t>
      </w:r>
      <w:proofErr w:type="spellStart"/>
      <w:r>
        <w:t>puedes</w:t>
      </w:r>
      <w:proofErr w:type="spellEnd"/>
      <w:r>
        <w:t xml:space="preserve"> </w:t>
      </w:r>
      <w:proofErr w:type="spellStart"/>
      <w:r>
        <w:t>reordenar</w:t>
      </w:r>
      <w:proofErr w:type="spellEnd"/>
      <w:r>
        <w:t xml:space="preserve"> un </w:t>
      </w:r>
      <w:proofErr w:type="spellStart"/>
      <w:r>
        <w:t>poco</w:t>
      </w:r>
      <w:proofErr w:type="spellEnd"/>
      <w:r>
        <w:t xml:space="preserve"> </w:t>
      </w:r>
      <w:proofErr w:type="spellStart"/>
      <w:r>
        <w:t>las</w:t>
      </w:r>
      <w:proofErr w:type="spellEnd"/>
      <w:r>
        <w:t xml:space="preserve"> ideas… con </w:t>
      </w:r>
      <w:proofErr w:type="spellStart"/>
      <w:r>
        <w:t>una</w:t>
      </w:r>
      <w:proofErr w:type="spellEnd"/>
      <w:r>
        <w:t xml:space="preserve"> </w:t>
      </w:r>
      <w:proofErr w:type="spellStart"/>
      <w:r>
        <w:t>última</w:t>
      </w:r>
      <w:proofErr w:type="spellEnd"/>
      <w:r>
        <w:t xml:space="preserve"> revision lo </w:t>
      </w:r>
      <w:proofErr w:type="spellStart"/>
      <w:r>
        <w:t>conseguirás</w:t>
      </w:r>
      <w:proofErr w:type="spellEnd"/>
      <w:r>
        <w:t xml:space="preserve"> sin </w:t>
      </w:r>
      <w:proofErr w:type="spellStart"/>
      <w:r>
        <w:t>problemas</w:t>
      </w:r>
      <w:proofErr w:type="spellEnd"/>
      <w:r>
        <w:t>.</w:t>
      </w:r>
    </w:p>
  </w:comment>
  <w:comment w:id="900" w:author="Guillermo Gea Izquierdo" w:date="2019-07-30T14:58:00Z" w:initials="GG">
    <w:p w14:paraId="08615E26" w14:textId="22AEC8B4" w:rsidR="005A5D09" w:rsidRDefault="005A5D09">
      <w:pPr>
        <w:pStyle w:val="Textocomentario"/>
      </w:pPr>
      <w:r>
        <w:rPr>
          <w:rStyle w:val="Refdecomentario"/>
        </w:rPr>
        <w:annotationRef/>
      </w:r>
      <w:r>
        <w:t>¿</w:t>
      </w:r>
      <w:proofErr w:type="spellStart"/>
      <w:r>
        <w:t>Esto</w:t>
      </w:r>
      <w:proofErr w:type="spellEnd"/>
      <w:r>
        <w:t xml:space="preserve"> </w:t>
      </w:r>
      <w:proofErr w:type="spellStart"/>
      <w:r>
        <w:t>qué</w:t>
      </w:r>
      <w:proofErr w:type="spellEnd"/>
      <w:r>
        <w:t xml:space="preserve"> </w:t>
      </w:r>
      <w:proofErr w:type="spellStart"/>
      <w:r>
        <w:t>es</w:t>
      </w:r>
      <w:proofErr w:type="spellEnd"/>
      <w:r>
        <w:t xml:space="preserve">¿, </w:t>
      </w:r>
      <w:proofErr w:type="spellStart"/>
      <w:r>
        <w:t>dónde</w:t>
      </w:r>
      <w:proofErr w:type="spellEnd"/>
      <w:r>
        <w:t>?</w:t>
      </w:r>
    </w:p>
  </w:comment>
  <w:comment w:id="939" w:author="Guillermo Gea Izquierdo" w:date="2019-07-30T15:03:00Z" w:initials="GG">
    <w:p w14:paraId="31221A19" w14:textId="239D09A9" w:rsidR="005A5D09" w:rsidRDefault="005A5D09">
      <w:pPr>
        <w:pStyle w:val="Textocomentario"/>
      </w:pPr>
      <w:r>
        <w:rPr>
          <w:rStyle w:val="Refdecomentario"/>
        </w:rPr>
        <w:annotationRef/>
      </w:r>
      <w:proofErr w:type="spellStart"/>
      <w:r>
        <w:t>Esto</w:t>
      </w:r>
      <w:proofErr w:type="spellEnd"/>
      <w:r>
        <w:t xml:space="preserve"> </w:t>
      </w:r>
      <w:proofErr w:type="spellStart"/>
      <w:r>
        <w:t>queda</w:t>
      </w:r>
      <w:proofErr w:type="spellEnd"/>
      <w:r>
        <w:t xml:space="preserve"> </w:t>
      </w:r>
      <w:proofErr w:type="spellStart"/>
      <w:r>
        <w:t>raro</w:t>
      </w:r>
      <w:proofErr w:type="spellEnd"/>
      <w:r>
        <w:t xml:space="preserve"> </w:t>
      </w:r>
      <w:proofErr w:type="spellStart"/>
      <w:r>
        <w:t>aquí</w:t>
      </w:r>
      <w:proofErr w:type="spellEnd"/>
      <w:r>
        <w:t xml:space="preserve">. Lo </w:t>
      </w:r>
      <w:proofErr w:type="spellStart"/>
      <w:r>
        <w:t>puedes</w:t>
      </w:r>
      <w:proofErr w:type="spellEnd"/>
      <w:r>
        <w:t xml:space="preserve"> </w:t>
      </w:r>
      <w:proofErr w:type="spellStart"/>
      <w:r>
        <w:t>quitar</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redondear</w:t>
      </w:r>
      <w:proofErr w:type="spellEnd"/>
      <w:r>
        <w:t xml:space="preserve"> el </w:t>
      </w:r>
      <w:proofErr w:type="spellStart"/>
      <w:r>
        <w:t>párrafo</w:t>
      </w:r>
      <w:proofErr w:type="spellEnd"/>
      <w:r>
        <w:t xml:space="preserve"> anterior, </w:t>
      </w:r>
      <w:proofErr w:type="spellStart"/>
      <w:r>
        <w:t>queda</w:t>
      </w:r>
      <w:proofErr w:type="spellEnd"/>
      <w:r>
        <w:t xml:space="preserve"> </w:t>
      </w:r>
      <w:proofErr w:type="spellStart"/>
      <w:r>
        <w:t>medio</w:t>
      </w:r>
      <w:proofErr w:type="spellEnd"/>
      <w:r>
        <w:t xml:space="preserve"> incomplete.</w:t>
      </w:r>
    </w:p>
  </w:comment>
  <w:comment w:id="946" w:author="Guillermo Gea Izquierdo" w:date="2019-07-30T15:05:00Z" w:initials="GG">
    <w:p w14:paraId="49102325" w14:textId="69C8BCA3" w:rsidR="005A5D09" w:rsidRDefault="005A5D09">
      <w:pPr>
        <w:pStyle w:val="Textocomentario"/>
      </w:pPr>
      <w:r>
        <w:rPr>
          <w:rStyle w:val="Refdecomentario"/>
        </w:rPr>
        <w:annotationRef/>
      </w:r>
      <w:r>
        <w:t xml:space="preserve">En </w:t>
      </w:r>
      <w:proofErr w:type="spellStart"/>
      <w:r>
        <w:t>este</w:t>
      </w:r>
      <w:proofErr w:type="spellEnd"/>
      <w:r>
        <w:t xml:space="preserve"> </w:t>
      </w:r>
      <w:proofErr w:type="spellStart"/>
      <w:r>
        <w:t>artículo</w:t>
      </w:r>
      <w:proofErr w:type="spellEnd"/>
      <w:r>
        <w:t xml:space="preserve"> se </w:t>
      </w:r>
      <w:proofErr w:type="spellStart"/>
      <w:r>
        <w:t>ve</w:t>
      </w:r>
      <w:proofErr w:type="spellEnd"/>
      <w:r>
        <w:t xml:space="preserve"> </w:t>
      </w:r>
      <w:proofErr w:type="spellStart"/>
      <w:r>
        <w:t>perfectamente</w:t>
      </w:r>
      <w:proofErr w:type="spellEnd"/>
      <w:r>
        <w:t xml:space="preserve"> </w:t>
      </w:r>
      <w:proofErr w:type="spellStart"/>
      <w:r>
        <w:t>para</w:t>
      </w:r>
      <w:proofErr w:type="spellEnd"/>
      <w:r>
        <w:t xml:space="preserve"> </w:t>
      </w:r>
      <w:proofErr w:type="spellStart"/>
      <w:r>
        <w:t>dehesas</w:t>
      </w:r>
      <w:proofErr w:type="spellEnd"/>
      <w:r>
        <w:t xml:space="preserve"> (no </w:t>
      </w:r>
      <w:proofErr w:type="spellStart"/>
      <w:r>
        <w:t>es</w:t>
      </w:r>
      <w:proofErr w:type="spellEnd"/>
      <w:r>
        <w:t xml:space="preserve"> </w:t>
      </w:r>
      <w:proofErr w:type="spellStart"/>
      <w:r>
        <w:t>por</w:t>
      </w:r>
      <w:proofErr w:type="spellEnd"/>
      <w:r>
        <w:t xml:space="preserve"> </w:t>
      </w:r>
      <w:proofErr w:type="spellStart"/>
      <w:r>
        <w:t>autocitarme</w:t>
      </w:r>
      <w:proofErr w:type="spellEnd"/>
      <w:r>
        <w:t>):</w:t>
      </w:r>
    </w:p>
    <w:p w14:paraId="2FBFBD2A" w14:textId="77777777" w:rsidR="005A5D09" w:rsidRDefault="005A5D09">
      <w:pPr>
        <w:pStyle w:val="Textocomentario"/>
      </w:pPr>
    </w:p>
    <w:p w14:paraId="03C5F8DD" w14:textId="18A64A8E" w:rsidR="005A5D09" w:rsidRDefault="005A5D09">
      <w:pPr>
        <w:pStyle w:val="Textocomentario"/>
      </w:pPr>
      <w:proofErr w:type="spellStart"/>
      <w:r>
        <w:rPr>
          <w:rFonts w:ascii="trebuchet ms" w:eastAsia="Times New Roman" w:hAnsi="trebuchet ms" w:cs="Times New Roman"/>
          <w:b/>
          <w:bCs/>
          <w:color w:val="000000"/>
          <w:lang w:val="en-GB"/>
        </w:rPr>
        <w:t>Gea-Izquierdo</w:t>
      </w:r>
      <w:proofErr w:type="spellEnd"/>
      <w:r>
        <w:rPr>
          <w:rFonts w:ascii="trebuchet ms" w:eastAsia="Times New Roman" w:hAnsi="trebuchet ms" w:cs="Times New Roman"/>
          <w:b/>
          <w:bCs/>
          <w:color w:val="000000"/>
          <w:lang w:val="en-GB"/>
        </w:rPr>
        <w:t xml:space="preserve"> G</w:t>
      </w:r>
      <w:r>
        <w:rPr>
          <w:rFonts w:ascii="trebuchet ms" w:eastAsia="Times New Roman" w:hAnsi="trebuchet ms" w:cs="Times New Roman"/>
          <w:color w:val="000000"/>
          <w:lang w:val="en-GB"/>
        </w:rPr>
        <w:t>, Cherubini P,</w:t>
      </w:r>
      <w:r>
        <w:rPr>
          <w:rFonts w:ascii="trebuchet ms" w:eastAsia="Times New Roman" w:hAnsi="trebuchet ms" w:cs="Times New Roman"/>
          <w:b/>
          <w:bCs/>
          <w:color w:val="000000"/>
          <w:lang w:val="en-GB"/>
        </w:rPr>
        <w:t> </w:t>
      </w:r>
      <w:proofErr w:type="spellStart"/>
      <w:r>
        <w:rPr>
          <w:rFonts w:ascii="trebuchet ms" w:eastAsia="Times New Roman" w:hAnsi="trebuchet ms" w:cs="Times New Roman"/>
          <w:color w:val="000000"/>
          <w:lang w:val="es-ES"/>
        </w:rPr>
        <w:t>Cañellas</w:t>
      </w:r>
      <w:proofErr w:type="spellEnd"/>
      <w:r>
        <w:rPr>
          <w:rFonts w:ascii="trebuchet ms" w:eastAsia="Times New Roman" w:hAnsi="trebuchet ms" w:cs="Times New Roman"/>
          <w:color w:val="000000"/>
          <w:lang w:val="es-ES"/>
        </w:rPr>
        <w:t xml:space="preserve"> I. (2011) </w:t>
      </w:r>
      <w:r>
        <w:rPr>
          <w:rFonts w:ascii="trebuchet ms" w:eastAsia="Times New Roman" w:hAnsi="trebuchet ms" w:cs="Times New Roman"/>
          <w:color w:val="000000"/>
          <w:lang w:val="en-GB"/>
        </w:rPr>
        <w:t xml:space="preserve">Tree-rings reflect the impact of climate change on </w:t>
      </w:r>
      <w:proofErr w:type="spellStart"/>
      <w:r>
        <w:rPr>
          <w:rFonts w:ascii="trebuchet ms" w:eastAsia="Times New Roman" w:hAnsi="trebuchet ms" w:cs="Times New Roman"/>
          <w:i/>
          <w:iCs/>
          <w:color w:val="000000"/>
          <w:lang w:val="en-GB"/>
        </w:rPr>
        <w:t>Quercus</w:t>
      </w:r>
      <w:proofErr w:type="spellEnd"/>
      <w:r>
        <w:rPr>
          <w:rFonts w:ascii="trebuchet ms" w:eastAsia="Times New Roman" w:hAnsi="trebuchet ms" w:cs="Times New Roman"/>
          <w:i/>
          <w:iCs/>
          <w:color w:val="000000"/>
          <w:lang w:val="en-GB"/>
        </w:rPr>
        <w:t xml:space="preserve"> ilex</w:t>
      </w:r>
      <w:r>
        <w:rPr>
          <w:rFonts w:ascii="trebuchet ms" w:eastAsia="Times New Roman" w:hAnsi="trebuchet ms" w:cs="Times New Roman"/>
          <w:color w:val="000000"/>
          <w:lang w:val="en-GB"/>
        </w:rPr>
        <w:t xml:space="preserve"> L. along a temperature gradient in Spain over the last 100 years. Forest Ecology and Management 262, 1807-1816.</w:t>
      </w:r>
    </w:p>
    <w:p w14:paraId="61A3A50A" w14:textId="77777777" w:rsidR="005A5D09" w:rsidRDefault="005A5D09">
      <w:pPr>
        <w:pStyle w:val="Textocomentario"/>
      </w:pPr>
    </w:p>
  </w:comment>
  <w:comment w:id="959" w:author="Guillermo Gea Izquierdo" w:date="2019-07-30T15:08:00Z" w:initials="GG">
    <w:p w14:paraId="04775863" w14:textId="320D0D46" w:rsidR="005A5D09" w:rsidRDefault="005A5D09">
      <w:pPr>
        <w:pStyle w:val="Textocomentario"/>
      </w:pPr>
      <w:r>
        <w:rPr>
          <w:rStyle w:val="Refdecomentario"/>
        </w:rPr>
        <w:annotationRef/>
      </w:r>
      <w:r>
        <w:t xml:space="preserve">La </w:t>
      </w:r>
      <w:proofErr w:type="spellStart"/>
      <w:r>
        <w:t>frase</w:t>
      </w:r>
      <w:proofErr w:type="spellEnd"/>
      <w:r>
        <w:t xml:space="preserve"> </w:t>
      </w:r>
      <w:proofErr w:type="spellStart"/>
      <w:r>
        <w:t>que</w:t>
      </w:r>
      <w:proofErr w:type="spellEnd"/>
      <w:r>
        <w:t xml:space="preserve"> </w:t>
      </w:r>
      <w:proofErr w:type="spellStart"/>
      <w:r>
        <w:t>te</w:t>
      </w:r>
      <w:proofErr w:type="spellEnd"/>
      <w:r>
        <w:t xml:space="preserve"> he </w:t>
      </w:r>
      <w:proofErr w:type="spellStart"/>
      <w:r>
        <w:t>borrado</w:t>
      </w:r>
      <w:proofErr w:type="spellEnd"/>
      <w:r>
        <w:t xml:space="preserve"> </w:t>
      </w:r>
      <w:proofErr w:type="spellStart"/>
      <w:r>
        <w:t>está</w:t>
      </w:r>
      <w:proofErr w:type="spellEnd"/>
      <w:r>
        <w:t xml:space="preserve"> </w:t>
      </w:r>
      <w:proofErr w:type="spellStart"/>
      <w:r>
        <w:t>muy</w:t>
      </w:r>
      <w:proofErr w:type="spellEnd"/>
      <w:r>
        <w:t xml:space="preserve"> </w:t>
      </w:r>
      <w:proofErr w:type="spellStart"/>
      <w:r>
        <w:t>repetido</w:t>
      </w:r>
      <w:proofErr w:type="spellEnd"/>
      <w:r>
        <w:t xml:space="preserve">. </w:t>
      </w:r>
      <w:proofErr w:type="spellStart"/>
      <w:r>
        <w:t>Esta</w:t>
      </w:r>
      <w:proofErr w:type="spellEnd"/>
      <w:r>
        <w:t xml:space="preserve"> </w:t>
      </w:r>
      <w:proofErr w:type="spellStart"/>
      <w:r>
        <w:t>última</w:t>
      </w:r>
      <w:proofErr w:type="spellEnd"/>
      <w:r>
        <w:t xml:space="preserve"> </w:t>
      </w:r>
      <w:proofErr w:type="spellStart"/>
      <w:r>
        <w:t>que</w:t>
      </w:r>
      <w:proofErr w:type="spellEnd"/>
      <w:r>
        <w:t xml:space="preserve"> </w:t>
      </w:r>
      <w:proofErr w:type="spellStart"/>
      <w:r>
        <w:t>dejo</w:t>
      </w:r>
      <w:proofErr w:type="spellEnd"/>
      <w:r>
        <w:t xml:space="preserve"> </w:t>
      </w:r>
      <w:proofErr w:type="spellStart"/>
      <w:r>
        <w:t>aquí</w:t>
      </w:r>
      <w:proofErr w:type="spellEnd"/>
      <w:r>
        <w:t xml:space="preserve"> </w:t>
      </w:r>
      <w:proofErr w:type="spellStart"/>
      <w:r>
        <w:t>es</w:t>
      </w:r>
      <w:proofErr w:type="spellEnd"/>
      <w:r>
        <w:t xml:space="preserve"> </w:t>
      </w:r>
      <w:proofErr w:type="spellStart"/>
      <w:r>
        <w:t>interesante</w:t>
      </w:r>
      <w:proofErr w:type="spellEnd"/>
      <w:r>
        <w:t xml:space="preserve">, se </w:t>
      </w:r>
      <w:proofErr w:type="spellStart"/>
      <w:r>
        <w:t>podría</w:t>
      </w:r>
      <w:proofErr w:type="spellEnd"/>
      <w:r>
        <w:t xml:space="preserve"> meter </w:t>
      </w:r>
      <w:proofErr w:type="spellStart"/>
      <w:r>
        <w:t>por</w:t>
      </w:r>
      <w:proofErr w:type="spellEnd"/>
      <w:r>
        <w:t xml:space="preserve"> </w:t>
      </w:r>
      <w:proofErr w:type="spellStart"/>
      <w:r>
        <w:t>algún</w:t>
      </w:r>
      <w:proofErr w:type="spellEnd"/>
      <w:r>
        <w:t xml:space="preserve"> </w:t>
      </w:r>
      <w:proofErr w:type="spellStart"/>
      <w:r>
        <w:t>sitio</w:t>
      </w:r>
      <w:proofErr w:type="spellEnd"/>
      <w:r>
        <w:t xml:space="preserve"> (</w:t>
      </w:r>
      <w:proofErr w:type="spellStart"/>
      <w:r>
        <w:t>entiendo</w:t>
      </w:r>
      <w:proofErr w:type="spellEnd"/>
      <w:r>
        <w:t xml:space="preserve"> </w:t>
      </w:r>
      <w:proofErr w:type="spellStart"/>
      <w:r>
        <w:t>que</w:t>
      </w:r>
      <w:proofErr w:type="spellEnd"/>
      <w:r>
        <w:t xml:space="preserve"> hay </w:t>
      </w:r>
      <w:proofErr w:type="spellStart"/>
      <w:r>
        <w:t>estudios</w:t>
      </w:r>
      <w:proofErr w:type="spellEnd"/>
      <w:r>
        <w:t xml:space="preserve"> </w:t>
      </w:r>
      <w:proofErr w:type="spellStart"/>
      <w:r>
        <w:t>que</w:t>
      </w:r>
      <w:proofErr w:type="spellEnd"/>
      <w:r>
        <w:t xml:space="preserve"> </w:t>
      </w:r>
      <w:proofErr w:type="spellStart"/>
      <w:r>
        <w:t>muestran</w:t>
      </w:r>
      <w:proofErr w:type="spellEnd"/>
      <w:r>
        <w:t xml:space="preserve"> </w:t>
      </w:r>
      <w:proofErr w:type="spellStart"/>
      <w:r>
        <w:t>que</w:t>
      </w:r>
      <w:proofErr w:type="spellEnd"/>
      <w:r>
        <w:t xml:space="preserve"> el </w:t>
      </w:r>
      <w:proofErr w:type="spellStart"/>
      <w:r>
        <w:t>robledal</w:t>
      </w:r>
      <w:proofErr w:type="spellEnd"/>
      <w:r>
        <w:t xml:space="preserve"> se </w:t>
      </w:r>
      <w:proofErr w:type="spellStart"/>
      <w:r>
        <w:t>está</w:t>
      </w:r>
      <w:proofErr w:type="spellEnd"/>
      <w:r>
        <w:t xml:space="preserve"> </w:t>
      </w:r>
      <w:proofErr w:type="spellStart"/>
      <w:r>
        <w:t>extendiendo</w:t>
      </w:r>
      <w:proofErr w:type="spellEnd"/>
      <w:r>
        <w:t xml:space="preserve">?? Si no </w:t>
      </w:r>
      <w:proofErr w:type="spellStart"/>
      <w:r>
        <w:t>es</w:t>
      </w:r>
      <w:proofErr w:type="spellEnd"/>
      <w:r>
        <w:t xml:space="preserve"> </w:t>
      </w:r>
      <w:proofErr w:type="spellStart"/>
      <w:r>
        <w:t>así</w:t>
      </w:r>
      <w:proofErr w:type="spellEnd"/>
      <w:r>
        <w:t xml:space="preserve"> </w:t>
      </w:r>
      <w:proofErr w:type="spellStart"/>
      <w:r>
        <w:t>qúitala</w:t>
      </w:r>
      <w:proofErr w:type="spellEnd"/>
      <w:r>
        <w:t>)</w:t>
      </w:r>
    </w:p>
  </w:comment>
  <w:comment w:id="994" w:author="Guillermo Gea Izquierdo" w:date="2019-07-30T15:19:00Z" w:initials="GG">
    <w:p w14:paraId="303F1FEF" w14:textId="0F5B36FF" w:rsidR="005A5D09" w:rsidRDefault="005A5D09">
      <w:pPr>
        <w:pStyle w:val="Textocomentario"/>
      </w:pPr>
      <w:r>
        <w:rPr>
          <w:rStyle w:val="Refdecomentario"/>
        </w:rPr>
        <w:annotationRef/>
      </w:r>
      <w:r>
        <w:t xml:space="preserve">No </w:t>
      </w:r>
      <w:proofErr w:type="spellStart"/>
      <w:r>
        <w:t>sé</w:t>
      </w:r>
      <w:proofErr w:type="spellEnd"/>
      <w:r>
        <w:t xml:space="preserve"> </w:t>
      </w:r>
      <w:proofErr w:type="spellStart"/>
      <w:r>
        <w:t>si</w:t>
      </w:r>
      <w:proofErr w:type="spellEnd"/>
      <w:r>
        <w:t xml:space="preserve"> </w:t>
      </w:r>
      <w:proofErr w:type="spellStart"/>
      <w:r>
        <w:t>esto</w:t>
      </w:r>
      <w:proofErr w:type="spellEnd"/>
      <w:r>
        <w:t xml:space="preserve"> </w:t>
      </w:r>
      <w:proofErr w:type="spellStart"/>
      <w:r>
        <w:t>pega</w:t>
      </w:r>
      <w:proofErr w:type="spellEnd"/>
      <w:r>
        <w:t xml:space="preserve"> </w:t>
      </w:r>
      <w:proofErr w:type="spellStart"/>
      <w:r>
        <w:t>aquí</w:t>
      </w:r>
      <w:proofErr w:type="spellEnd"/>
      <w:r>
        <w:t xml:space="preserve"> en la </w:t>
      </w:r>
      <w:proofErr w:type="spellStart"/>
      <w:r>
        <w:t>discusión</w:t>
      </w:r>
      <w:proofErr w:type="spellEnd"/>
    </w:p>
  </w:comment>
  <w:comment w:id="1040" w:author="Guillermo Gea Izquierdo" w:date="2019-07-30T15:25:00Z" w:initials="GG">
    <w:p w14:paraId="33641DC4" w14:textId="4E1295BE" w:rsidR="005A5D09" w:rsidRDefault="005A5D09">
      <w:pPr>
        <w:pStyle w:val="Textocomentario"/>
      </w:pPr>
      <w:r>
        <w:rPr>
          <w:rStyle w:val="Refdecomentario"/>
        </w:rPr>
        <w:annotationRef/>
      </w:r>
      <w:r>
        <w:t xml:space="preserve">He </w:t>
      </w:r>
      <w:proofErr w:type="spellStart"/>
      <w:r>
        <w:t>intentado</w:t>
      </w:r>
      <w:proofErr w:type="spellEnd"/>
      <w:r>
        <w:t xml:space="preserve"> </w:t>
      </w:r>
      <w:proofErr w:type="spellStart"/>
      <w:r>
        <w:t>arañar</w:t>
      </w:r>
      <w:proofErr w:type="spellEnd"/>
      <w:r>
        <w:t xml:space="preserve"> </w:t>
      </w:r>
      <w:proofErr w:type="spellStart"/>
      <w:r>
        <w:t>algunas</w:t>
      </w:r>
      <w:proofErr w:type="spellEnd"/>
      <w:r>
        <w:t xml:space="preserve"> </w:t>
      </w:r>
      <w:proofErr w:type="spellStart"/>
      <w:r>
        <w:t>citas</w:t>
      </w:r>
      <w:proofErr w:type="spellEnd"/>
      <w:r>
        <w:t xml:space="preserve"> </w:t>
      </w:r>
      <w:proofErr w:type="spellStart"/>
      <w:r>
        <w:t>más</w:t>
      </w:r>
      <w:proofErr w:type="spellEnd"/>
      <w:r>
        <w:t xml:space="preserve">, </w:t>
      </w:r>
      <w:proofErr w:type="spellStart"/>
      <w:r>
        <w:t>como</w:t>
      </w:r>
      <w:proofErr w:type="spellEnd"/>
      <w:r>
        <w:t xml:space="preserve"> </w:t>
      </w:r>
      <w:proofErr w:type="spellStart"/>
      <w:r>
        <w:t>ves</w:t>
      </w:r>
      <w:proofErr w:type="spellEnd"/>
      <w:r>
        <w:t>.</w:t>
      </w:r>
    </w:p>
  </w:comment>
  <w:comment w:id="1063" w:author="Guillermo Gea Izquierdo" w:date="2019-07-30T15:32:00Z" w:initials="GG">
    <w:p w14:paraId="5C3504B9" w14:textId="3A4FE97A" w:rsidR="005A5D09" w:rsidRDefault="005A5D09">
      <w:pPr>
        <w:pStyle w:val="Textocomentario"/>
      </w:pPr>
      <w:r>
        <w:rPr>
          <w:rStyle w:val="Refdecomentario"/>
        </w:rPr>
        <w:annotationRef/>
      </w:r>
      <w:proofErr w:type="spellStart"/>
      <w:r>
        <w:t>Posiblemente</w:t>
      </w:r>
      <w:proofErr w:type="spellEnd"/>
      <w:r>
        <w:t xml:space="preserve"> sea </w:t>
      </w:r>
      <w:proofErr w:type="spellStart"/>
      <w:r>
        <w:t>demasiadas</w:t>
      </w:r>
      <w:proofErr w:type="spellEnd"/>
      <w:r>
        <w:t xml:space="preserve"> </w:t>
      </w:r>
      <w:proofErr w:type="spellStart"/>
      <w:r>
        <w:t>autocitas</w:t>
      </w:r>
      <w:proofErr w:type="spellEnd"/>
      <w:r>
        <w:t xml:space="preserve">, </w:t>
      </w:r>
      <w:proofErr w:type="spellStart"/>
      <w:r>
        <w:t>yo</w:t>
      </w:r>
      <w:proofErr w:type="spellEnd"/>
      <w:r>
        <w:t xml:space="preserve"> </w:t>
      </w:r>
      <w:proofErr w:type="spellStart"/>
      <w:r>
        <w:t>las</w:t>
      </w:r>
      <w:proofErr w:type="spellEnd"/>
      <w:r>
        <w:t xml:space="preserve"> </w:t>
      </w:r>
      <w:proofErr w:type="spellStart"/>
      <w:r>
        <w:t>meto</w:t>
      </w:r>
      <w:proofErr w:type="spellEnd"/>
      <w:r>
        <w:t xml:space="preserve"> </w:t>
      </w:r>
      <w:proofErr w:type="spellStart"/>
      <w:r>
        <w:t>por</w:t>
      </w:r>
      <w:proofErr w:type="spellEnd"/>
      <w:r>
        <w:t xml:space="preserve"> </w:t>
      </w:r>
      <w:proofErr w:type="spellStart"/>
      <w:r>
        <w:t>si</w:t>
      </w:r>
      <w:proofErr w:type="spellEnd"/>
      <w:r>
        <w:t xml:space="preserve"> </w:t>
      </w:r>
      <w:proofErr w:type="spellStart"/>
      <w:r>
        <w:t>te</w:t>
      </w:r>
      <w:proofErr w:type="spellEnd"/>
      <w:r>
        <w:t xml:space="preserve"> son </w:t>
      </w:r>
      <w:proofErr w:type="spellStart"/>
      <w:r>
        <w:t>útiles</w:t>
      </w:r>
      <w:proofErr w:type="spellEnd"/>
      <w:r>
        <w:t xml:space="preserve"> (</w:t>
      </w:r>
      <w:proofErr w:type="spellStart"/>
      <w:r>
        <w:t>aunque</w:t>
      </w:r>
      <w:proofErr w:type="spellEnd"/>
      <w:r>
        <w:t xml:space="preserve"> </w:t>
      </w:r>
      <w:proofErr w:type="spellStart"/>
      <w:r>
        <w:t>por</w:t>
      </w:r>
      <w:proofErr w:type="spellEnd"/>
      <w:r>
        <w:t xml:space="preserve"> </w:t>
      </w:r>
      <w:proofErr w:type="spellStart"/>
      <w:r>
        <w:t>otro</w:t>
      </w:r>
      <w:proofErr w:type="spellEnd"/>
      <w:r>
        <w:t xml:space="preserve"> </w:t>
      </w:r>
      <w:proofErr w:type="spellStart"/>
      <w:r>
        <w:t>lado</w:t>
      </w:r>
      <w:proofErr w:type="spellEnd"/>
      <w:r>
        <w:t xml:space="preserve"> </w:t>
      </w:r>
      <w:proofErr w:type="spellStart"/>
      <w:r>
        <w:t>estoy</w:t>
      </w:r>
      <w:proofErr w:type="spellEnd"/>
      <w:r>
        <w:t xml:space="preserve"> </w:t>
      </w:r>
      <w:proofErr w:type="spellStart"/>
      <w:r>
        <w:t>quitando</w:t>
      </w:r>
      <w:proofErr w:type="spellEnd"/>
      <w:r>
        <w:t xml:space="preserve">, </w:t>
      </w:r>
      <w:proofErr w:type="spellStart"/>
      <w:r>
        <w:t>pero</w:t>
      </w:r>
      <w:proofErr w:type="spellEnd"/>
      <w:r>
        <w:t xml:space="preserve"> </w:t>
      </w:r>
      <w:proofErr w:type="spellStart"/>
      <w:r>
        <w:t>bueno</w:t>
      </w:r>
      <w:proofErr w:type="spellEnd"/>
      <w:r>
        <w:t>)</w:t>
      </w:r>
    </w:p>
  </w:comment>
  <w:comment w:id="1072" w:author="Guillermo Gea Izquierdo" w:date="2019-07-30T15:32:00Z" w:initials="GG">
    <w:p w14:paraId="65D9C129" w14:textId="5F3BAC14" w:rsidR="005A5D09" w:rsidRDefault="005A5D09">
      <w:pPr>
        <w:pStyle w:val="Textocomentario"/>
      </w:pPr>
      <w:r>
        <w:rPr>
          <w:rStyle w:val="Refdecomentario"/>
        </w:rPr>
        <w:annotationRef/>
      </w:r>
      <w:r>
        <w:t xml:space="preserve">Si </w:t>
      </w:r>
      <w:proofErr w:type="spellStart"/>
      <w:r>
        <w:t>te</w:t>
      </w:r>
      <w:proofErr w:type="spellEnd"/>
      <w:r>
        <w:t xml:space="preserve"> </w:t>
      </w:r>
      <w:proofErr w:type="spellStart"/>
      <w:r>
        <w:t>sobra</w:t>
      </w:r>
      <w:proofErr w:type="spellEnd"/>
      <w:r>
        <w:t xml:space="preserve"> </w:t>
      </w:r>
      <w:proofErr w:type="spellStart"/>
      <w:r>
        <w:t>quita</w:t>
      </w:r>
      <w:proofErr w:type="spellEnd"/>
      <w:r>
        <w:t xml:space="preserve"> </w:t>
      </w:r>
      <w:proofErr w:type="spellStart"/>
      <w:r>
        <w:t>éste</w:t>
      </w:r>
      <w:proofErr w:type="spellEnd"/>
      <w:r>
        <w:t xml:space="preserve"> </w:t>
      </w:r>
      <w:proofErr w:type="spellStart"/>
      <w:r>
        <w:t>que</w:t>
      </w:r>
      <w:proofErr w:type="spellEnd"/>
      <w:r>
        <w:t xml:space="preserve"> solo se </w:t>
      </w:r>
      <w:proofErr w:type="spellStart"/>
      <w:r>
        <w:t>cita</w:t>
      </w:r>
      <w:proofErr w:type="spellEnd"/>
      <w:r>
        <w:t xml:space="preserve"> </w:t>
      </w:r>
      <w:proofErr w:type="spellStart"/>
      <w:r>
        <w:t>una</w:t>
      </w:r>
      <w:proofErr w:type="spellEnd"/>
      <w:r>
        <w:t xml:space="preserve"> </w:t>
      </w:r>
      <w:proofErr w:type="spellStart"/>
      <w:r>
        <w:t>vez</w:t>
      </w:r>
      <w:proofErr w:type="spellEnd"/>
    </w:p>
  </w:comment>
  <w:comment w:id="1089" w:author="Guillermo Gea Izquierdo" w:date="2019-07-30T15:34:00Z" w:initials="GG">
    <w:p w14:paraId="4E3B04C6" w14:textId="2249A8A7" w:rsidR="005A5D09" w:rsidRDefault="005A5D09">
      <w:pPr>
        <w:pStyle w:val="Textocomentario"/>
      </w:pPr>
      <w:r>
        <w:rPr>
          <w:rStyle w:val="Refdecomentario"/>
        </w:rPr>
        <w:annotationRef/>
      </w:r>
      <w:proofErr w:type="spellStart"/>
      <w:r>
        <w:t>Falta</w:t>
      </w:r>
      <w:proofErr w:type="spellEnd"/>
      <w:r>
        <w:t xml:space="preserve"> parte de la </w:t>
      </w:r>
      <w:proofErr w:type="spellStart"/>
      <w:r>
        <w:t>cita</w:t>
      </w:r>
      <w:proofErr w:type="spellEnd"/>
      <w:r>
        <w:t>, completer.</w:t>
      </w:r>
    </w:p>
  </w:comment>
  <w:comment w:id="1110" w:author="Guillermo Gea Izquierdo" w:date="2019-07-30T12:31:00Z" w:initials="GG">
    <w:p w14:paraId="4ED373DE" w14:textId="26B2D75B" w:rsidR="005A5D09" w:rsidRDefault="005A5D09">
      <w:pPr>
        <w:pStyle w:val="Textocomentario"/>
      </w:pPr>
      <w:ins w:id="1112" w:author="Guillermo Gea Izquierdo" w:date="2019-07-30T12:30:00Z">
        <w:r>
          <w:rPr>
            <w:rStyle w:val="Refdecomentario"/>
          </w:rPr>
          <w:annotationRef/>
        </w:r>
      </w:ins>
      <w:r>
        <w:t xml:space="preserve">Hay </w:t>
      </w:r>
      <w:proofErr w:type="spellStart"/>
      <w:r>
        <w:t>algún</w:t>
      </w:r>
      <w:proofErr w:type="spellEnd"/>
      <w:r>
        <w:t xml:space="preserve"> </w:t>
      </w:r>
      <w:proofErr w:type="spellStart"/>
      <w:r>
        <w:t>artículo</w:t>
      </w:r>
      <w:proofErr w:type="spellEnd"/>
      <w:r>
        <w:t xml:space="preserve"> del </w:t>
      </w:r>
      <w:proofErr w:type="spellStart"/>
      <w:r>
        <w:t>tema</w:t>
      </w:r>
      <w:proofErr w:type="spellEnd"/>
      <w:r>
        <w:t xml:space="preserve"> </w:t>
      </w:r>
      <w:proofErr w:type="spellStart"/>
      <w:r>
        <w:t>más</w:t>
      </w:r>
      <w:proofErr w:type="spellEnd"/>
      <w:r>
        <w:t xml:space="preserve"> </w:t>
      </w:r>
      <w:proofErr w:type="spellStart"/>
      <w:r>
        <w:t>moderno</w:t>
      </w:r>
      <w:proofErr w:type="spellEnd"/>
      <w:r>
        <w:t xml:space="preserve"> (</w:t>
      </w:r>
      <w:proofErr w:type="spellStart"/>
      <w:r>
        <w:t>ahora</w:t>
      </w:r>
      <w:proofErr w:type="spellEnd"/>
      <w:r>
        <w:t xml:space="preserve"> no me </w:t>
      </w:r>
      <w:proofErr w:type="spellStart"/>
      <w:r>
        <w:t>viene</w:t>
      </w:r>
      <w:proofErr w:type="spellEnd"/>
      <w:r>
        <w:t xml:space="preserve"> a la </w:t>
      </w:r>
      <w:proofErr w:type="spellStart"/>
      <w:r>
        <w:t>cabeza</w:t>
      </w:r>
      <w:proofErr w:type="spellEnd"/>
      <w:r>
        <w:t xml:space="preserve">). </w:t>
      </w:r>
      <w:proofErr w:type="spellStart"/>
      <w:r>
        <w:t>Pero</w:t>
      </w:r>
      <w:proofErr w:type="spellEnd"/>
      <w:r>
        <w:t xml:space="preserve"> al </w:t>
      </w:r>
      <w:proofErr w:type="spellStart"/>
      <w:r>
        <w:t>menos</w:t>
      </w:r>
      <w:proofErr w:type="spellEnd"/>
      <w:r>
        <w:t xml:space="preserve"> hay </w:t>
      </w:r>
      <w:proofErr w:type="spellStart"/>
      <w:r>
        <w:t>que</w:t>
      </w:r>
      <w:proofErr w:type="spellEnd"/>
      <w:r>
        <w:t xml:space="preserve"> </w:t>
      </w:r>
      <w:proofErr w:type="spellStart"/>
      <w:r>
        <w:t>citar</w:t>
      </w:r>
      <w:proofErr w:type="spellEnd"/>
      <w:r>
        <w:t xml:space="preserve"> </w:t>
      </w:r>
      <w:proofErr w:type="spellStart"/>
      <w:r>
        <w:t>éste</w:t>
      </w:r>
      <w:proofErr w:type="spellEnd"/>
      <w:r>
        <w:t xml:space="preserve">: la </w:t>
      </w:r>
      <w:proofErr w:type="spellStart"/>
      <w:r>
        <w:t>tendencia</w:t>
      </w:r>
      <w:proofErr w:type="spellEnd"/>
      <w:r>
        <w:t xml:space="preserve"> </w:t>
      </w:r>
      <w:proofErr w:type="spellStart"/>
      <w:r>
        <w:t>positiva</w:t>
      </w:r>
      <w:proofErr w:type="spellEnd"/>
      <w:r>
        <w:t xml:space="preserve"> </w:t>
      </w:r>
      <w:proofErr w:type="spellStart"/>
      <w:r>
        <w:t>es</w:t>
      </w:r>
      <w:proofErr w:type="spellEnd"/>
      <w:r>
        <w:t xml:space="preserve"> solo en </w:t>
      </w:r>
      <w:proofErr w:type="spellStart"/>
      <w:r>
        <w:t>sitios</w:t>
      </w:r>
      <w:proofErr w:type="spellEnd"/>
      <w:r>
        <w:t xml:space="preserve"> </w:t>
      </w:r>
      <w:proofErr w:type="spellStart"/>
      <w:r>
        <w:t>fríos</w:t>
      </w:r>
      <w:proofErr w:type="spellEnd"/>
      <w:r>
        <w:t xml:space="preserve">/altos (y no </w:t>
      </w:r>
      <w:proofErr w:type="spellStart"/>
      <w:r>
        <w:t>siempre</w:t>
      </w:r>
      <w:proofErr w:type="spellEnd"/>
      <w:r>
        <w:t xml:space="preserve">, </w:t>
      </w:r>
      <w:proofErr w:type="spellStart"/>
      <w:r>
        <w:t>por</w:t>
      </w:r>
      <w:proofErr w:type="spellEnd"/>
      <w:r>
        <w:t xml:space="preserve"> </w:t>
      </w:r>
      <w:proofErr w:type="spellStart"/>
      <w:r>
        <w:t>eso</w:t>
      </w:r>
      <w:proofErr w:type="spellEnd"/>
      <w:r>
        <w:t xml:space="preserve"> </w:t>
      </w:r>
      <w:proofErr w:type="spellStart"/>
      <w:r>
        <w:t>pongo</w:t>
      </w:r>
      <w:proofErr w:type="spellEnd"/>
      <w:r>
        <w:t xml:space="preserve"> no-lineal). </w:t>
      </w:r>
    </w:p>
  </w:comment>
  <w:comment w:id="1116" w:author="Guillermo Gea Izquierdo" w:date="2019-07-30T15:43:00Z" w:initials="GG">
    <w:p w14:paraId="669CF0EF" w14:textId="619730A9" w:rsidR="005A5D09" w:rsidRDefault="005A5D09">
      <w:pPr>
        <w:pStyle w:val="Textocomentario"/>
      </w:pPr>
      <w:r>
        <w:rPr>
          <w:rStyle w:val="Refdecomentario"/>
        </w:rPr>
        <w:annotationRef/>
      </w:r>
      <w:r>
        <w:t xml:space="preserve">Hay </w:t>
      </w:r>
      <w:proofErr w:type="spellStart"/>
      <w:r>
        <w:t>muchas</w:t>
      </w:r>
      <w:proofErr w:type="spellEnd"/>
      <w:r>
        <w:t xml:space="preserve"> </w:t>
      </w:r>
      <w:proofErr w:type="spellStart"/>
      <w:r>
        <w:t>citas</w:t>
      </w:r>
      <w:proofErr w:type="spellEnd"/>
      <w:r>
        <w:t xml:space="preserve"> de </w:t>
      </w:r>
      <w:proofErr w:type="spellStart"/>
      <w:r>
        <w:t>sequía</w:t>
      </w:r>
      <w:proofErr w:type="spellEnd"/>
      <w:r>
        <w:t xml:space="preserve"> y </w:t>
      </w:r>
      <w:proofErr w:type="spellStart"/>
      <w:r>
        <w:t>clima</w:t>
      </w:r>
      <w:proofErr w:type="spellEnd"/>
      <w:r>
        <w:t xml:space="preserve">. </w:t>
      </w:r>
      <w:proofErr w:type="spellStart"/>
      <w:r>
        <w:t>Puedes</w:t>
      </w:r>
      <w:proofErr w:type="spellEnd"/>
      <w:r>
        <w:t xml:space="preserve"> </w:t>
      </w:r>
      <w:proofErr w:type="spellStart"/>
      <w:r>
        <w:t>quitar</w:t>
      </w:r>
      <w:proofErr w:type="spellEnd"/>
      <w:r>
        <w:t xml:space="preserve"> un par de </w:t>
      </w:r>
      <w:proofErr w:type="spellStart"/>
      <w:r>
        <w:t>ellas</w:t>
      </w:r>
      <w:proofErr w:type="spellEnd"/>
      <w:r>
        <w:t>.</w:t>
      </w:r>
    </w:p>
  </w:comment>
  <w:comment w:id="1125" w:author="Guillermo Gea Izquierdo" w:date="2019-07-30T15:45:00Z" w:initials="GG">
    <w:p w14:paraId="2177AA7C" w14:textId="5E4B8AFD" w:rsidR="00706531" w:rsidRDefault="00706531">
      <w:pPr>
        <w:pStyle w:val="Textocomentario"/>
      </w:pPr>
      <w:r>
        <w:rPr>
          <w:rStyle w:val="Refdecomentario"/>
        </w:rPr>
        <w:annotationRef/>
      </w:r>
      <w:r>
        <w:t xml:space="preserve">Lo </w:t>
      </w:r>
      <w:proofErr w:type="spellStart"/>
      <w:r>
        <w:t>mismo</w:t>
      </w:r>
      <w:proofErr w:type="spellEnd"/>
      <w:r>
        <w:t xml:space="preserve"> </w:t>
      </w:r>
      <w:proofErr w:type="spellStart"/>
      <w:proofErr w:type="gramStart"/>
      <w:r>
        <w:t>si</w:t>
      </w:r>
      <w:proofErr w:type="spellEnd"/>
      <w:r>
        <w:t xml:space="preserve">  </w:t>
      </w:r>
      <w:proofErr w:type="spellStart"/>
      <w:r>
        <w:t>te</w:t>
      </w:r>
      <w:proofErr w:type="spellEnd"/>
      <w:proofErr w:type="gramEnd"/>
      <w:r>
        <w:t xml:space="preserve"> </w:t>
      </w:r>
      <w:proofErr w:type="spellStart"/>
      <w:r>
        <w:t>puedes</w:t>
      </w:r>
      <w:proofErr w:type="spellEnd"/>
      <w:r>
        <w:t xml:space="preserve"> </w:t>
      </w:r>
      <w:proofErr w:type="spellStart"/>
      <w:r>
        <w:t>ahorrar</w:t>
      </w:r>
      <w:proofErr w:type="spellEnd"/>
      <w:r>
        <w:t xml:space="preserve"> </w:t>
      </w:r>
      <w:proofErr w:type="spellStart"/>
      <w:r>
        <w:t>uno</w:t>
      </w:r>
      <w:proofErr w:type="spellEnd"/>
      <w:r>
        <w:t xml:space="preserve"> de los 4 Vicente-</w:t>
      </w:r>
      <w:proofErr w:type="spellStart"/>
      <w:r>
        <w:t>Serrranos</w:t>
      </w:r>
      <w:proofErr w:type="spellEnd"/>
      <w:r>
        <w:t xml:space="preserve"> (a </w:t>
      </w:r>
      <w:proofErr w:type="spellStart"/>
      <w:r>
        <w:t>menos</w:t>
      </w:r>
      <w:proofErr w:type="spellEnd"/>
      <w:r>
        <w:t xml:space="preserve"> </w:t>
      </w:r>
      <w:proofErr w:type="spellStart"/>
      <w:r>
        <w:t>que</w:t>
      </w:r>
      <w:proofErr w:type="spellEnd"/>
      <w:r>
        <w:t xml:space="preserve"> no </w:t>
      </w:r>
      <w:proofErr w:type="spellStart"/>
      <w:r>
        <w:t>sean</w:t>
      </w:r>
      <w:proofErr w:type="spellEnd"/>
      <w:r>
        <w:t xml:space="preserve"> </w:t>
      </w:r>
      <w:proofErr w:type="spellStart"/>
      <w:r>
        <w:t>repetidas</w:t>
      </w:r>
      <w:proofErr w:type="spellEnd"/>
      <w:r>
        <w:t xml:space="preserve"> </w:t>
      </w:r>
      <w:proofErr w:type="spellStart"/>
      <w:r>
        <w:t>las</w:t>
      </w:r>
      <w:proofErr w:type="spellEnd"/>
      <w:r>
        <w:t xml:space="preserve"> </w:t>
      </w:r>
      <w:proofErr w:type="spellStart"/>
      <w:r>
        <w:t>citas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2EF18" w14:textId="77777777" w:rsidR="005A5D09" w:rsidRDefault="005A5D09">
      <w:pPr>
        <w:spacing w:before="0" w:after="0" w:line="240" w:lineRule="auto"/>
      </w:pPr>
      <w:r>
        <w:separator/>
      </w:r>
    </w:p>
  </w:endnote>
  <w:endnote w:type="continuationSeparator" w:id="0">
    <w:p w14:paraId="5108D140" w14:textId="77777777" w:rsidR="005A5D09" w:rsidRDefault="005A5D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64B75" w14:textId="77777777" w:rsidR="005A5D09" w:rsidRDefault="005A5D09" w:rsidP="00746E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B9A22B" w14:textId="77777777" w:rsidR="005A5D09" w:rsidRDefault="005A5D09" w:rsidP="00746EF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0BFC4" w14:textId="77777777" w:rsidR="005A5D09" w:rsidRDefault="005A5D09" w:rsidP="00746E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383F">
      <w:rPr>
        <w:rStyle w:val="Nmerodepgina"/>
        <w:noProof/>
      </w:rPr>
      <w:t>21</w:t>
    </w:r>
    <w:r>
      <w:rPr>
        <w:rStyle w:val="Nmerodepgina"/>
      </w:rPr>
      <w:fldChar w:fldCharType="end"/>
    </w:r>
  </w:p>
  <w:p w14:paraId="71A9948C" w14:textId="77777777" w:rsidR="005A5D09" w:rsidRDefault="005A5D09" w:rsidP="00746EF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A6CF3" w14:textId="77777777" w:rsidR="005A5D09" w:rsidRDefault="005A5D09">
      <w:r>
        <w:separator/>
      </w:r>
    </w:p>
  </w:footnote>
  <w:footnote w:type="continuationSeparator" w:id="0">
    <w:p w14:paraId="37BB775E" w14:textId="77777777" w:rsidR="005A5D09" w:rsidRDefault="005A5D09">
      <w:r>
        <w:continuationSeparator/>
      </w:r>
    </w:p>
  </w:footnote>
  <w:footnote w:id="1">
    <w:p w14:paraId="67AD4B47" w14:textId="693FC94B" w:rsidR="005A5D09" w:rsidRDefault="005A5D09">
      <w:pPr>
        <w:pStyle w:val="Textonotapie"/>
      </w:pPr>
      <w:r>
        <w:footnoteRef/>
      </w:r>
      <w:r>
        <w:t xml:space="preserve"> Author Contributions. AJPL, GGI and RZ conceived </w:t>
      </w:r>
      <w:del w:id="19" w:author="Guillermo Gea Izquierdo" w:date="2019-07-29T14:19:00Z">
        <w:r w:rsidDel="00746EF6">
          <w:delText>of or desi</w:delText>
        </w:r>
      </w:del>
      <w:del w:id="20" w:author="Guillermo Gea Izquierdo" w:date="2019-07-29T14:20:00Z">
        <w:r w:rsidDel="00746EF6">
          <w:delText xml:space="preserve">gn </w:delText>
        </w:r>
      </w:del>
      <w:r>
        <w:t>the study</w:t>
      </w:r>
      <w:del w:id="21" w:author="Guillermo Gea Izquierdo" w:date="2019-07-29T14:20:00Z">
        <w:r w:rsidDel="00746EF6">
          <w:delText>. AJPL, GGI and RZ</w:delText>
        </w:r>
      </w:del>
      <w:ins w:id="22" w:author="Guillermo Gea Izquierdo" w:date="2019-07-29T14:20:00Z">
        <w:r>
          <w:t>,</w:t>
        </w:r>
      </w:ins>
      <w:r>
        <w:t xml:space="preserve"> conducted </w:t>
      </w:r>
      <w:proofErr w:type="gramStart"/>
      <w:r>
        <w:t>field work</w:t>
      </w:r>
      <w:proofErr w:type="gramEnd"/>
      <w:r>
        <w:t xml:space="preserve"> and collected the data. AJPL and GGI conducted lab work </w:t>
      </w:r>
      <w:r w:rsidRPr="00746EF6">
        <w:rPr>
          <w:highlight w:val="yellow"/>
          <w:rPrChange w:id="23" w:author="Guillermo Gea Izquierdo" w:date="2019-07-29T14:21:00Z">
            <w:rPr/>
          </w:rPrChange>
        </w:rPr>
        <w:t>and led article preparation</w:t>
      </w:r>
      <w:r>
        <w:t xml:space="preserve">. AJPL analyzed data and </w:t>
      </w:r>
      <w:del w:id="24" w:author="Guillermo Gea Izquierdo" w:date="2019-07-29T14:20:00Z">
        <w:r w:rsidDel="00746EF6">
          <w:delText xml:space="preserve">wrote </w:delText>
        </w:r>
      </w:del>
      <w:ins w:id="25" w:author="Guillermo Gea Izquierdo" w:date="2019-07-29T14:20:00Z">
        <w:r>
          <w:t xml:space="preserve">led the writing of </w:t>
        </w:r>
      </w:ins>
      <w:r>
        <w:t>the paper. GGI and RZ contributed in the writing process. All authors contribute</w:t>
      </w:r>
      <w:ins w:id="26" w:author="Guillermo Gea Izquierdo" w:date="2019-07-29T14:20:00Z">
        <w:r>
          <w:t>d</w:t>
        </w:r>
      </w:ins>
      <w:r>
        <w:t xml:space="preserve">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A3DCC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98830D5"/>
    <w:multiLevelType w:val="hybridMultilevel"/>
    <w:tmpl w:val="D8F6E2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1AE401"/>
    <w:multiLevelType w:val="multilevel"/>
    <w:tmpl w:val="64800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9"/>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6"/>
  </w:num>
  <w:num w:numId="10">
    <w:abstractNumId w:val="3"/>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5331"/>
    <w:rsid w:val="00056137"/>
    <w:rsid w:val="00064EE0"/>
    <w:rsid w:val="0007436B"/>
    <w:rsid w:val="0009419A"/>
    <w:rsid w:val="00104414"/>
    <w:rsid w:val="00190BD1"/>
    <w:rsid w:val="001948CB"/>
    <w:rsid w:val="001C64E0"/>
    <w:rsid w:val="001F3C0C"/>
    <w:rsid w:val="00233C5B"/>
    <w:rsid w:val="00234AF7"/>
    <w:rsid w:val="00240B64"/>
    <w:rsid w:val="00256CFA"/>
    <w:rsid w:val="00263D23"/>
    <w:rsid w:val="00291AD1"/>
    <w:rsid w:val="002B1E81"/>
    <w:rsid w:val="002C31C2"/>
    <w:rsid w:val="00351084"/>
    <w:rsid w:val="0035487F"/>
    <w:rsid w:val="003D3D89"/>
    <w:rsid w:val="003E1611"/>
    <w:rsid w:val="00420DF6"/>
    <w:rsid w:val="004862A3"/>
    <w:rsid w:val="004B1C09"/>
    <w:rsid w:val="004E29B3"/>
    <w:rsid w:val="004F739C"/>
    <w:rsid w:val="00506F62"/>
    <w:rsid w:val="005301D5"/>
    <w:rsid w:val="00530C74"/>
    <w:rsid w:val="0053518A"/>
    <w:rsid w:val="005762A6"/>
    <w:rsid w:val="00590D07"/>
    <w:rsid w:val="005A4294"/>
    <w:rsid w:val="005A5D09"/>
    <w:rsid w:val="005C3B1B"/>
    <w:rsid w:val="005D08F6"/>
    <w:rsid w:val="005E0B78"/>
    <w:rsid w:val="005E43E8"/>
    <w:rsid w:val="00615D18"/>
    <w:rsid w:val="00646ED5"/>
    <w:rsid w:val="006A4C34"/>
    <w:rsid w:val="006A610D"/>
    <w:rsid w:val="006E2874"/>
    <w:rsid w:val="00704482"/>
    <w:rsid w:val="0070574B"/>
    <w:rsid w:val="00706531"/>
    <w:rsid w:val="007143E0"/>
    <w:rsid w:val="00746EF6"/>
    <w:rsid w:val="00764E79"/>
    <w:rsid w:val="00780880"/>
    <w:rsid w:val="00784D58"/>
    <w:rsid w:val="007D105D"/>
    <w:rsid w:val="007F71AF"/>
    <w:rsid w:val="00805627"/>
    <w:rsid w:val="00816BDF"/>
    <w:rsid w:val="0083115F"/>
    <w:rsid w:val="0083676F"/>
    <w:rsid w:val="00860C1F"/>
    <w:rsid w:val="00865B31"/>
    <w:rsid w:val="008A282F"/>
    <w:rsid w:val="008A30DB"/>
    <w:rsid w:val="008B013F"/>
    <w:rsid w:val="008D6863"/>
    <w:rsid w:val="008F7FED"/>
    <w:rsid w:val="009059DE"/>
    <w:rsid w:val="009100BE"/>
    <w:rsid w:val="0091731B"/>
    <w:rsid w:val="009545F5"/>
    <w:rsid w:val="00983C5C"/>
    <w:rsid w:val="009960B1"/>
    <w:rsid w:val="009A0451"/>
    <w:rsid w:val="009A65F9"/>
    <w:rsid w:val="009A71A3"/>
    <w:rsid w:val="009C3263"/>
    <w:rsid w:val="009C5DC6"/>
    <w:rsid w:val="009D1C40"/>
    <w:rsid w:val="009D5C53"/>
    <w:rsid w:val="009E69E5"/>
    <w:rsid w:val="00A240AF"/>
    <w:rsid w:val="00A30825"/>
    <w:rsid w:val="00A85910"/>
    <w:rsid w:val="00A977AF"/>
    <w:rsid w:val="00AA24FD"/>
    <w:rsid w:val="00AB6F91"/>
    <w:rsid w:val="00AE7B44"/>
    <w:rsid w:val="00B270A1"/>
    <w:rsid w:val="00B30CFF"/>
    <w:rsid w:val="00B41D41"/>
    <w:rsid w:val="00B86B75"/>
    <w:rsid w:val="00BC48D5"/>
    <w:rsid w:val="00C01EA3"/>
    <w:rsid w:val="00C07B98"/>
    <w:rsid w:val="00C36279"/>
    <w:rsid w:val="00C5442F"/>
    <w:rsid w:val="00C639DD"/>
    <w:rsid w:val="00C656ED"/>
    <w:rsid w:val="00C824BB"/>
    <w:rsid w:val="00C85368"/>
    <w:rsid w:val="00C86822"/>
    <w:rsid w:val="00CA2218"/>
    <w:rsid w:val="00CF4A40"/>
    <w:rsid w:val="00D1790C"/>
    <w:rsid w:val="00D2773A"/>
    <w:rsid w:val="00D51927"/>
    <w:rsid w:val="00DF45B9"/>
    <w:rsid w:val="00DF69E0"/>
    <w:rsid w:val="00E23152"/>
    <w:rsid w:val="00E2344F"/>
    <w:rsid w:val="00E243E2"/>
    <w:rsid w:val="00E24591"/>
    <w:rsid w:val="00E315A3"/>
    <w:rsid w:val="00E33793"/>
    <w:rsid w:val="00E3383F"/>
    <w:rsid w:val="00E6786B"/>
    <w:rsid w:val="00E905FC"/>
    <w:rsid w:val="00E9166D"/>
    <w:rsid w:val="00EB7249"/>
    <w:rsid w:val="00EC559F"/>
    <w:rsid w:val="00EE765E"/>
    <w:rsid w:val="00EF0287"/>
    <w:rsid w:val="00F12C77"/>
    <w:rsid w:val="00F32EA7"/>
    <w:rsid w:val="00F403DC"/>
    <w:rsid w:val="00F81E0E"/>
    <w:rsid w:val="00FB5B67"/>
    <w:rsid w:val="00FC5EFA"/>
    <w:rsid w:val="00FE20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6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256CFA"/>
    <w:rPr>
      <w:sz w:val="18"/>
      <w:szCs w:val="18"/>
    </w:rPr>
  </w:style>
  <w:style w:type="paragraph" w:styleId="Textocomentario">
    <w:name w:val="annotation text"/>
    <w:basedOn w:val="Normal"/>
    <w:link w:val="TextocomentarioCar"/>
    <w:semiHidden/>
    <w:unhideWhenUsed/>
    <w:rsid w:val="00256CFA"/>
    <w:pPr>
      <w:spacing w:line="240" w:lineRule="auto"/>
    </w:pPr>
    <w:rPr>
      <w:sz w:val="24"/>
    </w:rPr>
  </w:style>
  <w:style w:type="character" w:customStyle="1" w:styleId="TextocomentarioCar">
    <w:name w:val="Texto comentario Car"/>
    <w:basedOn w:val="Fuentedeprrafopredeter"/>
    <w:link w:val="Textocomentario"/>
    <w:semiHidden/>
    <w:rsid w:val="00256CFA"/>
  </w:style>
  <w:style w:type="paragraph" w:styleId="Asuntodelcomentario">
    <w:name w:val="annotation subject"/>
    <w:basedOn w:val="Textocomentario"/>
    <w:next w:val="Textocomentario"/>
    <w:link w:val="AsuntodelcomentarioCar"/>
    <w:semiHidden/>
    <w:unhideWhenUsed/>
    <w:rsid w:val="00256CFA"/>
    <w:rPr>
      <w:b/>
      <w:bCs/>
      <w:sz w:val="20"/>
      <w:szCs w:val="20"/>
    </w:rPr>
  </w:style>
  <w:style w:type="character" w:customStyle="1" w:styleId="AsuntodelcomentarioCar">
    <w:name w:val="Asunto del comentario Car"/>
    <w:basedOn w:val="TextocomentarioCar"/>
    <w:link w:val="Asuntodelcomentario"/>
    <w:semiHidden/>
    <w:rsid w:val="00256CFA"/>
    <w:rPr>
      <w:b/>
      <w:bCs/>
      <w:sz w:val="20"/>
      <w:szCs w:val="20"/>
    </w:rPr>
  </w:style>
  <w:style w:type="paragraph" w:styleId="Revisin">
    <w:name w:val="Revision"/>
    <w:hidden/>
    <w:semiHidden/>
    <w:rsid w:val="00420DF6"/>
    <w:pPr>
      <w:spacing w:after="0"/>
    </w:pPr>
    <w:rPr>
      <w:sz w:val="20"/>
    </w:rPr>
  </w:style>
  <w:style w:type="character" w:styleId="Hipervnculovisitado">
    <w:name w:val="FollowedHyperlink"/>
    <w:basedOn w:val="Fuentedeprrafopredeter"/>
    <w:rsid w:val="004F739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gea.guillermo@inia.es" TargetMode="External"/><Relationship Id="rId20" Type="http://schemas.openxmlformats.org/officeDocument/2006/relationships/hyperlink" Target="http://dx.doi.org/10.1111/j.1600-0706.2011.19372.x" TargetMode="External"/><Relationship Id="rId21" Type="http://schemas.openxmlformats.org/officeDocument/2006/relationships/hyperlink" Target="https://doi.org/10.1111/j.1365-2486.2004.00870.x" TargetMode="External"/><Relationship Id="rId22" Type="http://schemas.openxmlformats.org/officeDocument/2006/relationships/hyperlink" Target="http://dx.doi.org/10.1890/0012-9615(1997)067%5B0225:RGACFR%5D2.0.CO;2" TargetMode="External"/><Relationship Id="rId23" Type="http://schemas.openxmlformats.org/officeDocument/2006/relationships/hyperlink" Target="https://www.mdpi.com/1999-4907/9/9/524" TargetMode="External"/><Relationship Id="rId24" Type="http://schemas.openxmlformats.org/officeDocument/2006/relationships/hyperlink" Target="http://dx.doi.org/10.1111/j.1365-2486.2008.01570.x" TargetMode="External"/><Relationship Id="rId25" Type="http://schemas.openxmlformats.org/officeDocument/2006/relationships/hyperlink" Target="https://doi.org/10.1038/s41598-017-14283-2" TargetMode="External"/><Relationship Id="rId26" Type="http://schemas.openxmlformats.org/officeDocument/2006/relationships/hyperlink" Target="https://doi.org/10.1038/s41561-019-0318-6"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spei.csic.es/database.html" TargetMode="External"/><Relationship Id="rId12" Type="http://schemas.openxmlformats.org/officeDocument/2006/relationships/hyperlink" Target="http://www.ecopotential-project.eu/" TargetMode="External"/><Relationship Id="rId13" Type="http://schemas.openxmlformats.org/officeDocument/2006/relationships/hyperlink" Target="https://doi.org/10.3959/2008-6.1" TargetMode="External"/><Relationship Id="rId14" Type="http://schemas.openxmlformats.org/officeDocument/2006/relationships/hyperlink" Target="https://doi.org/10.3390/su11030704" TargetMode="External"/><Relationship Id="rId15" Type="http://schemas.openxmlformats.org/officeDocument/2006/relationships/hyperlink" Target="https://doi.org/10.1051/forest:2004017" TargetMode="External"/><Relationship Id="rId16" Type="http://schemas.openxmlformats.org/officeDocument/2006/relationships/hyperlink" Target="http://dx.doi.org/10.1111/gcb.13366" TargetMode="External"/><Relationship Id="rId17" Type="http://schemas.openxmlformats.org/officeDocument/2006/relationships/hyperlink" Target="http://dx.doi.org/10.1007/s10021-013-9719-3" TargetMode="External"/><Relationship Id="rId18" Type="http://schemas.openxmlformats.org/officeDocument/2006/relationships/hyperlink" Target="http://www.sciencedirect.com/science/article/pii/S0378112713003678" TargetMode="External"/><Relationship Id="rId19" Type="http://schemas.openxmlformats.org/officeDocument/2006/relationships/hyperlink" Target="http://dx.doi.org/10.1029/2008JD01020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jperez@ug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25</Pages>
  <Words>12571</Words>
  <Characters>69144</Characters>
  <Application>Microsoft Macintosh Word</Application>
  <DocSecurity>0</DocSecurity>
  <Lines>576</Lines>
  <Paragraphs>163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81552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
  <cp:keywords/>
  <cp:lastModifiedBy>Guillermo Gea Izquierdo</cp:lastModifiedBy>
  <cp:revision>105</cp:revision>
  <dcterms:created xsi:type="dcterms:W3CDTF">2019-07-15T14:19:00Z</dcterms:created>
  <dcterms:modified xsi:type="dcterms:W3CDTF">2019-07-30T13:46:00Z</dcterms:modified>
</cp:coreProperties>
</file>