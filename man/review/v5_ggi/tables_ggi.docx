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9BE25" w14:textId="79D506F1" w:rsidR="00D01ECA" w:rsidRDefault="00FE7174">
      <w:r>
        <w:rPr>
          <w:b/>
        </w:rPr>
        <w:t>Table 1.</w:t>
      </w:r>
      <w:r>
        <w:t xml:space="preserve"> Characteristics of sampled plot. </w:t>
      </w:r>
      <w:proofErr w:type="spellStart"/>
      <w:r>
        <w:t>Lat</w:t>
      </w:r>
      <w:proofErr w:type="spellEnd"/>
      <w:r>
        <w:t xml:space="preserve"> = latitude; Long = longitude. </w:t>
      </w:r>
      <w:proofErr w:type="spellStart"/>
      <w:r>
        <w:t>Dbh</w:t>
      </w:r>
      <w:proofErr w:type="spellEnd"/>
      <w:r>
        <w:t xml:space="preserve"> and height of all trees, Basal Area (BA), Density and SRD (Size ratio proportional to distance) are computed for all trees within a 10-m radius of focal trees (see methods). Temp</w:t>
      </w:r>
      <w:proofErr w:type="gramStart"/>
      <w:r>
        <w:t>.:</w:t>
      </w:r>
      <w:proofErr w:type="gramEnd"/>
      <w:r>
        <w:t xml:space="preserve"> annual average of mean monthly </w:t>
      </w:r>
      <w:proofErr w:type="spellStart"/>
      <w:r>
        <w:t>minimun</w:t>
      </w:r>
      <w:proofErr w:type="spellEnd"/>
      <w:r>
        <w:t xml:space="preserve"> and maximum temperatures. Values shown here correspond to site averages. Standard deviations are shown in parentheses. Different letters indicate statistically significant differences between sites (</w:t>
      </w:r>
      <w:proofErr w:type="spellStart"/>
      <w:r>
        <w:t>Kruskal</w:t>
      </w:r>
      <w:proofErr w:type="spellEnd"/>
      <w:r>
        <w:t>-Wallis test followed by Dunn’s test, p&lt;0.05).</w:t>
      </w:r>
      <w:ins w:id="0" w:author="Guillermo Gea Izquierdo" w:date="2019-07-29T13:04:00Z">
        <w:r w:rsidR="00ED34B1">
          <w:t xml:space="preserve"> Stands were </w:t>
        </w:r>
        <w:proofErr w:type="spellStart"/>
        <w:proofErr w:type="gramStart"/>
        <w:r w:rsidR="00ED34B1">
          <w:t>monospecific</w:t>
        </w:r>
        <w:proofErr w:type="spellEnd"/>
        <w:r w:rsidR="00ED34B1">
          <w:t>,</w:t>
        </w:r>
        <w:proofErr w:type="gramEnd"/>
        <w:r w:rsidR="00ED34B1">
          <w:t xml:space="preserve"> hence all </w:t>
        </w:r>
        <w:r w:rsidR="00967398">
          <w:t>results</w:t>
        </w:r>
        <w:r w:rsidR="00ED34B1">
          <w:t xml:space="preserve"> correspond </w:t>
        </w:r>
        <w:r w:rsidR="00967398">
          <w:t>to oak data</w:t>
        </w:r>
        <w:r w:rsidR="00ED34B1">
          <w:t>.</w:t>
        </w:r>
      </w:ins>
    </w:p>
    <w:tbl>
      <w:tblPr>
        <w:tblW w:w="4815" w:type="pct"/>
        <w:tblInd w:w="130" w:type="dxa"/>
        <w:tblLook w:val="04A0" w:firstRow="1" w:lastRow="0" w:firstColumn="1" w:lastColumn="0" w:noHBand="0" w:noVBand="1"/>
      </w:tblPr>
      <w:tblGrid>
        <w:gridCol w:w="706"/>
        <w:gridCol w:w="619"/>
        <w:gridCol w:w="592"/>
        <w:gridCol w:w="1158"/>
        <w:gridCol w:w="637"/>
        <w:gridCol w:w="592"/>
        <w:gridCol w:w="1106"/>
        <w:gridCol w:w="716"/>
        <w:gridCol w:w="850"/>
        <w:gridCol w:w="847"/>
        <w:gridCol w:w="958"/>
        <w:gridCol w:w="831"/>
        <w:gridCol w:w="896"/>
        <w:gridCol w:w="986"/>
        <w:gridCol w:w="1013"/>
        <w:gridCol w:w="904"/>
        <w:gridCol w:w="204"/>
      </w:tblGrid>
      <w:tr w:rsidR="005A4347" w14:paraId="0A8C02A8" w14:textId="77777777" w:rsidTr="005A4347">
        <w:trPr>
          <w:gridAfter w:val="1"/>
          <w:wAfter w:w="75" w:type="pct"/>
          <w:cantSplit/>
          <w:trHeight w:val="427"/>
          <w:tblHeader/>
        </w:trPr>
        <w:tc>
          <w:tcPr>
            <w:tcW w:w="2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6D29" w14:textId="77777777" w:rsidR="00D01ECA" w:rsidRDefault="00D01ECA" w:rsidP="005A4347">
            <w:pPr>
              <w:spacing w:before="0" w:after="0"/>
              <w:ind w:left="-134" w:firstLine="134"/>
              <w:jc w:val="center"/>
            </w:pPr>
          </w:p>
        </w:tc>
        <w:tc>
          <w:tcPr>
            <w:tcW w:w="2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6E9A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BFF8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6583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12F4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F59B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406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026A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1238" w:type="pct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84D0" w14:textId="77777777"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1700" w:type="pct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CD0B" w14:textId="5262B5E0" w:rsidR="00D01ECA" w:rsidRDefault="004C5FB6" w:rsidP="004C5FB6">
            <w:pPr>
              <w:spacing w:before="0" w:after="0"/>
              <w:jc w:val="center"/>
            </w:pPr>
            <w:ins w:id="1" w:author="Guillermo Gea Izquierdo" w:date="2019-07-29T13:03:00Z">
              <w:r>
                <w:rPr>
                  <w:rFonts w:ascii="Arial" w:eastAsia="Arial" w:hAnsi="Arial" w:cs="Arial"/>
                  <w:b/>
                  <w:i/>
                  <w:color w:val="000000"/>
                  <w:sz w:val="16"/>
                  <w:szCs w:val="16"/>
                </w:rPr>
                <w:t xml:space="preserve">Stand </w:t>
              </w:r>
            </w:ins>
            <w:del w:id="2" w:author="Guillermo Gea Izquierdo" w:date="2019-07-29T13:03:00Z">
              <w:r w:rsidR="00FE7174" w:rsidDel="004C5FB6">
                <w:rPr>
                  <w:rFonts w:ascii="Arial" w:eastAsia="Arial" w:hAnsi="Arial" w:cs="Arial"/>
                  <w:b/>
                  <w:i/>
                  <w:color w:val="000000"/>
                  <w:sz w:val="16"/>
                  <w:szCs w:val="16"/>
                </w:rPr>
                <w:delText>C</w:delText>
              </w:r>
            </w:del>
            <w:ins w:id="3" w:author="Guillermo Gea Izquierdo" w:date="2019-07-29T13:03:00Z">
              <w:r>
                <w:rPr>
                  <w:rFonts w:ascii="Arial" w:eastAsia="Arial" w:hAnsi="Arial" w:cs="Arial"/>
                  <w:b/>
                  <w:i/>
                  <w:color w:val="000000"/>
                  <w:sz w:val="16"/>
                  <w:szCs w:val="16"/>
                </w:rPr>
                <w:t>c</w:t>
              </w:r>
            </w:ins>
            <w:r w:rsidR="00FE7174"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ompetition</w:t>
            </w:r>
          </w:p>
        </w:tc>
      </w:tr>
      <w:tr w:rsidR="005A4347" w14:paraId="25F7A4F8" w14:textId="77777777" w:rsidTr="005A4347">
        <w:trPr>
          <w:cantSplit/>
          <w:trHeight w:val="421"/>
          <w:tblHeader/>
        </w:trPr>
        <w:tc>
          <w:tcPr>
            <w:tcW w:w="25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8A79" w14:textId="77777777" w:rsidR="00D01ECA" w:rsidRDefault="00FE7174" w:rsidP="005A4347">
            <w:pPr>
              <w:spacing w:before="40" w:after="40"/>
              <w:ind w:left="-134" w:right="100" w:firstLine="134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22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1A93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(°)</w:t>
            </w:r>
          </w:p>
        </w:tc>
        <w:tc>
          <w:tcPr>
            <w:tcW w:w="21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525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42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C4C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23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B7D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21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896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406" w:type="pct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1DE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2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6A8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# </w:t>
            </w:r>
            <w:proofErr w:type="gram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trees</w:t>
            </w:r>
            <w:proofErr w:type="gram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(# cores)</w:t>
            </w:r>
          </w:p>
        </w:tc>
        <w:tc>
          <w:tcPr>
            <w:tcW w:w="3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8773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(cm)</w:t>
            </w:r>
          </w:p>
        </w:tc>
        <w:tc>
          <w:tcPr>
            <w:tcW w:w="31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1F6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352" w:type="pct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212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3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30AD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32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4B8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36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EBA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37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6A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407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E56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5A4347" w14:paraId="1541AD33" w14:textId="77777777" w:rsidTr="005A4347">
        <w:trPr>
          <w:cantSplit/>
          <w:trHeight w:val="421"/>
        </w:trPr>
        <w:tc>
          <w:tcPr>
            <w:tcW w:w="2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7DEF" w14:textId="77777777" w:rsidR="00D01ECA" w:rsidRDefault="00FE7174" w:rsidP="005A4347">
            <w:pPr>
              <w:spacing w:before="40" w:after="40"/>
              <w:ind w:left="-134" w:right="100" w:firstLine="134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0A5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C27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34E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94C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70B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406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98F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263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00B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3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7DE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3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436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352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D3B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305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9CC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3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45A8" w14:textId="77777777" w:rsidR="005A4347" w:rsidRDefault="00FE717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10.8 </w:t>
            </w:r>
          </w:p>
          <w:p w14:paraId="211B081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(4.4)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proofErr w:type="gramEnd"/>
          </w:p>
        </w:tc>
        <w:tc>
          <w:tcPr>
            <w:tcW w:w="3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12F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39.13 (24.31) a</w:t>
            </w:r>
          </w:p>
        </w:tc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A70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407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D02D" w14:textId="77777777" w:rsidR="005A4347" w:rsidRDefault="00FE717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0.91 </w:t>
            </w:r>
          </w:p>
          <w:p w14:paraId="6ADC01E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(0.63)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proofErr w:type="gramEnd"/>
          </w:p>
        </w:tc>
      </w:tr>
      <w:tr w:rsidR="005A4347" w14:paraId="4DDF6930" w14:textId="77777777" w:rsidTr="005A4347">
        <w:trPr>
          <w:cantSplit/>
          <w:trHeight w:val="1008"/>
        </w:trPr>
        <w:tc>
          <w:tcPr>
            <w:tcW w:w="25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2C83" w14:textId="77777777" w:rsidR="00D01ECA" w:rsidRDefault="00FE7174" w:rsidP="005A4347">
            <w:pPr>
              <w:spacing w:before="40" w:after="40"/>
              <w:ind w:left="-134" w:right="100" w:firstLine="134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4CC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F23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2C7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3D5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2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609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406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780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263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43D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3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4C4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31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153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352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952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305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DF8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3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CFF3" w14:textId="77777777" w:rsidR="005A4347" w:rsidRDefault="00FE717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9.0</w:t>
            </w:r>
          </w:p>
          <w:p w14:paraId="27E686E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(2.8)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  <w:proofErr w:type="gramEnd"/>
          </w:p>
        </w:tc>
        <w:tc>
          <w:tcPr>
            <w:tcW w:w="36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104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18.02 (7.11)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ab</w:t>
            </w:r>
            <w:proofErr w:type="spellEnd"/>
          </w:p>
        </w:tc>
        <w:tc>
          <w:tcPr>
            <w:tcW w:w="37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805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407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19F7" w14:textId="77777777" w:rsidR="005A4347" w:rsidRDefault="00FE717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0.89 </w:t>
            </w:r>
          </w:p>
          <w:p w14:paraId="26BA230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(0.44)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proofErr w:type="gramEnd"/>
          </w:p>
        </w:tc>
      </w:tr>
      <w:tr w:rsidR="005A4347" w14:paraId="1BD10898" w14:textId="77777777" w:rsidTr="005A4347">
        <w:trPr>
          <w:cantSplit/>
          <w:trHeight w:val="421"/>
        </w:trPr>
        <w:tc>
          <w:tcPr>
            <w:tcW w:w="259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2A83" w14:textId="77777777" w:rsidR="00D01ECA" w:rsidRDefault="00FE7174" w:rsidP="005A4347">
            <w:pPr>
              <w:spacing w:before="40" w:after="40"/>
              <w:ind w:left="-134" w:right="100" w:firstLine="134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22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8F6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21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060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856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23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24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21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AAF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406" w:type="pct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A34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263" w:type="pct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092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312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EAA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31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8EB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352" w:type="pct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B79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72.6 (11.1) b</w:t>
            </w:r>
          </w:p>
        </w:tc>
        <w:tc>
          <w:tcPr>
            <w:tcW w:w="305" w:type="pct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CD0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329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5F56" w14:textId="77777777" w:rsidR="005A4347" w:rsidRDefault="00FE7174" w:rsidP="00FE7174">
            <w:pPr>
              <w:spacing w:before="40" w:after="40"/>
              <w:ind w:left="100" w:right="184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9.7</w:t>
            </w:r>
          </w:p>
          <w:p w14:paraId="20164A80" w14:textId="77777777" w:rsidR="00D01ECA" w:rsidRDefault="00FE7174" w:rsidP="00FE7174">
            <w:pPr>
              <w:spacing w:before="40" w:after="40"/>
              <w:ind w:left="100" w:right="184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(3.6)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ab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C55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11.64 (5.47) b</w:t>
            </w:r>
          </w:p>
        </w:tc>
        <w:tc>
          <w:tcPr>
            <w:tcW w:w="372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DD2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407" w:type="pct"/>
            <w:gridSpan w:val="2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7031" w14:textId="77777777" w:rsidR="005A4347" w:rsidRDefault="00FE7174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11111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1.11 </w:t>
            </w:r>
          </w:p>
          <w:p w14:paraId="64BC032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(0.52) </w:t>
            </w: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  <w:proofErr w:type="gramEnd"/>
          </w:p>
        </w:tc>
      </w:tr>
    </w:tbl>
    <w:p w14:paraId="3D436F82" w14:textId="77777777" w:rsidR="00D01ECA" w:rsidRDefault="00D01ECA">
      <w:pPr>
        <w:pStyle w:val="Ttulo5"/>
      </w:pPr>
      <w:bookmarkStart w:id="4" w:name="section"/>
      <w:bookmarkEnd w:id="4"/>
    </w:p>
    <w:p w14:paraId="5F19A238" w14:textId="31C4F520" w:rsidR="00D01ECA" w:rsidRDefault="00FE7174">
      <w:r>
        <w:rPr>
          <w:b/>
        </w:rPr>
        <w:t>Table 2.</w:t>
      </w:r>
      <w:r>
        <w:t xml:space="preserve"> Characteristics of the mean tree ring chronologies. Values of </w:t>
      </w:r>
      <w:del w:id="5" w:author="Guillermo Gea Izquierdo" w:date="2019-07-29T13:05:00Z">
        <w:r w:rsidDel="00E03BA4">
          <w:delText xml:space="preserve">the </w:delText>
        </w:r>
      </w:del>
      <w:r>
        <w:t xml:space="preserve">length </w:t>
      </w:r>
      <w:del w:id="6" w:author="Guillermo Gea Izquierdo" w:date="2019-07-29T13:05:00Z">
        <w:r w:rsidDel="00E03BA4">
          <w:delText>year in</w:delText>
        </w:r>
      </w:del>
      <w:ins w:id="7" w:author="Guillermo Gea Izquierdo" w:date="2019-07-29T13:05:00Z">
        <w:r w:rsidR="00E03BA4">
          <w:t>between</w:t>
        </w:r>
      </w:ins>
      <w:r>
        <w:t xml:space="preserve"> </w:t>
      </w:r>
      <w:del w:id="8" w:author="Guillermo Gea Izquierdo" w:date="2019-07-29T13:05:00Z">
        <w:r w:rsidDel="00E03BA4">
          <w:delText xml:space="preserve">parenthesis </w:delText>
        </w:r>
      </w:del>
      <w:ins w:id="9" w:author="Guillermo Gea Izquierdo" w:date="2019-07-29T13:05:00Z">
        <w:r w:rsidR="00E03BA4">
          <w:t xml:space="preserve">parentheses </w:t>
        </w:r>
      </w:ins>
      <w:r>
        <w:t xml:space="preserve">indicate </w:t>
      </w:r>
      <w:ins w:id="10" w:author="Guillermo Gea Izquierdo" w:date="2019-07-29T13:05:00Z">
        <w:r w:rsidR="00E03BA4">
          <w:t xml:space="preserve">number of </w:t>
        </w:r>
      </w:ins>
      <w:r>
        <w:t xml:space="preserve">years replicated with more than five series. RW = mean annual ring width (standard deviation in parenthesis). MS = mean sensitivity. </w:t>
      </w:r>
      <w:proofErr w:type="gramStart"/>
      <w:r>
        <w:t>AR(</w:t>
      </w:r>
      <w:proofErr w:type="gramEnd"/>
      <w:r>
        <w:t xml:space="preserve">1) = mean autocorrelation of raw series. </w:t>
      </w:r>
      <w:proofErr w:type="spellStart"/>
      <w:r>
        <w:t>Rbt</w:t>
      </w:r>
      <w:proofErr w:type="spellEnd"/>
      <w:r>
        <w:t xml:space="preserve"> = mean correlation between series. EPS = mean expressed population signal. EPS and </w:t>
      </w:r>
      <w:proofErr w:type="spellStart"/>
      <w:r>
        <w:t>Rbt</w:t>
      </w:r>
      <w:proofErr w:type="spellEnd"/>
      <w:r>
        <w:t xml:space="preserve"> </w:t>
      </w:r>
      <w:del w:id="11" w:author="Guillermo Gea Izquierdo" w:date="2019-07-29T13:06:00Z">
        <w:r w:rsidDel="00C66DEF">
          <w:delText xml:space="preserve">are </w:delText>
        </w:r>
      </w:del>
      <w:ins w:id="12" w:author="Guillermo Gea Izquierdo" w:date="2019-07-29T13:06:00Z">
        <w:r w:rsidR="00C66DEF">
          <w:t xml:space="preserve">were </w:t>
        </w:r>
      </w:ins>
      <w:r>
        <w:t>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717"/>
        <w:gridCol w:w="717"/>
      </w:tblGrid>
      <w:tr w:rsidR="00D01ECA" w14:paraId="7FA0FD57" w14:textId="77777777">
        <w:trPr>
          <w:cantSplit/>
          <w:trHeight w:val="294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2FE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CBC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5C3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9C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0FE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trees</w:t>
            </w:r>
            <w:proofErr w:type="gramEnd"/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061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cores</w:t>
            </w:r>
            <w:proofErr w:type="gramEnd"/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5D2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0DC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F03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</w:t>
            </w:r>
            <w:proofErr w:type="gramEnd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1)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AB00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  <w:proofErr w:type="spellEnd"/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C3C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D01ECA" w14:paraId="7210775B" w14:textId="77777777">
        <w:trPr>
          <w:cantSplit/>
          <w:trHeight w:val="276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E51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B88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526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5C8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DE2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EEC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923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5C7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DB9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A0B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BE9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D01ECA" w14:paraId="21C83121" w14:textId="77777777">
        <w:trPr>
          <w:cantSplit/>
          <w:trHeight w:val="276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D49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B2D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EA6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346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3C1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408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F23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A44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8E9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C7B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8C4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D01ECA" w14:paraId="6DBAB356" w14:textId="77777777">
        <w:trPr>
          <w:cantSplit/>
          <w:trHeight w:val="276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799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249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92E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333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8EE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254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349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55B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D9F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122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11B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14:paraId="2E7EDA1D" w14:textId="77777777" w:rsidR="00D01ECA" w:rsidRDefault="00D01ECA">
      <w:pPr>
        <w:pStyle w:val="Ttulo5"/>
      </w:pPr>
      <w:bookmarkStart w:id="13" w:name="section-1"/>
      <w:bookmarkEnd w:id="13"/>
    </w:p>
    <w:p w14:paraId="5382455A" w14:textId="77777777" w:rsidR="00D01ECA" w:rsidRDefault="00FE7174">
      <w:r>
        <w:rPr>
          <w:b/>
        </w:rPr>
        <w:t>Table 3.</w:t>
      </w:r>
      <w:r>
        <w:t xml:space="preserve"> </w:t>
      </w:r>
      <w:proofErr w:type="gramStart"/>
      <w:r>
        <w:t>Robust two-way ANOVAs of the resilience metrics of greenness (EVI) and tree-growth (BAI) for the two drought events (in 2005 and 2012) and site.</w:t>
      </w:r>
      <w:proofErr w:type="gram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1206"/>
        <w:gridCol w:w="961"/>
        <w:gridCol w:w="411"/>
        <w:gridCol w:w="1206"/>
        <w:gridCol w:w="961"/>
        <w:gridCol w:w="411"/>
        <w:gridCol w:w="1206"/>
        <w:gridCol w:w="961"/>
      </w:tblGrid>
      <w:tr w:rsidR="00D01ECA" w14:paraId="4954149F" w14:textId="77777777">
        <w:trPr>
          <w:cantSplit/>
          <w:trHeight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7E16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FD84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7D88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964F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2E9C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15AC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6332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245F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D01ECA" w14:paraId="0705037F" w14:textId="77777777">
        <w:trPr>
          <w:cantSplit/>
          <w:trHeight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F5DF" w14:textId="77777777"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4B3E" w14:textId="77777777"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848E" w14:textId="77777777"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1F51" w14:textId="77777777"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3733" w14:textId="77777777" w:rsidR="00D01ECA" w:rsidRDefault="00FE7174">
            <w:pPr>
              <w:spacing w:before="0" w:after="0"/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  <w:proofErr w:type="gramEnd"/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7206" w14:textId="77777777"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297E" w14:textId="77777777"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B465" w14:textId="4D6D00AC" w:rsidR="00D01ECA" w:rsidRDefault="00E94861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56A5" w14:textId="77777777"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A426" w14:textId="77777777"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2617" w14:textId="77777777" w:rsidR="00D01ECA" w:rsidRDefault="00FE7174">
            <w:pPr>
              <w:spacing w:before="0" w:after="0"/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D01ECA" w14:paraId="06D74203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C90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B343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E12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E6B7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BCA4" w14:textId="77777777" w:rsidR="00D01ECA" w:rsidRDefault="00FE7174">
            <w:pPr>
              <w:spacing w:before="40" w:after="40"/>
              <w:ind w:left="100" w:right="100"/>
              <w:jc w:val="right"/>
            </w:pPr>
            <w:commentRangeStart w:id="14"/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  <w:commentRangeEnd w:id="14"/>
            <w:r w:rsidR="00E94861">
              <w:rPr>
                <w:rStyle w:val="Refdecomentario"/>
              </w:rPr>
              <w:commentReference w:id="14"/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C854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15F5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30DE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9ED2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C6F8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C221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 w14:paraId="781F959B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254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4433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3AD5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E334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3C53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0E80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0FE0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FA3C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C54A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542A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B684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 w14:paraId="407A80A2" w14:textId="77777777">
        <w:trPr>
          <w:cantSplit/>
          <w:trHeight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493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21E5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Drought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event</w:t>
            </w:r>
            <w:proofErr w:type="gram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:Site</w:t>
            </w:r>
            <w:proofErr w:type="spellEnd"/>
            <w:proofErr w:type="gramEnd"/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105A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3572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2DB6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43AE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5CA1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64FB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B88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76CC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3797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D01ECA" w14:paraId="073E4130" w14:textId="77777777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AC8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A38B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BF92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2719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A2A6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BFD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F5DD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14FE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624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8646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EE6B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 w14:paraId="23FD3B78" w14:textId="77777777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786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B01C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C790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AB4B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16C3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31BA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A3D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6C71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136D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1768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F6AE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D01ECA" w14:paraId="3C33F5C6" w14:textId="77777777">
        <w:trPr>
          <w:cantSplit/>
          <w:trHeight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1E4B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09D3" w14:textId="77777777"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B0AE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D290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9F80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CC6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D878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39A7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8F23" w14:textId="77777777"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18E5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C151" w14:textId="77777777"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</w:tbl>
    <w:p w14:paraId="3068935C" w14:textId="77777777" w:rsidR="00D01ECA" w:rsidRDefault="00D01ECA">
      <w:pPr>
        <w:pStyle w:val="Ttulo5"/>
      </w:pPr>
      <w:bookmarkStart w:id="15" w:name="section-2"/>
      <w:bookmarkEnd w:id="15"/>
    </w:p>
    <w:p w14:paraId="36E9EF83" w14:textId="5A8DD8B5" w:rsidR="00D01ECA" w:rsidRDefault="00FE7174">
      <w:r>
        <w:rPr>
          <w:b/>
        </w:rPr>
        <w:t>Table S1.</w:t>
      </w:r>
      <w:r>
        <w:t xml:space="preserve"> </w:t>
      </w:r>
      <w:proofErr w:type="gramStart"/>
      <w:r>
        <w:t>Robust measures of central tendency of resilience indices for greenness (EVI) grouped by drought events, site and interaction.</w:t>
      </w:r>
      <w:proofErr w:type="gramEnd"/>
      <w:r>
        <w:t xml:space="preserve"> Measures of central tendency are M-estimators based on Huber’s Psi (see material and methods). 95 % confidence intervals using </w:t>
      </w:r>
      <w:proofErr w:type="gramStart"/>
      <w:r>
        <w:t>3000 bootstrap</w:t>
      </w:r>
      <w:proofErr w:type="gramEnd"/>
      <w:r>
        <w:t xml:space="preserve"> are included </w:t>
      </w:r>
      <w:del w:id="16" w:author="Guillermo Gea Izquierdo" w:date="2019-07-29T13:07:00Z">
        <w:r w:rsidDel="00E94861">
          <w:delText xml:space="preserve">in </w:delText>
        </w:r>
      </w:del>
      <w:ins w:id="17" w:author="Guillermo Gea Izquierdo" w:date="2019-07-29T13:07:00Z">
        <w:r w:rsidR="00E94861">
          <w:t xml:space="preserve">between </w:t>
        </w:r>
      </w:ins>
      <w:r>
        <w:t>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267"/>
        <w:gridCol w:w="1316"/>
        <w:gridCol w:w="1316"/>
        <w:gridCol w:w="1316"/>
        <w:gridCol w:w="267"/>
        <w:gridCol w:w="1316"/>
        <w:gridCol w:w="1316"/>
        <w:gridCol w:w="1316"/>
        <w:gridCol w:w="267"/>
        <w:gridCol w:w="1316"/>
        <w:gridCol w:w="1316"/>
        <w:gridCol w:w="1316"/>
      </w:tblGrid>
      <w:tr w:rsidR="00D01ECA" w14:paraId="57A0BA47" w14:textId="77777777">
        <w:trPr>
          <w:cantSplit/>
          <w:trHeight w:val="132"/>
          <w:tblHeader/>
          <w:jc w:val="center"/>
        </w:trPr>
        <w:tc>
          <w:tcPr>
            <w:tcW w:w="16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4C2E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6783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EE85" w14:textId="77777777"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4DBE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3B4E" w14:textId="77777777"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EB8A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DC8F" w14:textId="5001B9F5" w:rsidR="00D01ECA" w:rsidRDefault="004E5652">
            <w:pPr>
              <w:spacing w:before="0" w:after="0"/>
              <w:jc w:val="center"/>
            </w:pPr>
            <w:ins w:id="18" w:author="Guillermo Gea Izquierdo" w:date="2019-07-30T11:47:00Z">
              <w:r>
                <w:t>Total????</w:t>
              </w:r>
            </w:ins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21B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3C93" w14:textId="77777777" w:rsidR="00D01ECA" w:rsidRDefault="00D01ECA">
            <w:pPr>
              <w:spacing w:before="0" w:after="0"/>
              <w:jc w:val="center"/>
            </w:pPr>
          </w:p>
        </w:tc>
      </w:tr>
      <w:tr w:rsidR="00D01ECA" w14:paraId="6C7ACA9F" w14:textId="77777777">
        <w:trPr>
          <w:cantSplit/>
          <w:trHeight w:val="273"/>
          <w:tblHeader/>
          <w:jc w:val="center"/>
        </w:trPr>
        <w:tc>
          <w:tcPr>
            <w:tcW w:w="16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1EB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Oak populations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5188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911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128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592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EE2D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0E1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393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B6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B256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5C9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F46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14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D01ECA" w14:paraId="1BC90F41" w14:textId="77777777">
        <w:trPr>
          <w:cantSplit/>
          <w:trHeight w:val="253"/>
          <w:jc w:val="center"/>
        </w:trPr>
        <w:tc>
          <w:tcPr>
            <w:tcW w:w="167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222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389E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F38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F5F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B4E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FA8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B7E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EED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54D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DEE1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3EE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ADD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DD3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D01ECA" w14:paraId="6B180D42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FCE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8D39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87B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5B2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3D9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845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719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91D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BDF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BD4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C24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F3B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A07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D01ECA" w14:paraId="5FAB4DD2" w14:textId="77777777">
        <w:trPr>
          <w:cantSplit/>
          <w:trHeight w:val="255"/>
          <w:jc w:val="center"/>
        </w:trPr>
        <w:tc>
          <w:tcPr>
            <w:tcW w:w="1677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8BE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BD41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F4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DEA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CD0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E13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5E0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3B1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D2C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B61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BCB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A37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41C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D01ECA" w14:paraId="272AC423" w14:textId="77777777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60DB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9D29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DB1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560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E4A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896C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DB4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69D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2DB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FD66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15F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509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41E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D01ECA" w14:paraId="63F0511A" w14:textId="77777777">
        <w:trPr>
          <w:cantSplit/>
          <w:trHeight w:val="224"/>
          <w:jc w:val="center"/>
        </w:trPr>
        <w:tc>
          <w:tcPr>
            <w:tcW w:w="167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334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00D8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193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160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6D4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0900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EE0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A3F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37D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D9CD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500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41F4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16B0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  <w:tr w:rsidR="00D01ECA" w14:paraId="409B140E" w14:textId="77777777">
        <w:trPr>
          <w:cantSplit/>
          <w:trHeight w:val="257"/>
          <w:jc w:val="center"/>
        </w:trPr>
        <w:tc>
          <w:tcPr>
            <w:tcW w:w="167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3341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122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AF0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43E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129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DEE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79B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283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B18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948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156C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BF47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F5C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</w:tbl>
    <w:p w14:paraId="185D2B3D" w14:textId="77777777" w:rsidR="00D01ECA" w:rsidRDefault="00D01ECA">
      <w:pPr>
        <w:pStyle w:val="Ttulo5"/>
      </w:pPr>
      <w:bookmarkStart w:id="19" w:name="section-3"/>
      <w:bookmarkEnd w:id="19"/>
    </w:p>
    <w:p w14:paraId="495087F2" w14:textId="3C01741B" w:rsidR="00D01ECA" w:rsidRDefault="00FE7174">
      <w:r>
        <w:rPr>
          <w:b/>
        </w:rPr>
        <w:t>Table S2.</w:t>
      </w:r>
      <w:r>
        <w:t xml:space="preserve"> </w:t>
      </w:r>
      <w:proofErr w:type="gramStart"/>
      <w:r>
        <w:t>Robust measures of central tendency of resilience indices for tree-growth (BAI) grouped by drought events, site and interaction.</w:t>
      </w:r>
      <w:proofErr w:type="gramEnd"/>
      <w:r>
        <w:t xml:space="preserve"> Measures of central tendency are M-estimators based on Huber’s Psi (see material and methods). 95 % confidence intervals using </w:t>
      </w:r>
      <w:proofErr w:type="gramStart"/>
      <w:r>
        <w:t>3000 bootstrap</w:t>
      </w:r>
      <w:proofErr w:type="gramEnd"/>
      <w:r>
        <w:t xml:space="preserve"> are included </w:t>
      </w:r>
      <w:del w:id="20" w:author="Guillermo Gea Izquierdo" w:date="2019-07-29T13:08:00Z">
        <w:r w:rsidDel="00816021">
          <w:delText xml:space="preserve">in </w:delText>
        </w:r>
      </w:del>
      <w:ins w:id="21" w:author="Guillermo Gea Izquierdo" w:date="2019-07-29T13:08:00Z">
        <w:r w:rsidR="00816021">
          <w:t xml:space="preserve">between </w:t>
        </w:r>
      </w:ins>
      <w:r>
        <w:t>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267"/>
        <w:gridCol w:w="1405"/>
        <w:gridCol w:w="1405"/>
        <w:gridCol w:w="1405"/>
        <w:gridCol w:w="267"/>
        <w:gridCol w:w="1405"/>
        <w:gridCol w:w="1405"/>
        <w:gridCol w:w="1405"/>
        <w:gridCol w:w="267"/>
        <w:gridCol w:w="1405"/>
        <w:gridCol w:w="1405"/>
        <w:gridCol w:w="1405"/>
      </w:tblGrid>
      <w:tr w:rsidR="00D01ECA" w14:paraId="2B772043" w14:textId="77777777">
        <w:trPr>
          <w:cantSplit/>
          <w:trHeight w:val="132"/>
          <w:tblHeader/>
          <w:jc w:val="center"/>
        </w:trPr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1F03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969A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43A0" w14:textId="77777777"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1503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F44A" w14:textId="77777777"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8E21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5A43" w14:textId="52D98BB3" w:rsidR="00D01ECA" w:rsidRDefault="004E5652">
            <w:pPr>
              <w:spacing w:before="0" w:after="0"/>
              <w:jc w:val="center"/>
            </w:pPr>
            <w:commentRangeStart w:id="22"/>
            <w:ins w:id="23" w:author="Guillermo Gea Izquierdo" w:date="2019-07-30T11:47:00Z">
              <w:r>
                <w:t>Total???</w:t>
              </w:r>
            </w:ins>
            <w:commentRangeEnd w:id="22"/>
            <w:ins w:id="24" w:author="Guillermo Gea Izquierdo" w:date="2019-07-30T11:48:00Z">
              <w:r>
                <w:rPr>
                  <w:rStyle w:val="Refdecomentario"/>
                </w:rPr>
                <w:commentReference w:id="22"/>
              </w:r>
            </w:ins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80BF" w14:textId="77777777" w:rsidR="00D01ECA" w:rsidRDefault="00D01ECA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195F" w14:textId="77777777" w:rsidR="00D01ECA" w:rsidRDefault="00D01ECA">
            <w:pPr>
              <w:spacing w:before="0" w:after="0"/>
              <w:jc w:val="center"/>
            </w:pPr>
          </w:p>
        </w:tc>
      </w:tr>
      <w:tr w:rsidR="00D01ECA" w14:paraId="37D27F71" w14:textId="77777777">
        <w:trPr>
          <w:cantSplit/>
          <w:trHeight w:val="273"/>
          <w:tblHeader/>
          <w:jc w:val="center"/>
        </w:trPr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808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D0B8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065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669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812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4D2D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892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1DF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B94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0BD8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226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A77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E57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D01ECA" w14:paraId="69E9BEAF" w14:textId="77777777">
        <w:trPr>
          <w:cantSplit/>
          <w:trHeight w:val="257"/>
          <w:jc w:val="center"/>
        </w:trPr>
        <w:tc>
          <w:tcPr>
            <w:tcW w:w="87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F12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9272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0B3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E53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83A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129D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BC3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959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A4D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A3A7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10B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13A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57E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D01ECA" w14:paraId="56C6BC14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3F40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67DF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A5E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C11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8D95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0.888)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4FE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19A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2E45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1.188)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F84A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0.885)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05F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17AA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AD2D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57B6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0.851)</w:t>
            </w:r>
          </w:p>
        </w:tc>
      </w:tr>
      <w:tr w:rsidR="00D01ECA" w14:paraId="26CA40F1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38B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6C98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FD6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225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C14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0662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908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5ED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546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5F72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25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706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207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D01ECA" w14:paraId="0C1B82A4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15BF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2311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257B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C58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0.932)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06BC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0.849)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3389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F56B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0460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1.015)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D67B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0.913)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ED0D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C05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F74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8747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0.879)</w:t>
            </w:r>
          </w:p>
        </w:tc>
      </w:tr>
      <w:tr w:rsidR="00D01ECA" w14:paraId="23C2000A" w14:textId="77777777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8AD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56D1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668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BB7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827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F3B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56D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927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55B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4ACB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0F6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00E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C4F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D01ECA" w14:paraId="50070A2B" w14:textId="77777777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3DF9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5817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5400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0.516)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888D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1.224)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4923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0.556)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9B3C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1D46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0.853)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BD0E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1.569)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8585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1.132)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2B6F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45A5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0.685)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C2C1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1.386)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2A99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0.886)</w:t>
            </w:r>
          </w:p>
        </w:tc>
      </w:tr>
      <w:tr w:rsidR="00D01ECA" w14:paraId="4BDDD3C6" w14:textId="77777777">
        <w:trPr>
          <w:cantSplit/>
          <w:trHeight w:val="224"/>
          <w:jc w:val="center"/>
        </w:trPr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049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D194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ECB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DD9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9B0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3555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088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CB7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CAE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F9FB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CD00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6964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0CDA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  <w:tr w:rsidR="00D01ECA" w14:paraId="6394D174" w14:textId="77777777">
        <w:trPr>
          <w:cantSplit/>
          <w:trHeight w:val="257"/>
          <w:jc w:val="center"/>
        </w:trPr>
        <w:tc>
          <w:tcPr>
            <w:tcW w:w="87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1ED6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AB4C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34E3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BDBC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1.013)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A3E6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0.721)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76C9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DAC2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00DE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1.240)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2DED" w14:textId="77777777" w:rsidR="00D01ECA" w:rsidRDefault="00FE7174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</w:t>
            </w:r>
            <w:proofErr w:type="gram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  0.957)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872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FB7E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05CF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CBC3" w14:textId="77777777"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</w:tbl>
    <w:p w14:paraId="5F343245" w14:textId="77777777" w:rsidR="00D01ECA" w:rsidRDefault="00D01ECA">
      <w:pPr>
        <w:pStyle w:val="Ttulo5"/>
      </w:pPr>
      <w:bookmarkStart w:id="26" w:name="section-4"/>
      <w:bookmarkEnd w:id="26"/>
    </w:p>
    <w:p w14:paraId="707966D1" w14:textId="244631B9" w:rsidR="00D01ECA" w:rsidRDefault="00FE7174">
      <w:bookmarkStart w:id="27" w:name="section-5"/>
      <w:bookmarkEnd w:id="27"/>
      <w:r>
        <w:rPr>
          <w:b/>
        </w:rPr>
        <w:t>Table S3.</w:t>
      </w:r>
      <w:r>
        <w:t xml:space="preserve"> Drought events for the 1901-2016 period for Sierra Nevada </w:t>
      </w:r>
      <w:del w:id="28" w:author="Guillermo Gea Izquierdo" w:date="2019-07-29T13:09:00Z">
        <w:r w:rsidDel="00816021">
          <w:delText>based on</w:delText>
        </w:r>
      </w:del>
      <w:ins w:id="29" w:author="Guillermo Gea Izquierdo" w:date="2019-07-29T13:09:00Z">
        <w:r w:rsidR="00816021">
          <w:t>ranked according to drought severity calculated from the</w:t>
        </w:r>
      </w:ins>
      <w:r>
        <w:t xml:space="preserve"> SPEI index (12 months scale). See 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D01ECA" w14:paraId="10B5BB7D" w14:textId="77777777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536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F9B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F25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EB8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C60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E90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  <w:bookmarkStart w:id="30" w:name="_GoBack"/>
        <w:bookmarkEnd w:id="30"/>
      </w:tr>
      <w:tr w:rsidR="00D01ECA" w14:paraId="65C0237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6D4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E49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A6B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A2C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806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FBC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D01ECA" w14:paraId="15995AE0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160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E28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324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E61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17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BDE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D01ECA" w14:paraId="45F9C967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F9B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15F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07E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459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84B3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834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D01ECA" w14:paraId="255D6DA4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5E5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0FD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A73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AE7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A0E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112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D01ECA" w14:paraId="15D015E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051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4AD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23D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500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746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C5C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D01ECA" w14:paraId="02572D0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909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ED5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9E7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1B7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340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903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D01ECA" w14:paraId="7A08BBF7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AA7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0B78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D79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329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A6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424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D01ECA" w14:paraId="35318B74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DD9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518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9A6E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3C4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A90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92A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D01ECA" w14:paraId="31D876E6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B91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241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53AF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257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EA6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DAB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D01ECA" w14:paraId="79F5D4C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15E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B35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B15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8BB5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7991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8F36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D01ECA" w14:paraId="34B61BFB" w14:textId="77777777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693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DAA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7F6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7AFC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1214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5EC2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D01ECA" w14:paraId="54392055" w14:textId="77777777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E6A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175D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4957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6080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FCCB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DFF9" w14:textId="77777777"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14:paraId="2E9A44A8" w14:textId="77777777" w:rsidR="00FE1961" w:rsidRDefault="00FE1961"/>
    <w:sectPr w:rsidR="00FE196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Guillermo Gea Izquierdo" w:date="2019-07-29T13:08:00Z" w:initials="GG">
    <w:p w14:paraId="30FD6145" w14:textId="2C1A7AAC" w:rsidR="00E94861" w:rsidRDefault="00E94861">
      <w:pPr>
        <w:pStyle w:val="Textocomentario"/>
      </w:pPr>
      <w:r>
        <w:rPr>
          <w:rStyle w:val="Refdecomentario"/>
        </w:rPr>
        <w:annotationRef/>
      </w:r>
      <w:r>
        <w:t xml:space="preserve">0.001 o &lt;0.001? </w:t>
      </w:r>
      <w:proofErr w:type="spellStart"/>
      <w:proofErr w:type="gramStart"/>
      <w:r>
        <w:t>supongo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Segundo, </w:t>
      </w:r>
      <w:proofErr w:type="spellStart"/>
      <w:r>
        <w:t>corrígelo</w:t>
      </w:r>
      <w:proofErr w:type="spellEnd"/>
      <w:r>
        <w:t xml:space="preserve"> </w:t>
      </w:r>
      <w:r w:rsidR="008C570C">
        <w:t xml:space="preserve">en los </w:t>
      </w:r>
      <w:proofErr w:type="spellStart"/>
      <w:r w:rsidR="008C570C">
        <w:t>que</w:t>
      </w:r>
      <w:proofErr w:type="spellEnd"/>
      <w:r w:rsidR="008C570C">
        <w:t xml:space="preserve"> </w:t>
      </w:r>
      <w:proofErr w:type="spellStart"/>
      <w:r w:rsidR="008C570C">
        <w:t>corresponda</w:t>
      </w:r>
      <w:proofErr w:type="spellEnd"/>
      <w:r w:rsidR="008C570C"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</w:p>
  </w:comment>
  <w:comment w:id="22" w:author="Guillermo Gea Izquierdo" w:date="2019-07-30T11:48:00Z" w:initials="GG">
    <w:p w14:paraId="7ED12D40" w14:textId="4EC8A405" w:rsidR="004E5652" w:rsidRDefault="004E5652">
      <w:pPr>
        <w:pStyle w:val="Textocomentario"/>
      </w:pPr>
      <w:ins w:id="25" w:author="Guillermo Gea Izquierdo" w:date="2019-07-30T11:48:00Z">
        <w:r>
          <w:rPr>
            <w:rStyle w:val="Refdecomentario"/>
          </w:rPr>
          <w:annotationRef/>
        </w:r>
      </w:ins>
      <w:proofErr w:type="spellStart"/>
      <w:r>
        <w:t>Esta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46F04" w14:textId="77777777" w:rsidR="00A65A4D" w:rsidRDefault="00A65A4D">
      <w:pPr>
        <w:spacing w:before="0" w:after="0" w:line="240" w:lineRule="auto"/>
      </w:pPr>
      <w:r>
        <w:separator/>
      </w:r>
    </w:p>
  </w:endnote>
  <w:endnote w:type="continuationSeparator" w:id="0">
    <w:p w14:paraId="7930061D" w14:textId="77777777" w:rsidR="00A65A4D" w:rsidRDefault="00A65A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1D897" w14:textId="77777777" w:rsidR="00A65A4D" w:rsidRDefault="00A65A4D">
      <w:r>
        <w:separator/>
      </w:r>
    </w:p>
  </w:footnote>
  <w:footnote w:type="continuationSeparator" w:id="0">
    <w:p w14:paraId="3AFEF631" w14:textId="77777777" w:rsidR="00A65A4D" w:rsidRDefault="00A6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FBD608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530E5"/>
    <w:rsid w:val="004C5FB6"/>
    <w:rsid w:val="004E29B3"/>
    <w:rsid w:val="004E5652"/>
    <w:rsid w:val="00590D07"/>
    <w:rsid w:val="005A4347"/>
    <w:rsid w:val="00750E23"/>
    <w:rsid w:val="00784D58"/>
    <w:rsid w:val="00816021"/>
    <w:rsid w:val="008C570C"/>
    <w:rsid w:val="008D6863"/>
    <w:rsid w:val="00967398"/>
    <w:rsid w:val="00A65A4D"/>
    <w:rsid w:val="00A96255"/>
    <w:rsid w:val="00B86B75"/>
    <w:rsid w:val="00BC48D5"/>
    <w:rsid w:val="00C36279"/>
    <w:rsid w:val="00C66DEF"/>
    <w:rsid w:val="00D01ECA"/>
    <w:rsid w:val="00DB05D7"/>
    <w:rsid w:val="00E03BA4"/>
    <w:rsid w:val="00E315A3"/>
    <w:rsid w:val="00E94861"/>
    <w:rsid w:val="00ED34B1"/>
    <w:rsid w:val="00FE1961"/>
    <w:rsid w:val="00FE71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AC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Refdecomentario">
    <w:name w:val="annotation reference"/>
    <w:basedOn w:val="Fuentedeprrafopredeter"/>
    <w:semiHidden/>
    <w:unhideWhenUsed/>
    <w:rsid w:val="00E94861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E94861"/>
    <w:pPr>
      <w:spacing w:line="240" w:lineRule="auto"/>
    </w:pPr>
    <w:rPr>
      <w:sz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94861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9486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948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Refdecomentario">
    <w:name w:val="annotation reference"/>
    <w:basedOn w:val="Fuentedeprrafopredeter"/>
    <w:semiHidden/>
    <w:unhideWhenUsed/>
    <w:rsid w:val="00E94861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E94861"/>
    <w:pPr>
      <w:spacing w:line="240" w:lineRule="auto"/>
    </w:pPr>
    <w:rPr>
      <w:sz w:val="24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94861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9486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948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901</Words>
  <Characters>4960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keywords/>
  <cp:lastModifiedBy>Guillermo Gea Izquierdo</cp:lastModifiedBy>
  <cp:revision>17</cp:revision>
  <dcterms:created xsi:type="dcterms:W3CDTF">2019-06-13T14:38:00Z</dcterms:created>
  <dcterms:modified xsi:type="dcterms:W3CDTF">2019-07-30T10:42:00Z</dcterms:modified>
</cp:coreProperties>
</file>