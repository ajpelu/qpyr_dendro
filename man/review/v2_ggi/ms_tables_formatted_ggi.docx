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3902C" w14:textId="77777777" w:rsidR="001F4018" w:rsidRPr="002D2CE0" w:rsidRDefault="001C2755">
      <w:pPr>
        <w:rPr>
          <w:sz w:val="18"/>
          <w:szCs w:val="18"/>
        </w:rPr>
      </w:pPr>
      <w:bookmarkStart w:id="0" w:name="_GoBack"/>
      <w:bookmarkEnd w:id="0"/>
      <w:r w:rsidRPr="002D2CE0">
        <w:rPr>
          <w:b/>
          <w:sz w:val="18"/>
          <w:szCs w:val="18"/>
        </w:rPr>
        <w:t>Table 1.</w:t>
      </w:r>
      <w:r w:rsidRPr="002D2CE0">
        <w:rPr>
          <w:sz w:val="18"/>
          <w:szCs w:val="18"/>
        </w:rPr>
        <w:t xml:space="preserve"> Characteristics of sampled plot. Lat = latitude; Long = longitude. Dbh and height of all trees, Basal Area (BA), Density and SRD (Size ratio proportional to distance) are computed for all trees within a 10-m radius of focal trees (see methods). Temp</w:t>
      </w:r>
      <w:proofErr w:type="gramStart"/>
      <w:r w:rsidRPr="002D2CE0">
        <w:rPr>
          <w:sz w:val="18"/>
          <w:szCs w:val="18"/>
        </w:rPr>
        <w:t>.:</w:t>
      </w:r>
      <w:proofErr w:type="gramEnd"/>
      <w:r w:rsidRPr="002D2CE0">
        <w:rPr>
          <w:sz w:val="18"/>
          <w:szCs w:val="18"/>
        </w:rPr>
        <w:t xml:space="preserve">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</w:t>
      </w:r>
      <w:commentRangeStart w:id="1"/>
      <w:r w:rsidRPr="002D2CE0">
        <w:rPr>
          <w:sz w:val="18"/>
          <w:szCs w:val="18"/>
        </w:rPr>
        <w:t>05</w:t>
      </w:r>
      <w:commentRangeEnd w:id="1"/>
      <w:r w:rsidR="00FA2730">
        <w:rPr>
          <w:rStyle w:val="Refdecomentario"/>
        </w:rPr>
        <w:commentReference w:id="1"/>
      </w:r>
      <w:r w:rsidRPr="002D2CE0">
        <w:rPr>
          <w:sz w:val="18"/>
          <w:szCs w:val="18"/>
        </w:rPr>
        <w:t>).</w:t>
      </w:r>
    </w:p>
    <w:tbl>
      <w:tblPr>
        <w:tblW w:w="5265" w:type="pct"/>
        <w:tblInd w:w="-176" w:type="dxa"/>
        <w:tblLayout w:type="fixed"/>
        <w:tblLook w:val="07E0" w:firstRow="1" w:lastRow="1" w:firstColumn="1" w:lastColumn="1" w:noHBand="1" w:noVBand="1"/>
      </w:tblPr>
      <w:tblGrid>
        <w:gridCol w:w="828"/>
        <w:gridCol w:w="571"/>
        <w:gridCol w:w="593"/>
        <w:gridCol w:w="683"/>
        <w:gridCol w:w="707"/>
        <w:gridCol w:w="707"/>
        <w:gridCol w:w="849"/>
        <w:gridCol w:w="849"/>
        <w:gridCol w:w="1115"/>
        <w:gridCol w:w="992"/>
        <w:gridCol w:w="989"/>
        <w:gridCol w:w="284"/>
        <w:gridCol w:w="1134"/>
        <w:gridCol w:w="1134"/>
        <w:gridCol w:w="1273"/>
        <w:gridCol w:w="1276"/>
        <w:gridCol w:w="1131"/>
      </w:tblGrid>
      <w:tr w:rsidR="001C2755" w:rsidRPr="001C2755" w14:paraId="6AF9D931" w14:textId="77777777" w:rsidTr="00C6187A">
        <w:tc>
          <w:tcPr>
            <w:tcW w:w="274" w:type="pct"/>
            <w:vAlign w:val="bottom"/>
          </w:tcPr>
          <w:p w14:paraId="2F7ED7A1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89" w:type="pct"/>
            <w:vAlign w:val="bottom"/>
          </w:tcPr>
          <w:p w14:paraId="302307D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96" w:type="pct"/>
            <w:vAlign w:val="bottom"/>
          </w:tcPr>
          <w:p w14:paraId="4AF0A07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26" w:type="pct"/>
            <w:vAlign w:val="bottom"/>
          </w:tcPr>
          <w:p w14:paraId="0C48DB83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34" w:type="pct"/>
            <w:vAlign w:val="bottom"/>
          </w:tcPr>
          <w:p w14:paraId="6219E1BE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34" w:type="pct"/>
            <w:vAlign w:val="bottom"/>
          </w:tcPr>
          <w:p w14:paraId="15F615DC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81" w:type="pct"/>
            <w:vAlign w:val="bottom"/>
          </w:tcPr>
          <w:p w14:paraId="1CB1589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305" w:type="pct"/>
            <w:gridSpan w:val="4"/>
            <w:tcBorders>
              <w:bottom w:val="single" w:sz="4" w:space="0" w:color="auto"/>
            </w:tcBorders>
            <w:vAlign w:val="bottom"/>
          </w:tcPr>
          <w:p w14:paraId="5AA141A5" w14:textId="77777777" w:rsidR="001C2755" w:rsidRPr="006B5B2C" w:rsidRDefault="001C2755" w:rsidP="001C2755">
            <w:pPr>
              <w:pStyle w:val="Compact"/>
              <w:rPr>
                <w:i/>
                <w:sz w:val="14"/>
                <w:szCs w:val="14"/>
              </w:rPr>
            </w:pPr>
            <w:r w:rsidRPr="006B5B2C">
              <w:rPr>
                <w:i/>
                <w:sz w:val="14"/>
                <w:szCs w:val="14"/>
              </w:rPr>
              <w:t xml:space="preserve">Cored trees </w:t>
            </w:r>
          </w:p>
        </w:tc>
        <w:tc>
          <w:tcPr>
            <w:tcW w:w="94" w:type="pct"/>
          </w:tcPr>
          <w:p w14:paraId="77604323" w14:textId="77777777" w:rsidR="001C2755" w:rsidRPr="006B5B2C" w:rsidRDefault="001C2755" w:rsidP="001C2755">
            <w:pPr>
              <w:pStyle w:val="Compact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1967" w:type="pct"/>
            <w:gridSpan w:val="5"/>
            <w:tcBorders>
              <w:bottom w:val="single" w:sz="4" w:space="0" w:color="auto"/>
            </w:tcBorders>
            <w:vAlign w:val="bottom"/>
          </w:tcPr>
          <w:p w14:paraId="42FC7AA5" w14:textId="77777777" w:rsidR="001C2755" w:rsidRPr="006B5B2C" w:rsidRDefault="001C2755" w:rsidP="001C2755">
            <w:pPr>
              <w:pStyle w:val="Compact"/>
              <w:rPr>
                <w:i/>
                <w:sz w:val="14"/>
                <w:szCs w:val="14"/>
              </w:rPr>
            </w:pPr>
            <w:r w:rsidRPr="006B5B2C">
              <w:rPr>
                <w:i/>
                <w:sz w:val="14"/>
                <w:szCs w:val="14"/>
              </w:rPr>
              <w:t>Competence</w:t>
            </w:r>
          </w:p>
        </w:tc>
      </w:tr>
      <w:tr w:rsidR="001C2755" w:rsidRPr="001C2755" w14:paraId="726CCA29" w14:textId="77777777" w:rsidTr="00C6187A">
        <w:tc>
          <w:tcPr>
            <w:tcW w:w="274" w:type="pct"/>
            <w:tcBorders>
              <w:bottom w:val="single" w:sz="4" w:space="0" w:color="auto"/>
            </w:tcBorders>
            <w:vAlign w:val="bottom"/>
          </w:tcPr>
          <w:p w14:paraId="0E0E110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Site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vAlign w:val="bottom"/>
          </w:tcPr>
          <w:p w14:paraId="4CB1216C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Lat</w:t>
            </w:r>
            <w:proofErr w:type="spellEnd"/>
            <w:r w:rsidRPr="006B5B2C">
              <w:rPr>
                <w:sz w:val="14"/>
                <w:szCs w:val="14"/>
              </w:rPr>
              <w:t xml:space="preserve"> (°)</w:t>
            </w:r>
          </w:p>
        </w:tc>
        <w:tc>
          <w:tcPr>
            <w:tcW w:w="196" w:type="pct"/>
            <w:tcBorders>
              <w:bottom w:val="single" w:sz="4" w:space="0" w:color="auto"/>
            </w:tcBorders>
            <w:vAlign w:val="bottom"/>
          </w:tcPr>
          <w:p w14:paraId="425C162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Long (°)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61CBDCC4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Elev. (m)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vAlign w:val="bottom"/>
          </w:tcPr>
          <w:p w14:paraId="64E14748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Slope (°)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vAlign w:val="bottom"/>
          </w:tcPr>
          <w:p w14:paraId="31788D91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Prec. (mm)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bottom"/>
          </w:tcPr>
          <w:p w14:paraId="78DBC98A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Temp     (° C)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FB97B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 xml:space="preserve"># </w:t>
            </w:r>
            <w:proofErr w:type="gramStart"/>
            <w:r w:rsidRPr="006B5B2C">
              <w:rPr>
                <w:sz w:val="14"/>
                <w:szCs w:val="14"/>
              </w:rPr>
              <w:t>trees</w:t>
            </w:r>
            <w:proofErr w:type="gramEnd"/>
            <w:r w:rsidRPr="006B5B2C">
              <w:rPr>
                <w:sz w:val="14"/>
                <w:szCs w:val="14"/>
              </w:rPr>
              <w:t xml:space="preserve">   (# cores)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B7163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Dbh</w:t>
            </w:r>
            <w:proofErr w:type="spellEnd"/>
            <w:r w:rsidRPr="006B5B2C">
              <w:rPr>
                <w:sz w:val="14"/>
                <w:szCs w:val="14"/>
              </w:rPr>
              <w:t xml:space="preserve"> (cm)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9A44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Height (m)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F106C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Age (years)</w:t>
            </w:r>
          </w:p>
        </w:tc>
        <w:tc>
          <w:tcPr>
            <w:tcW w:w="94" w:type="pct"/>
            <w:tcBorders>
              <w:bottom w:val="single" w:sz="4" w:space="0" w:color="auto"/>
            </w:tcBorders>
          </w:tcPr>
          <w:p w14:paraId="659E9E5E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2E6952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Dbh</w:t>
            </w:r>
            <w:proofErr w:type="spellEnd"/>
            <w:r w:rsidRPr="006B5B2C">
              <w:rPr>
                <w:sz w:val="14"/>
                <w:szCs w:val="14"/>
              </w:rPr>
              <w:t xml:space="preserve"> all (cm)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B3B3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Height all (m)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6B914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BA (m2/ha)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265DA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Density (trees/ha)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A5A72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SRD</w:t>
            </w:r>
          </w:p>
        </w:tc>
      </w:tr>
      <w:tr w:rsidR="001C2755" w:rsidRPr="001C2755" w14:paraId="13646CA0" w14:textId="77777777" w:rsidTr="00C6187A">
        <w:tc>
          <w:tcPr>
            <w:tcW w:w="274" w:type="pct"/>
            <w:tcBorders>
              <w:top w:val="single" w:sz="4" w:space="0" w:color="auto"/>
            </w:tcBorders>
          </w:tcPr>
          <w:p w14:paraId="529485B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CA-High</w:t>
            </w:r>
          </w:p>
        </w:tc>
        <w:tc>
          <w:tcPr>
            <w:tcW w:w="189" w:type="pct"/>
            <w:tcBorders>
              <w:top w:val="single" w:sz="4" w:space="0" w:color="auto"/>
            </w:tcBorders>
          </w:tcPr>
          <w:p w14:paraId="26DBDE29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36.97</w:t>
            </w:r>
          </w:p>
        </w:tc>
        <w:tc>
          <w:tcPr>
            <w:tcW w:w="196" w:type="pct"/>
            <w:tcBorders>
              <w:top w:val="single" w:sz="4" w:space="0" w:color="auto"/>
            </w:tcBorders>
          </w:tcPr>
          <w:p w14:paraId="5BE6825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-3.42</w:t>
            </w:r>
          </w:p>
        </w:tc>
        <w:tc>
          <w:tcPr>
            <w:tcW w:w="226" w:type="pct"/>
            <w:tcBorders>
              <w:top w:val="single" w:sz="4" w:space="0" w:color="auto"/>
            </w:tcBorders>
          </w:tcPr>
          <w:p w14:paraId="35232D5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1865</w:t>
            </w: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218ED4AC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12.11</w:t>
            </w: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7F81863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674</w:t>
            </w:r>
          </w:p>
        </w:tc>
        <w:tc>
          <w:tcPr>
            <w:tcW w:w="281" w:type="pct"/>
            <w:tcBorders>
              <w:top w:val="single" w:sz="4" w:space="0" w:color="auto"/>
            </w:tcBorders>
          </w:tcPr>
          <w:p w14:paraId="270649D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6.4 - 17.1</w:t>
            </w:r>
          </w:p>
        </w:tc>
        <w:tc>
          <w:tcPr>
            <w:tcW w:w="281" w:type="pct"/>
            <w:tcBorders>
              <w:top w:val="single" w:sz="4" w:space="0" w:color="auto"/>
            </w:tcBorders>
          </w:tcPr>
          <w:p w14:paraId="374A90F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 (30)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42A957B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69.8 (20.5) a</w:t>
            </w:r>
          </w:p>
        </w:tc>
        <w:tc>
          <w:tcPr>
            <w:tcW w:w="328" w:type="pct"/>
            <w:tcBorders>
              <w:top w:val="single" w:sz="4" w:space="0" w:color="auto"/>
            </w:tcBorders>
          </w:tcPr>
          <w:p w14:paraId="7596A91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15.4 (1.8) a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14:paraId="2FE2F97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161.0 (32.2)</w:t>
            </w:r>
          </w:p>
        </w:tc>
        <w:tc>
          <w:tcPr>
            <w:tcW w:w="94" w:type="pct"/>
            <w:tcBorders>
              <w:top w:val="single" w:sz="4" w:space="0" w:color="auto"/>
            </w:tcBorders>
          </w:tcPr>
          <w:p w14:paraId="3188C64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5" w:type="pct"/>
            <w:tcBorders>
              <w:top w:val="single" w:sz="4" w:space="0" w:color="auto"/>
            </w:tcBorders>
          </w:tcPr>
          <w:p w14:paraId="672ABA2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34.1 (24.3) a</w:t>
            </w:r>
          </w:p>
        </w:tc>
        <w:tc>
          <w:tcPr>
            <w:tcW w:w="375" w:type="pct"/>
            <w:tcBorders>
              <w:top w:val="single" w:sz="4" w:space="0" w:color="auto"/>
            </w:tcBorders>
          </w:tcPr>
          <w:p w14:paraId="6D3349E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10.8 (4.4) a</w:t>
            </w:r>
          </w:p>
        </w:tc>
        <w:tc>
          <w:tcPr>
            <w:tcW w:w="421" w:type="pct"/>
            <w:tcBorders>
              <w:top w:val="single" w:sz="4" w:space="0" w:color="auto"/>
            </w:tcBorders>
          </w:tcPr>
          <w:p w14:paraId="63A6C21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39.13 (24.31) a</w:t>
            </w:r>
          </w:p>
        </w:tc>
        <w:tc>
          <w:tcPr>
            <w:tcW w:w="422" w:type="pct"/>
            <w:tcBorders>
              <w:top w:val="single" w:sz="4" w:space="0" w:color="auto"/>
            </w:tcBorders>
          </w:tcPr>
          <w:p w14:paraId="0F70B56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348.0 (147.1) a</w:t>
            </w:r>
          </w:p>
        </w:tc>
        <w:tc>
          <w:tcPr>
            <w:tcW w:w="374" w:type="pct"/>
            <w:tcBorders>
              <w:top w:val="single" w:sz="4" w:space="0" w:color="auto"/>
            </w:tcBorders>
          </w:tcPr>
          <w:p w14:paraId="71EC5ACD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0.91 (0.63) a</w:t>
            </w:r>
          </w:p>
        </w:tc>
      </w:tr>
      <w:tr w:rsidR="001C2755" w:rsidRPr="001C2755" w14:paraId="1B7A4063" w14:textId="77777777" w:rsidTr="00C6187A">
        <w:tc>
          <w:tcPr>
            <w:tcW w:w="274" w:type="pct"/>
          </w:tcPr>
          <w:p w14:paraId="0EA7FD3C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CA-Low</w:t>
            </w:r>
          </w:p>
        </w:tc>
        <w:tc>
          <w:tcPr>
            <w:tcW w:w="189" w:type="pct"/>
          </w:tcPr>
          <w:p w14:paraId="5DAAA8B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36.96</w:t>
            </w:r>
          </w:p>
        </w:tc>
        <w:tc>
          <w:tcPr>
            <w:tcW w:w="196" w:type="pct"/>
          </w:tcPr>
          <w:p w14:paraId="7718082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-3.42</w:t>
            </w:r>
          </w:p>
        </w:tc>
        <w:tc>
          <w:tcPr>
            <w:tcW w:w="226" w:type="pct"/>
          </w:tcPr>
          <w:p w14:paraId="6FFD30B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1719</w:t>
            </w:r>
          </w:p>
        </w:tc>
        <w:tc>
          <w:tcPr>
            <w:tcW w:w="234" w:type="pct"/>
          </w:tcPr>
          <w:p w14:paraId="5F43664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12.86</w:t>
            </w:r>
          </w:p>
        </w:tc>
        <w:tc>
          <w:tcPr>
            <w:tcW w:w="234" w:type="pct"/>
          </w:tcPr>
          <w:p w14:paraId="37B689E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674</w:t>
            </w:r>
          </w:p>
        </w:tc>
        <w:tc>
          <w:tcPr>
            <w:tcW w:w="281" w:type="pct"/>
          </w:tcPr>
          <w:p w14:paraId="70D4546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6.4 - 17.1</w:t>
            </w:r>
          </w:p>
        </w:tc>
        <w:tc>
          <w:tcPr>
            <w:tcW w:w="281" w:type="pct"/>
          </w:tcPr>
          <w:p w14:paraId="1CB6E13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 (30)</w:t>
            </w:r>
          </w:p>
        </w:tc>
        <w:tc>
          <w:tcPr>
            <w:tcW w:w="369" w:type="pct"/>
          </w:tcPr>
          <w:p w14:paraId="2EE9CC5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45.9 (8.6) a</w:t>
            </w:r>
          </w:p>
        </w:tc>
        <w:tc>
          <w:tcPr>
            <w:tcW w:w="328" w:type="pct"/>
          </w:tcPr>
          <w:p w14:paraId="5A50567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12.6 (1.6) b</w:t>
            </w:r>
          </w:p>
        </w:tc>
        <w:tc>
          <w:tcPr>
            <w:tcW w:w="327" w:type="pct"/>
          </w:tcPr>
          <w:p w14:paraId="57128DB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148.5 (16.5)</w:t>
            </w:r>
          </w:p>
        </w:tc>
        <w:tc>
          <w:tcPr>
            <w:tcW w:w="94" w:type="pct"/>
          </w:tcPr>
          <w:p w14:paraId="7DD387E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5" w:type="pct"/>
          </w:tcPr>
          <w:p w14:paraId="3712CF9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21.7 (14.4) b</w:t>
            </w:r>
          </w:p>
        </w:tc>
        <w:tc>
          <w:tcPr>
            <w:tcW w:w="375" w:type="pct"/>
          </w:tcPr>
          <w:p w14:paraId="67B29FC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9.0 (2.8) b</w:t>
            </w:r>
          </w:p>
        </w:tc>
        <w:tc>
          <w:tcPr>
            <w:tcW w:w="421" w:type="pct"/>
          </w:tcPr>
          <w:p w14:paraId="4AA7AF64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18.02 (7.11) ab</w:t>
            </w:r>
          </w:p>
        </w:tc>
        <w:tc>
          <w:tcPr>
            <w:tcW w:w="422" w:type="pct"/>
          </w:tcPr>
          <w:p w14:paraId="1E0067F8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409.6 (226.0) a</w:t>
            </w:r>
          </w:p>
        </w:tc>
        <w:tc>
          <w:tcPr>
            <w:tcW w:w="374" w:type="pct"/>
          </w:tcPr>
          <w:p w14:paraId="10A16A5E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0.89 (0.44) a</w:t>
            </w:r>
          </w:p>
        </w:tc>
      </w:tr>
      <w:tr w:rsidR="001C2755" w:rsidRPr="001C2755" w14:paraId="75897A79" w14:textId="77777777" w:rsidTr="00C6187A">
        <w:tc>
          <w:tcPr>
            <w:tcW w:w="274" w:type="pct"/>
          </w:tcPr>
          <w:p w14:paraId="3C04DE3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SJ</w:t>
            </w:r>
          </w:p>
        </w:tc>
        <w:tc>
          <w:tcPr>
            <w:tcW w:w="189" w:type="pct"/>
          </w:tcPr>
          <w:p w14:paraId="21CD01E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37.13</w:t>
            </w:r>
          </w:p>
        </w:tc>
        <w:tc>
          <w:tcPr>
            <w:tcW w:w="196" w:type="pct"/>
          </w:tcPr>
          <w:p w14:paraId="50CEB74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-3.37</w:t>
            </w:r>
          </w:p>
        </w:tc>
        <w:tc>
          <w:tcPr>
            <w:tcW w:w="226" w:type="pct"/>
          </w:tcPr>
          <w:p w14:paraId="255B3AF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1395</w:t>
            </w:r>
          </w:p>
        </w:tc>
        <w:tc>
          <w:tcPr>
            <w:tcW w:w="234" w:type="pct"/>
          </w:tcPr>
          <w:p w14:paraId="37F2442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27.33</w:t>
            </w:r>
          </w:p>
        </w:tc>
        <w:tc>
          <w:tcPr>
            <w:tcW w:w="234" w:type="pct"/>
          </w:tcPr>
          <w:p w14:paraId="642DD3B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commentRangeStart w:id="2"/>
            <w:r w:rsidRPr="001C2755">
              <w:rPr>
                <w:sz w:val="14"/>
                <w:szCs w:val="14"/>
              </w:rPr>
              <w:t>635</w:t>
            </w:r>
            <w:commentRangeEnd w:id="2"/>
            <w:r w:rsidR="00D30A95">
              <w:rPr>
                <w:rStyle w:val="Refdecomentario"/>
              </w:rPr>
              <w:commentReference w:id="2"/>
            </w:r>
          </w:p>
        </w:tc>
        <w:tc>
          <w:tcPr>
            <w:tcW w:w="281" w:type="pct"/>
          </w:tcPr>
          <w:p w14:paraId="4D1F6F1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7.4 - 16</w:t>
            </w:r>
          </w:p>
        </w:tc>
        <w:tc>
          <w:tcPr>
            <w:tcW w:w="281" w:type="pct"/>
          </w:tcPr>
          <w:p w14:paraId="49F4AE6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20 (48)</w:t>
            </w:r>
          </w:p>
        </w:tc>
        <w:tc>
          <w:tcPr>
            <w:tcW w:w="369" w:type="pct"/>
          </w:tcPr>
          <w:p w14:paraId="4AD2727D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31.9 (3.7) b</w:t>
            </w:r>
          </w:p>
        </w:tc>
        <w:tc>
          <w:tcPr>
            <w:tcW w:w="328" w:type="pct"/>
          </w:tcPr>
          <w:p w14:paraId="067F088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11.8 (2.3) b</w:t>
            </w:r>
          </w:p>
        </w:tc>
        <w:tc>
          <w:tcPr>
            <w:tcW w:w="327" w:type="pct"/>
          </w:tcPr>
          <w:p w14:paraId="52777BE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72.6 (11.1)</w:t>
            </w:r>
          </w:p>
        </w:tc>
        <w:tc>
          <w:tcPr>
            <w:tcW w:w="94" w:type="pct"/>
          </w:tcPr>
          <w:p w14:paraId="4CD8809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5" w:type="pct"/>
          </w:tcPr>
          <w:p w14:paraId="28C910F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20.6 (8.1) b</w:t>
            </w:r>
          </w:p>
        </w:tc>
        <w:tc>
          <w:tcPr>
            <w:tcW w:w="375" w:type="pct"/>
          </w:tcPr>
          <w:p w14:paraId="449DC3B4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9.7 (3.6) ab</w:t>
            </w:r>
          </w:p>
        </w:tc>
        <w:tc>
          <w:tcPr>
            <w:tcW w:w="421" w:type="pct"/>
          </w:tcPr>
          <w:p w14:paraId="7369ABA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11.64 (5.47) b</w:t>
            </w:r>
          </w:p>
        </w:tc>
        <w:tc>
          <w:tcPr>
            <w:tcW w:w="422" w:type="pct"/>
          </w:tcPr>
          <w:p w14:paraId="37EB08A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339.0 (130.3) a</w:t>
            </w:r>
          </w:p>
        </w:tc>
        <w:tc>
          <w:tcPr>
            <w:tcW w:w="374" w:type="pct"/>
          </w:tcPr>
          <w:p w14:paraId="4EB7A03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1.11 (0.52) a</w:t>
            </w:r>
          </w:p>
        </w:tc>
      </w:tr>
    </w:tbl>
    <w:p w14:paraId="362C6BC5" w14:textId="77777777" w:rsidR="001C2755" w:rsidRDefault="001C2755">
      <w:pPr>
        <w:pStyle w:val="Textodecuerpo"/>
        <w:rPr>
          <w:b/>
        </w:rPr>
      </w:pPr>
    </w:p>
    <w:p w14:paraId="612F2920" w14:textId="69EFF18B" w:rsidR="001F4018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2.</w:t>
      </w:r>
      <w:r w:rsidRPr="002D2CE0">
        <w:rPr>
          <w:sz w:val="18"/>
          <w:szCs w:val="18"/>
        </w:rPr>
        <w:t xml:space="preserve"> Characteristics of the mean tree ring chronologies. Values of the length year in parenthesis indicate years replicated more </w:t>
      </w:r>
      <w:ins w:id="3" w:author="Guillermo Gea Izquierdo" w:date="2018-10-15T11:50:00Z">
        <w:r w:rsidR="00D30A95">
          <w:rPr>
            <w:sz w:val="18"/>
            <w:szCs w:val="18"/>
          </w:rPr>
          <w:t xml:space="preserve">with </w:t>
        </w:r>
      </w:ins>
      <w:r w:rsidRPr="002D2CE0">
        <w:rPr>
          <w:sz w:val="18"/>
          <w:szCs w:val="18"/>
        </w:rPr>
        <w:t xml:space="preserve">than five series. RW = mean annual ring width (standard deviation in parenthesis). MS = mean sensitivity. </w:t>
      </w:r>
      <w:proofErr w:type="gramStart"/>
      <w:r w:rsidRPr="002D2CE0">
        <w:rPr>
          <w:sz w:val="18"/>
          <w:szCs w:val="18"/>
        </w:rPr>
        <w:t>AR(</w:t>
      </w:r>
      <w:proofErr w:type="gramEnd"/>
      <w:r w:rsidRPr="002D2CE0">
        <w:rPr>
          <w:sz w:val="18"/>
          <w:szCs w:val="18"/>
        </w:rPr>
        <w:t>1) = mean autocorrelation of raw series. Rbt = mean correlation between series. EPS = mean expressed population signal. EPS and Rbt are calculated for the mean residual chronologies of growth indices.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92"/>
        <w:gridCol w:w="1390"/>
        <w:gridCol w:w="1376"/>
        <w:gridCol w:w="1963"/>
        <w:gridCol w:w="1110"/>
        <w:gridCol w:w="1165"/>
        <w:gridCol w:w="2151"/>
        <w:gridCol w:w="970"/>
        <w:gridCol w:w="997"/>
        <w:gridCol w:w="970"/>
        <w:gridCol w:w="970"/>
      </w:tblGrid>
      <w:tr w:rsidR="001F4018" w14:paraId="24EB03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9922E" w14:textId="77777777" w:rsidR="001F4018" w:rsidRDefault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79DB95" w14:textId="77777777" w:rsidR="001F4018" w:rsidRDefault="001C2755">
            <w:pPr>
              <w:pStyle w:val="Compact"/>
              <w:jc w:val="center"/>
            </w:pPr>
            <w:r>
              <w:t>First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9BA0C" w14:textId="77777777" w:rsidR="001F4018" w:rsidRDefault="001C2755">
            <w:pPr>
              <w:pStyle w:val="Compact"/>
              <w:jc w:val="center"/>
            </w:pPr>
            <w:r>
              <w:t>Last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932CCF" w14:textId="77777777" w:rsidR="001F4018" w:rsidRDefault="001C2755">
            <w:pPr>
              <w:pStyle w:val="Compact"/>
              <w:jc w:val="center"/>
            </w:pPr>
            <w:r>
              <w:t>Length (years)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AE1DC" w14:textId="77777777" w:rsidR="001F4018" w:rsidRDefault="001C2755">
            <w:pPr>
              <w:pStyle w:val="Compact"/>
              <w:jc w:val="center"/>
            </w:pPr>
            <w:r>
              <w:t>#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77489" w14:textId="77777777" w:rsidR="001F4018" w:rsidRDefault="001C2755">
            <w:pPr>
              <w:pStyle w:val="Compact"/>
              <w:jc w:val="center"/>
            </w:pPr>
            <w:r>
              <w:t># cores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E8DC6" w14:textId="77777777" w:rsidR="001F4018" w:rsidRDefault="001C2755">
            <w:pPr>
              <w:pStyle w:val="Compact"/>
              <w:jc w:val="center"/>
            </w:pPr>
            <w:r>
              <w:t>RW (mm)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81D540" w14:textId="77777777" w:rsidR="001F4018" w:rsidRDefault="001C2755">
            <w:pPr>
              <w:pStyle w:val="Compact"/>
              <w:jc w:val="center"/>
            </w:pPr>
            <w:r>
              <w:t>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EB685" w14:textId="77777777" w:rsidR="001F4018" w:rsidRDefault="001C2755">
            <w:pPr>
              <w:pStyle w:val="Compact"/>
              <w:jc w:val="center"/>
            </w:pPr>
            <w:r>
              <w:t>AR(1)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0CBD9E" w14:textId="77777777" w:rsidR="001F4018" w:rsidRDefault="001C2755">
            <w:pPr>
              <w:pStyle w:val="Compact"/>
              <w:jc w:val="center"/>
            </w:pPr>
            <w:r>
              <w:t>Rbt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3442B" w14:textId="77777777" w:rsidR="001F4018" w:rsidRDefault="001C2755">
            <w:pPr>
              <w:pStyle w:val="Compact"/>
              <w:jc w:val="center"/>
            </w:pPr>
            <w:r>
              <w:t>EPS</w:t>
            </w:r>
          </w:p>
        </w:tc>
      </w:tr>
      <w:tr w:rsidR="001F4018" w14:paraId="49B69FB6" w14:textId="77777777">
        <w:tc>
          <w:tcPr>
            <w:tcW w:w="0" w:type="auto"/>
          </w:tcPr>
          <w:p w14:paraId="66F25C8E" w14:textId="77777777" w:rsidR="001F4018" w:rsidRDefault="001C2755">
            <w:pPr>
              <w:pStyle w:val="Compact"/>
              <w:jc w:val="center"/>
            </w:pPr>
            <w:r>
              <w:t>CA-High</w:t>
            </w:r>
          </w:p>
        </w:tc>
        <w:tc>
          <w:tcPr>
            <w:tcW w:w="0" w:type="auto"/>
          </w:tcPr>
          <w:p w14:paraId="7AD5949D" w14:textId="77777777" w:rsidR="001F4018" w:rsidRDefault="001C2755">
            <w:pPr>
              <w:pStyle w:val="Compact"/>
              <w:jc w:val="center"/>
            </w:pPr>
            <w:r>
              <w:t>1819</w:t>
            </w:r>
          </w:p>
        </w:tc>
        <w:tc>
          <w:tcPr>
            <w:tcW w:w="0" w:type="auto"/>
          </w:tcPr>
          <w:p w14:paraId="6EB353DA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70A4C61B" w14:textId="77777777" w:rsidR="001F4018" w:rsidRDefault="001C2755">
            <w:pPr>
              <w:pStyle w:val="Compact"/>
              <w:jc w:val="center"/>
            </w:pPr>
            <w:r>
              <w:t>198 (188)</w:t>
            </w:r>
          </w:p>
        </w:tc>
        <w:tc>
          <w:tcPr>
            <w:tcW w:w="0" w:type="auto"/>
          </w:tcPr>
          <w:p w14:paraId="7C50FA02" w14:textId="77777777" w:rsidR="001F4018" w:rsidRDefault="001C2755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99416D6" w14:textId="77777777" w:rsidR="001F4018" w:rsidRDefault="001C2755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13CF02D" w14:textId="77777777" w:rsidR="001F4018" w:rsidRDefault="001C2755">
            <w:pPr>
              <w:pStyle w:val="Compact"/>
              <w:jc w:val="center"/>
            </w:pPr>
            <w:r>
              <w:t>1.500 (0.879)</w:t>
            </w:r>
          </w:p>
        </w:tc>
        <w:tc>
          <w:tcPr>
            <w:tcW w:w="0" w:type="auto"/>
          </w:tcPr>
          <w:p w14:paraId="29D6BF6C" w14:textId="77777777" w:rsidR="001F4018" w:rsidRDefault="001C2755">
            <w:pPr>
              <w:pStyle w:val="Compact"/>
              <w:jc w:val="center"/>
            </w:pPr>
            <w:r>
              <w:t>0.203</w:t>
            </w:r>
          </w:p>
        </w:tc>
        <w:tc>
          <w:tcPr>
            <w:tcW w:w="0" w:type="auto"/>
          </w:tcPr>
          <w:p w14:paraId="2E7A5A3E" w14:textId="77777777" w:rsidR="001F4018" w:rsidRDefault="001C2755">
            <w:pPr>
              <w:pStyle w:val="Compact"/>
              <w:jc w:val="center"/>
            </w:pPr>
            <w:r>
              <w:t>0.827</w:t>
            </w:r>
          </w:p>
        </w:tc>
        <w:tc>
          <w:tcPr>
            <w:tcW w:w="0" w:type="auto"/>
          </w:tcPr>
          <w:p w14:paraId="26E4C55B" w14:textId="77777777" w:rsidR="001F4018" w:rsidRDefault="001C2755">
            <w:pPr>
              <w:pStyle w:val="Compact"/>
              <w:jc w:val="center"/>
            </w:pPr>
            <w:r>
              <w:t>0.513</w:t>
            </w:r>
          </w:p>
        </w:tc>
        <w:tc>
          <w:tcPr>
            <w:tcW w:w="0" w:type="auto"/>
          </w:tcPr>
          <w:p w14:paraId="3173FCD1" w14:textId="77777777" w:rsidR="001F4018" w:rsidRDefault="001C2755">
            <w:pPr>
              <w:pStyle w:val="Compact"/>
              <w:jc w:val="center"/>
            </w:pPr>
            <w:r>
              <w:t>0.907</w:t>
            </w:r>
          </w:p>
        </w:tc>
      </w:tr>
      <w:tr w:rsidR="001F4018" w14:paraId="36BDC437" w14:textId="77777777">
        <w:tc>
          <w:tcPr>
            <w:tcW w:w="0" w:type="auto"/>
          </w:tcPr>
          <w:p w14:paraId="7E19F563" w14:textId="77777777" w:rsidR="001F4018" w:rsidRDefault="001C2755">
            <w:pPr>
              <w:pStyle w:val="Compact"/>
              <w:jc w:val="center"/>
            </w:pPr>
            <w:r>
              <w:t>CA-Low</w:t>
            </w:r>
          </w:p>
        </w:tc>
        <w:tc>
          <w:tcPr>
            <w:tcW w:w="0" w:type="auto"/>
          </w:tcPr>
          <w:p w14:paraId="44E7C2DD" w14:textId="77777777" w:rsidR="001F4018" w:rsidRDefault="001C2755">
            <w:pPr>
              <w:pStyle w:val="Compact"/>
              <w:jc w:val="center"/>
            </w:pPr>
            <w:r>
              <w:t>1836</w:t>
            </w:r>
          </w:p>
        </w:tc>
        <w:tc>
          <w:tcPr>
            <w:tcW w:w="0" w:type="auto"/>
          </w:tcPr>
          <w:p w14:paraId="0A2B6158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3D422444" w14:textId="77777777" w:rsidR="001F4018" w:rsidRDefault="001C2755">
            <w:pPr>
              <w:pStyle w:val="Compact"/>
              <w:jc w:val="center"/>
            </w:pPr>
            <w:r>
              <w:t>181 (164)</w:t>
            </w:r>
          </w:p>
        </w:tc>
        <w:tc>
          <w:tcPr>
            <w:tcW w:w="0" w:type="auto"/>
          </w:tcPr>
          <w:p w14:paraId="2D76207E" w14:textId="77777777" w:rsidR="001F4018" w:rsidRDefault="001C2755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7C948CF" w14:textId="77777777" w:rsidR="001F4018" w:rsidRDefault="001C2755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6FFAE82A" w14:textId="77777777" w:rsidR="001F4018" w:rsidRDefault="001C2755">
            <w:pPr>
              <w:pStyle w:val="Compact"/>
              <w:jc w:val="center"/>
            </w:pPr>
            <w:r>
              <w:t>1.253 (0.781)</w:t>
            </w:r>
          </w:p>
        </w:tc>
        <w:tc>
          <w:tcPr>
            <w:tcW w:w="0" w:type="auto"/>
          </w:tcPr>
          <w:p w14:paraId="07A99197" w14:textId="77777777" w:rsidR="001F4018" w:rsidRDefault="001C2755">
            <w:pPr>
              <w:pStyle w:val="Compact"/>
              <w:jc w:val="center"/>
            </w:pPr>
            <w:r>
              <w:t>0.208</w:t>
            </w:r>
          </w:p>
        </w:tc>
        <w:tc>
          <w:tcPr>
            <w:tcW w:w="0" w:type="auto"/>
          </w:tcPr>
          <w:p w14:paraId="0F430AED" w14:textId="77777777" w:rsidR="001F4018" w:rsidRDefault="001C2755">
            <w:pPr>
              <w:pStyle w:val="Compact"/>
              <w:jc w:val="center"/>
            </w:pPr>
            <w:r>
              <w:t>0.799</w:t>
            </w:r>
          </w:p>
        </w:tc>
        <w:tc>
          <w:tcPr>
            <w:tcW w:w="0" w:type="auto"/>
          </w:tcPr>
          <w:p w14:paraId="1A06DB00" w14:textId="77777777" w:rsidR="001F4018" w:rsidRDefault="001C2755">
            <w:pPr>
              <w:pStyle w:val="Compact"/>
              <w:jc w:val="center"/>
            </w:pPr>
            <w:r>
              <w:t>0.563</w:t>
            </w:r>
          </w:p>
        </w:tc>
        <w:tc>
          <w:tcPr>
            <w:tcW w:w="0" w:type="auto"/>
          </w:tcPr>
          <w:p w14:paraId="140C4B9F" w14:textId="77777777" w:rsidR="001F4018" w:rsidRDefault="001C2755">
            <w:pPr>
              <w:pStyle w:val="Compact"/>
              <w:jc w:val="center"/>
            </w:pPr>
            <w:r>
              <w:t>0.897</w:t>
            </w:r>
          </w:p>
        </w:tc>
      </w:tr>
      <w:tr w:rsidR="001F4018" w14:paraId="6151B683" w14:textId="77777777">
        <w:tc>
          <w:tcPr>
            <w:tcW w:w="0" w:type="auto"/>
          </w:tcPr>
          <w:p w14:paraId="291D4753" w14:textId="77777777" w:rsidR="001F4018" w:rsidRDefault="001C2755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</w:tcPr>
          <w:p w14:paraId="634610B8" w14:textId="77777777" w:rsidR="001F4018" w:rsidRDefault="001C2755">
            <w:pPr>
              <w:pStyle w:val="Compact"/>
              <w:jc w:val="center"/>
            </w:pPr>
            <w:r>
              <w:t>1921</w:t>
            </w:r>
          </w:p>
        </w:tc>
        <w:tc>
          <w:tcPr>
            <w:tcW w:w="0" w:type="auto"/>
          </w:tcPr>
          <w:p w14:paraId="11FC4D52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172EFA8A" w14:textId="77777777" w:rsidR="001F4018" w:rsidRDefault="001C2755">
            <w:pPr>
              <w:pStyle w:val="Compact"/>
              <w:jc w:val="center"/>
            </w:pPr>
            <w:r>
              <w:t>96 (90)</w:t>
            </w:r>
          </w:p>
        </w:tc>
        <w:tc>
          <w:tcPr>
            <w:tcW w:w="0" w:type="auto"/>
          </w:tcPr>
          <w:p w14:paraId="004E3902" w14:textId="77777777" w:rsidR="001F4018" w:rsidRDefault="001C2755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3EDB008" w14:textId="77777777" w:rsidR="001F4018" w:rsidRDefault="001C275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087067C" w14:textId="77777777" w:rsidR="001F4018" w:rsidRDefault="001C2755">
            <w:pPr>
              <w:pStyle w:val="Compact"/>
              <w:jc w:val="center"/>
            </w:pPr>
            <w:commentRangeStart w:id="4"/>
            <w:r>
              <w:t>1.725</w:t>
            </w:r>
            <w:commentRangeEnd w:id="4"/>
            <w:r w:rsidR="001A3C71">
              <w:rPr>
                <w:rStyle w:val="Refdecomentario"/>
              </w:rPr>
              <w:commentReference w:id="4"/>
            </w:r>
            <w:r>
              <w:t xml:space="preserve"> (1.207)</w:t>
            </w:r>
          </w:p>
        </w:tc>
        <w:tc>
          <w:tcPr>
            <w:tcW w:w="0" w:type="auto"/>
          </w:tcPr>
          <w:p w14:paraId="3710BAA2" w14:textId="77777777" w:rsidR="001F4018" w:rsidRDefault="001C2755">
            <w:pPr>
              <w:pStyle w:val="Compact"/>
              <w:jc w:val="center"/>
            </w:pPr>
            <w:r>
              <w:t>0.319</w:t>
            </w:r>
          </w:p>
        </w:tc>
        <w:tc>
          <w:tcPr>
            <w:tcW w:w="0" w:type="auto"/>
          </w:tcPr>
          <w:p w14:paraId="17D4AECC" w14:textId="77777777" w:rsidR="001F4018" w:rsidRDefault="001C2755">
            <w:pPr>
              <w:pStyle w:val="Compact"/>
              <w:jc w:val="center"/>
            </w:pPr>
            <w:r>
              <w:t>0.692</w:t>
            </w:r>
          </w:p>
        </w:tc>
        <w:tc>
          <w:tcPr>
            <w:tcW w:w="0" w:type="auto"/>
          </w:tcPr>
          <w:p w14:paraId="554288B2" w14:textId="77777777" w:rsidR="001F4018" w:rsidRDefault="001C2755">
            <w:pPr>
              <w:pStyle w:val="Compact"/>
              <w:jc w:val="center"/>
            </w:pPr>
            <w:r>
              <w:t>0.797</w:t>
            </w:r>
          </w:p>
        </w:tc>
        <w:tc>
          <w:tcPr>
            <w:tcW w:w="0" w:type="auto"/>
          </w:tcPr>
          <w:p w14:paraId="74830487" w14:textId="77777777" w:rsidR="001F4018" w:rsidRDefault="001C2755">
            <w:pPr>
              <w:pStyle w:val="Compact"/>
              <w:jc w:val="center"/>
            </w:pPr>
            <w:r>
              <w:t>0.959</w:t>
            </w:r>
          </w:p>
        </w:tc>
      </w:tr>
    </w:tbl>
    <w:p w14:paraId="16D3A904" w14:textId="46348B0D" w:rsidR="001C2755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3.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 xml:space="preserve">Robust two-way ANOVAs of the resilience metrics of greenness (EVI) and tree-growth (BAI) for the </w:t>
      </w:r>
      <w:ins w:id="5" w:author="Guillermo Gea Izquierdo" w:date="2018-10-15T11:55:00Z">
        <w:r w:rsidR="001A3C71">
          <w:rPr>
            <w:sz w:val="18"/>
            <w:szCs w:val="18"/>
          </w:rPr>
          <w:t xml:space="preserve">two </w:t>
        </w:r>
      </w:ins>
      <w:r w:rsidRPr="002D2CE0">
        <w:rPr>
          <w:sz w:val="18"/>
          <w:szCs w:val="18"/>
        </w:rPr>
        <w:t>factor</w:t>
      </w:r>
      <w:ins w:id="6" w:author="Guillermo Gea Izquierdo" w:date="2018-10-15T11:56:00Z">
        <w:r w:rsidR="001A3C71">
          <w:rPr>
            <w:sz w:val="18"/>
            <w:szCs w:val="18"/>
          </w:rPr>
          <w:t>s</w:t>
        </w:r>
      </w:ins>
      <w:r w:rsidRPr="002D2CE0">
        <w:rPr>
          <w:sz w:val="18"/>
          <w:szCs w:val="18"/>
        </w:rPr>
        <w:t xml:space="preserve"> drought events (</w:t>
      </w:r>
      <w:ins w:id="7" w:author="Guillermo Gea Izquierdo" w:date="2018-10-15T11:56:00Z">
        <w:r w:rsidR="001A3C71">
          <w:rPr>
            <w:sz w:val="18"/>
            <w:szCs w:val="18"/>
          </w:rPr>
          <w:t xml:space="preserve">in </w:t>
        </w:r>
      </w:ins>
      <w:r w:rsidRPr="002D2CE0">
        <w:rPr>
          <w:sz w:val="18"/>
          <w:szCs w:val="18"/>
        </w:rPr>
        <w:t>2005 and 2012) and site.</w:t>
      </w:r>
      <w:proofErr w:type="gramEnd"/>
    </w:p>
    <w:tbl>
      <w:tblPr>
        <w:tblW w:w="0" w:type="auto"/>
        <w:tblLook w:val="07E0" w:firstRow="1" w:lastRow="1" w:firstColumn="1" w:lastColumn="1" w:noHBand="1" w:noVBand="1"/>
      </w:tblPr>
      <w:tblGrid>
        <w:gridCol w:w="777"/>
        <w:gridCol w:w="2262"/>
        <w:gridCol w:w="1008"/>
        <w:gridCol w:w="617"/>
        <w:gridCol w:w="892"/>
        <w:gridCol w:w="617"/>
        <w:gridCol w:w="955"/>
        <w:gridCol w:w="817"/>
      </w:tblGrid>
      <w:tr w:rsidR="001C2755" w14:paraId="3638BC92" w14:textId="77777777" w:rsidTr="001C2755">
        <w:tc>
          <w:tcPr>
            <w:tcW w:w="0" w:type="auto"/>
            <w:vAlign w:val="bottom"/>
          </w:tcPr>
          <w:p w14:paraId="5107C7BB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3286438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854EC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ED04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82461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288444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6F540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B7C35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27F34524" w14:textId="77777777" w:rsidTr="001C2755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A6F32C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4CBB96C" w14:textId="77777777" w:rsidR="001C2755" w:rsidRDefault="001C2755" w:rsidP="001C2755">
            <w:pPr>
              <w:pStyle w:val="Compact"/>
              <w:jc w:val="center"/>
            </w:pPr>
            <w:proofErr w:type="spellStart"/>
            <w:proofErr w:type="gramStart"/>
            <w:r>
              <w:t>factores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5474B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CC0AB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D83157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E9D2E9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D1BAB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B65F4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1C2755" w14:paraId="2F6CA5BC" w14:textId="77777777" w:rsidTr="001C2755">
        <w:tc>
          <w:tcPr>
            <w:tcW w:w="0" w:type="auto"/>
            <w:tcBorders>
              <w:top w:val="single" w:sz="4" w:space="0" w:color="auto"/>
            </w:tcBorders>
          </w:tcPr>
          <w:p w14:paraId="3AB0478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B4CA88" w14:textId="4B476027" w:rsidR="001C2755" w:rsidRDefault="001C2755" w:rsidP="001C2755">
            <w:pPr>
              <w:pStyle w:val="Compact"/>
              <w:jc w:val="center"/>
            </w:pPr>
            <w:del w:id="8" w:author="Guillermo Gea Izquierdo" w:date="2018-10-15T11:59:00Z">
              <w:r w:rsidDel="001A3C71">
                <w:delText>Drougth</w:delText>
              </w:r>
            </w:del>
            <w:ins w:id="9" w:author="Guillermo Gea Izquierdo" w:date="2018-10-15T11:59:00Z">
              <w:r w:rsidR="001A3C71">
                <w:t>Drought</w:t>
              </w:r>
            </w:ins>
            <w:r>
              <w:t xml:space="preserve"> event</w:t>
            </w:r>
          </w:p>
        </w:tc>
        <w:tc>
          <w:tcPr>
            <w:tcW w:w="0" w:type="auto"/>
          </w:tcPr>
          <w:p w14:paraId="0DCA77A2" w14:textId="77777777" w:rsidR="001C2755" w:rsidRDefault="001C2755" w:rsidP="001C2755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0" w:type="auto"/>
          </w:tcPr>
          <w:p w14:paraId="2B5C4C7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0EEEE13B" w14:textId="77777777" w:rsidR="001C2755" w:rsidRDefault="001C2755" w:rsidP="001C2755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0" w:type="auto"/>
          </w:tcPr>
          <w:p w14:paraId="7D43400A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17FCB4E6" w14:textId="77777777" w:rsidR="001C2755" w:rsidRDefault="001C2755" w:rsidP="001C2755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0" w:type="auto"/>
          </w:tcPr>
          <w:p w14:paraId="54B4995F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3B0E086D" w14:textId="77777777" w:rsidTr="001C2755">
        <w:tc>
          <w:tcPr>
            <w:tcW w:w="0" w:type="auto"/>
          </w:tcPr>
          <w:p w14:paraId="761ED710" w14:textId="77777777" w:rsidR="001C2755" w:rsidRDefault="001C2755" w:rsidP="001C2755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14:paraId="182D82BE" w14:textId="77777777" w:rsidR="001C2755" w:rsidRDefault="001C2755" w:rsidP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14:paraId="24FD654D" w14:textId="77777777" w:rsidR="001C2755" w:rsidRDefault="001C2755" w:rsidP="001C2755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0" w:type="auto"/>
          </w:tcPr>
          <w:p w14:paraId="2824103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0A8FE920" w14:textId="77777777" w:rsidR="001C2755" w:rsidRDefault="001C2755" w:rsidP="001C2755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0" w:type="auto"/>
          </w:tcPr>
          <w:p w14:paraId="4DEF38D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6D65074B" w14:textId="77777777" w:rsidR="001C2755" w:rsidRDefault="001C2755" w:rsidP="001C2755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0" w:type="auto"/>
          </w:tcPr>
          <w:p w14:paraId="57D5AB00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23C3A08B" w14:textId="77777777" w:rsidTr="001C2755">
        <w:tc>
          <w:tcPr>
            <w:tcW w:w="0" w:type="auto"/>
            <w:tcBorders>
              <w:bottom w:val="single" w:sz="4" w:space="0" w:color="auto"/>
            </w:tcBorders>
          </w:tcPr>
          <w:p w14:paraId="246606E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22B1F0" w14:textId="2910FB0B" w:rsidR="001C2755" w:rsidRDefault="001C2755" w:rsidP="001C2755">
            <w:pPr>
              <w:pStyle w:val="Compact"/>
              <w:jc w:val="center"/>
            </w:pPr>
            <w:del w:id="10" w:author="Guillermo Gea Izquierdo" w:date="2018-10-15T11:59:00Z">
              <w:r w:rsidDel="001A3C71">
                <w:delText>Drougth</w:delText>
              </w:r>
            </w:del>
            <w:ins w:id="11" w:author="Guillermo Gea Izquierdo" w:date="2018-10-15T11:59:00Z">
              <w:r w:rsidR="001A3C71">
                <w:t>Drought</w:t>
              </w:r>
            </w:ins>
            <w:r>
              <w:t xml:space="preserve"> event X Site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1139FA" w14:textId="77777777" w:rsidR="001C2755" w:rsidRDefault="001C2755" w:rsidP="001C2755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E9F3F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419496" w14:textId="77777777" w:rsidR="001C2755" w:rsidRDefault="001C2755" w:rsidP="001C2755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EE255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1C700C" w14:textId="77777777" w:rsidR="001C2755" w:rsidRDefault="001C2755" w:rsidP="001C2755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36197" w14:textId="77777777" w:rsidR="001C2755" w:rsidRDefault="001C2755" w:rsidP="001C2755">
            <w:pPr>
              <w:pStyle w:val="Compact"/>
              <w:jc w:val="center"/>
            </w:pPr>
            <w:r>
              <w:t>0.014</w:t>
            </w:r>
          </w:p>
        </w:tc>
      </w:tr>
      <w:tr w:rsidR="001C2755" w14:paraId="5D98E7D6" w14:textId="77777777" w:rsidTr="001C2755">
        <w:tc>
          <w:tcPr>
            <w:tcW w:w="0" w:type="auto"/>
            <w:tcBorders>
              <w:top w:val="single" w:sz="4" w:space="0" w:color="auto"/>
            </w:tcBorders>
          </w:tcPr>
          <w:p w14:paraId="22F2C14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EE616A" w14:textId="7B406BC4" w:rsidR="001C2755" w:rsidRDefault="001C2755" w:rsidP="001C2755">
            <w:pPr>
              <w:pStyle w:val="Compact"/>
              <w:jc w:val="center"/>
            </w:pPr>
            <w:del w:id="12" w:author="Guillermo Gea Izquierdo" w:date="2018-10-15T11:59:00Z">
              <w:r w:rsidDel="001A3C71">
                <w:delText>Drougth</w:delText>
              </w:r>
            </w:del>
            <w:ins w:id="13" w:author="Guillermo Gea Izquierdo" w:date="2018-10-15T11:59:00Z">
              <w:r w:rsidR="001A3C71">
                <w:t>Drought</w:t>
              </w:r>
            </w:ins>
            <w:r>
              <w:t xml:space="preserve"> event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C136C" w14:textId="77777777" w:rsidR="001C2755" w:rsidRDefault="001C2755" w:rsidP="001C2755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21F000" w14:textId="77777777" w:rsidR="001C2755" w:rsidRDefault="001C2755" w:rsidP="001C2755">
            <w:pPr>
              <w:pStyle w:val="Compact"/>
              <w:jc w:val="center"/>
            </w:pPr>
            <w:r>
              <w:t>0.019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00FAB4" w14:textId="77777777" w:rsidR="001C2755" w:rsidRDefault="001C2755" w:rsidP="001C2755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9EA8E6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C273C4" w14:textId="77777777" w:rsidR="001C2755" w:rsidRDefault="001C2755" w:rsidP="001C2755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E01BD8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4C375694" w14:textId="77777777" w:rsidTr="001C2755">
        <w:tc>
          <w:tcPr>
            <w:tcW w:w="0" w:type="auto"/>
          </w:tcPr>
          <w:p w14:paraId="4E02E9B0" w14:textId="77777777" w:rsidR="001C2755" w:rsidRDefault="001C2755" w:rsidP="001C2755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14:paraId="60CBE2D2" w14:textId="77777777" w:rsidR="001C2755" w:rsidRDefault="001C2755" w:rsidP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14:paraId="08C982FC" w14:textId="77777777" w:rsidR="001C2755" w:rsidRDefault="001C2755" w:rsidP="001C2755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0" w:type="auto"/>
          </w:tcPr>
          <w:p w14:paraId="35B2B837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2451F870" w14:textId="77777777" w:rsidR="001C2755" w:rsidRDefault="001C2755" w:rsidP="001C2755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0" w:type="auto"/>
          </w:tcPr>
          <w:p w14:paraId="77B4AE16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6987742E" w14:textId="77777777" w:rsidR="001C2755" w:rsidRDefault="001C2755" w:rsidP="001C2755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14:paraId="0C810206" w14:textId="77777777" w:rsidR="001C2755" w:rsidRDefault="001C2755" w:rsidP="001C2755">
            <w:pPr>
              <w:pStyle w:val="Compact"/>
              <w:jc w:val="center"/>
            </w:pPr>
            <w:r>
              <w:t>0.534</w:t>
            </w:r>
          </w:p>
        </w:tc>
      </w:tr>
      <w:tr w:rsidR="001C2755" w14:paraId="7A9B3765" w14:textId="77777777" w:rsidTr="001C2755">
        <w:tc>
          <w:tcPr>
            <w:tcW w:w="0" w:type="auto"/>
          </w:tcPr>
          <w:p w14:paraId="020140AA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51A6585" w14:textId="037E525B" w:rsidR="001C2755" w:rsidRDefault="001C2755" w:rsidP="001C2755">
            <w:pPr>
              <w:pStyle w:val="Compact"/>
              <w:jc w:val="center"/>
            </w:pPr>
            <w:del w:id="14" w:author="Guillermo Gea Izquierdo" w:date="2018-10-15T11:59:00Z">
              <w:r w:rsidDel="001A3C71">
                <w:delText>Drougth</w:delText>
              </w:r>
            </w:del>
            <w:ins w:id="15" w:author="Guillermo Gea Izquierdo" w:date="2018-10-15T11:59:00Z">
              <w:r w:rsidR="001A3C71">
                <w:t>Drought</w:t>
              </w:r>
            </w:ins>
            <w:r>
              <w:t xml:space="preserve"> event X Site</w:t>
            </w:r>
          </w:p>
        </w:tc>
        <w:tc>
          <w:tcPr>
            <w:tcW w:w="0" w:type="auto"/>
          </w:tcPr>
          <w:p w14:paraId="60B555CA" w14:textId="77777777" w:rsidR="001C2755" w:rsidRDefault="001C2755" w:rsidP="001C2755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0" w:type="auto"/>
          </w:tcPr>
          <w:p w14:paraId="27A9193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1D3A152D" w14:textId="77777777" w:rsidR="001C2755" w:rsidRDefault="001C2755" w:rsidP="001C2755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14:paraId="584B14EC" w14:textId="77777777" w:rsidR="001C2755" w:rsidRDefault="001C2755" w:rsidP="001C2755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0" w:type="auto"/>
          </w:tcPr>
          <w:p w14:paraId="536E76B4" w14:textId="77777777" w:rsidR="001C2755" w:rsidRDefault="001C2755" w:rsidP="001C2755">
            <w:pPr>
              <w:pStyle w:val="Compact"/>
              <w:jc w:val="center"/>
            </w:pPr>
            <w:commentRangeStart w:id="16"/>
            <w:r>
              <w:t>30.01</w:t>
            </w:r>
          </w:p>
        </w:tc>
        <w:tc>
          <w:tcPr>
            <w:tcW w:w="0" w:type="auto"/>
          </w:tcPr>
          <w:p w14:paraId="4FCCB07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  <w:commentRangeEnd w:id="16"/>
            <w:r w:rsidR="00213585">
              <w:rPr>
                <w:rStyle w:val="Refdecomentario"/>
              </w:rPr>
              <w:commentReference w:id="16"/>
            </w:r>
          </w:p>
        </w:tc>
      </w:tr>
    </w:tbl>
    <w:p w14:paraId="2FA9204B" w14:textId="77777777" w:rsidR="001C2755" w:rsidRPr="002D2CE0" w:rsidRDefault="001C2755">
      <w:pPr>
        <w:pStyle w:val="Textodecuerpo"/>
        <w:rPr>
          <w:sz w:val="18"/>
          <w:szCs w:val="18"/>
        </w:rPr>
      </w:pPr>
      <w:commentRangeStart w:id="17"/>
      <w:r w:rsidRPr="002D2CE0">
        <w:rPr>
          <w:b/>
          <w:sz w:val="18"/>
          <w:szCs w:val="18"/>
        </w:rPr>
        <w:lastRenderedPageBreak/>
        <w:t>Table S1.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>Robust measures of central tendency of resilience indices for greenness (EVI) groupped by drought events, site and interaction.</w:t>
      </w:r>
      <w:proofErr w:type="gramEnd"/>
      <w:r w:rsidRPr="002D2CE0">
        <w:rPr>
          <w:sz w:val="18"/>
          <w:szCs w:val="18"/>
        </w:rPr>
        <w:t xml:space="preserve"> Measures of central tendency are M-estimators based on Huber’s Psi (see material and methods). 95 % confidence intervals using </w:t>
      </w:r>
      <w:proofErr w:type="gramStart"/>
      <w:r w:rsidRPr="002D2CE0">
        <w:rPr>
          <w:sz w:val="18"/>
          <w:szCs w:val="18"/>
        </w:rPr>
        <w:t>3000 bootstrap</w:t>
      </w:r>
      <w:proofErr w:type="gramEnd"/>
      <w:r w:rsidRPr="002D2CE0">
        <w:rPr>
          <w:sz w:val="18"/>
          <w:szCs w:val="18"/>
        </w:rPr>
        <w:t xml:space="preserve"> are included in parentheses.</w:t>
      </w:r>
      <w:commentRangeEnd w:id="17"/>
      <w:r w:rsidR="001A3C71">
        <w:rPr>
          <w:rStyle w:val="Refdecomentario"/>
        </w:rPr>
        <w:commentReference w:id="17"/>
      </w:r>
    </w:p>
    <w:tbl>
      <w:tblPr>
        <w:tblW w:w="4846" w:type="pct"/>
        <w:tblLook w:val="07E0" w:firstRow="1" w:lastRow="1" w:firstColumn="1" w:lastColumn="1" w:noHBand="1" w:noVBand="1"/>
      </w:tblPr>
      <w:tblGrid>
        <w:gridCol w:w="466"/>
        <w:gridCol w:w="1494"/>
        <w:gridCol w:w="1494"/>
        <w:gridCol w:w="1494"/>
        <w:gridCol w:w="1494"/>
        <w:gridCol w:w="1494"/>
        <w:gridCol w:w="1494"/>
        <w:gridCol w:w="1494"/>
        <w:gridCol w:w="1494"/>
        <w:gridCol w:w="1494"/>
      </w:tblGrid>
      <w:tr w:rsidR="001C2755" w14:paraId="2865579C" w14:textId="77777777" w:rsidTr="001C2755"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648A7CE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2C5A330C" w14:textId="77777777" w:rsidR="001C2755" w:rsidRDefault="001C2755" w:rsidP="001C2755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52974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2F415AB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F00262" w14:textId="77777777" w:rsidR="001C2755" w:rsidRDefault="001C2755" w:rsidP="001C2755">
            <w:pPr>
              <w:pStyle w:val="Compact"/>
              <w:jc w:val="center"/>
            </w:pPr>
            <w:r>
              <w:t xml:space="preserve">2012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84B75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F93A9E2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0EE92FE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22DF5A8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6D9FD96F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67760A7E" w14:textId="77777777" w:rsidTr="001C275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2DEBEE2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464DBB5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7FCC0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464821EC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4A4236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AE58A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FA4A364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A1D1F6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A497D04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04DE5CF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</w:tr>
      <w:tr w:rsidR="001C2755" w14:paraId="273BE1BA" w14:textId="77777777" w:rsidTr="001C275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67D6AE0" w14:textId="77777777" w:rsidR="001C2755" w:rsidRDefault="001C2755" w:rsidP="001C275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479EAD2" w14:textId="77777777" w:rsidR="001C2755" w:rsidRDefault="001C2755" w:rsidP="001C2755">
            <w:pPr>
              <w:pStyle w:val="Compact"/>
              <w:jc w:val="center"/>
            </w:pPr>
            <w:r>
              <w:t>0.819 (0.8137,0.8243)</w:t>
            </w:r>
          </w:p>
        </w:tc>
        <w:tc>
          <w:tcPr>
            <w:tcW w:w="0" w:type="auto"/>
          </w:tcPr>
          <w:p w14:paraId="54322CCA" w14:textId="77777777" w:rsidR="001C2755" w:rsidRDefault="001C2755" w:rsidP="001C2755">
            <w:pPr>
              <w:pStyle w:val="Compact"/>
              <w:jc w:val="center"/>
            </w:pPr>
            <w:r>
              <w:t>1.1689 (1.161,1.1768)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3ED2B8F" w14:textId="77777777" w:rsidR="001C2755" w:rsidRDefault="001C2755" w:rsidP="001C2755">
            <w:pPr>
              <w:pStyle w:val="Compact"/>
              <w:jc w:val="center"/>
            </w:pPr>
            <w:r>
              <w:t>0.9553 (0.9507,0.9599)</w:t>
            </w:r>
          </w:p>
        </w:tc>
        <w:tc>
          <w:tcPr>
            <w:tcW w:w="0" w:type="auto"/>
          </w:tcPr>
          <w:p w14:paraId="5CACCF2F" w14:textId="77777777" w:rsidR="001C2755" w:rsidRDefault="001C2755" w:rsidP="001C2755">
            <w:pPr>
              <w:pStyle w:val="Compact"/>
              <w:jc w:val="center"/>
            </w:pPr>
            <w:r>
              <w:t>0.9472 (0.9423,0.9521)</w:t>
            </w:r>
          </w:p>
        </w:tc>
        <w:tc>
          <w:tcPr>
            <w:tcW w:w="0" w:type="auto"/>
          </w:tcPr>
          <w:p w14:paraId="6C952DCA" w14:textId="77777777" w:rsidR="001C2755" w:rsidRDefault="001C2755" w:rsidP="001C2755">
            <w:pPr>
              <w:pStyle w:val="Compact"/>
              <w:jc w:val="center"/>
            </w:pPr>
            <w:r>
              <w:t>1.0417 (1.0364,1.047)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0A97EB" w14:textId="77777777" w:rsidR="001C2755" w:rsidRDefault="001C2755" w:rsidP="001C2755">
            <w:pPr>
              <w:pStyle w:val="Compact"/>
              <w:jc w:val="center"/>
            </w:pPr>
            <w:r>
              <w:t>0.9855 (0.9805,0.9905)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B72DDD3" w14:textId="77777777" w:rsidR="001C2755" w:rsidRDefault="001C2755" w:rsidP="001C2755">
            <w:pPr>
              <w:pStyle w:val="Compact"/>
              <w:jc w:val="center"/>
            </w:pPr>
            <w:r>
              <w:t>0.8835 (0.8777,0.8893)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B4BE1E" w14:textId="77777777" w:rsidR="001C2755" w:rsidRDefault="001C2755" w:rsidP="001C2755">
            <w:pPr>
              <w:pStyle w:val="Compact"/>
              <w:jc w:val="center"/>
            </w:pPr>
            <w:r>
              <w:t>1.1021 (1.0958,1.1084)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EE7645" w14:textId="77777777" w:rsidR="001C2755" w:rsidRDefault="001C2755" w:rsidP="001C2755">
            <w:pPr>
              <w:pStyle w:val="Compact"/>
              <w:jc w:val="center"/>
            </w:pPr>
            <w:r>
              <w:t>0.9701 (0.9666,0.9737)</w:t>
            </w:r>
          </w:p>
        </w:tc>
      </w:tr>
      <w:tr w:rsidR="001C2755" w14:paraId="56D5B1D8" w14:textId="77777777" w:rsidTr="001C275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F4F59F0" w14:textId="77777777" w:rsidR="001C2755" w:rsidRDefault="001C2755" w:rsidP="001C2755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23A1CF5" w14:textId="77777777" w:rsidR="001C2755" w:rsidRDefault="001C2755" w:rsidP="001C2755">
            <w:pPr>
              <w:pStyle w:val="Compact"/>
              <w:jc w:val="center"/>
            </w:pPr>
            <w:r>
              <w:t>0.9016 (0.8958,0.9074)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75DBDC" w14:textId="77777777" w:rsidR="001C2755" w:rsidRDefault="001C2755" w:rsidP="001C2755">
            <w:pPr>
              <w:pStyle w:val="Compact"/>
              <w:jc w:val="center"/>
            </w:pPr>
            <w:r>
              <w:t>1.0662 (1.0584,1.0741)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6808699" w14:textId="77777777" w:rsidR="001C2755" w:rsidRDefault="001C2755" w:rsidP="001C2755">
            <w:pPr>
              <w:pStyle w:val="Compact"/>
              <w:jc w:val="center"/>
            </w:pPr>
            <w:r>
              <w:t>0.9618 (0.9573,0.9663)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B88934" w14:textId="77777777" w:rsidR="001C2755" w:rsidRDefault="001C2755" w:rsidP="001C2755">
            <w:pPr>
              <w:pStyle w:val="Compact"/>
              <w:jc w:val="center"/>
            </w:pPr>
            <w:r>
              <w:t>0.9387 (0.9336,0.9438)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745FC5" w14:textId="77777777" w:rsidR="001C2755" w:rsidRDefault="001C2755" w:rsidP="001C2755">
            <w:pPr>
              <w:pStyle w:val="Compact"/>
              <w:jc w:val="center"/>
            </w:pPr>
            <w:r>
              <w:t>1.0711 (1.0674,1.0748)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88AADCE" w14:textId="77777777" w:rsidR="001C2755" w:rsidRDefault="001C2755" w:rsidP="001C2755">
            <w:pPr>
              <w:pStyle w:val="Compact"/>
              <w:jc w:val="center"/>
            </w:pPr>
            <w:r>
              <w:t>1.0039 (0.9996,1.0081)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3A9C3E" w14:textId="77777777" w:rsidR="001C2755" w:rsidRDefault="001C2755" w:rsidP="001C2755">
            <w:pPr>
              <w:pStyle w:val="Compact"/>
              <w:jc w:val="center"/>
            </w:pPr>
            <w:r>
              <w:t>0.9207 (0.9167,0.9246)</w:t>
            </w:r>
          </w:p>
        </w:tc>
        <w:tc>
          <w:tcPr>
            <w:tcW w:w="0" w:type="auto"/>
          </w:tcPr>
          <w:p w14:paraId="0288C4C1" w14:textId="77777777" w:rsidR="001C2755" w:rsidRDefault="001C2755" w:rsidP="001C2755">
            <w:pPr>
              <w:pStyle w:val="Compact"/>
              <w:jc w:val="center"/>
            </w:pPr>
            <w:r>
              <w:t>1.069 (1.0652,1.0729)</w:t>
            </w:r>
          </w:p>
        </w:tc>
        <w:tc>
          <w:tcPr>
            <w:tcW w:w="0" w:type="auto"/>
          </w:tcPr>
          <w:p w14:paraId="53F0C580" w14:textId="77777777" w:rsidR="001C2755" w:rsidRDefault="001C2755" w:rsidP="001C2755">
            <w:pPr>
              <w:pStyle w:val="Compact"/>
              <w:jc w:val="center"/>
            </w:pPr>
            <w:r>
              <w:t>0.983 (0.9797,0.9864)</w:t>
            </w:r>
          </w:p>
        </w:tc>
      </w:tr>
      <w:tr w:rsidR="001C2755" w14:paraId="6582C772" w14:textId="77777777" w:rsidTr="001C275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F147CF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00BE7BA" w14:textId="77777777" w:rsidR="001C2755" w:rsidRDefault="001C2755" w:rsidP="001C2755">
            <w:pPr>
              <w:pStyle w:val="Compact"/>
              <w:jc w:val="center"/>
            </w:pPr>
            <w:r>
              <w:t>0.8584 (0.8535,0.8633)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5A109" w14:textId="77777777" w:rsidR="001C2755" w:rsidRDefault="001C2755" w:rsidP="001C2755">
            <w:pPr>
              <w:pStyle w:val="Compact"/>
              <w:jc w:val="center"/>
            </w:pPr>
            <w:r>
              <w:t>1.1197 (1.1131,1.1262)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FBFC7A2" w14:textId="77777777" w:rsidR="001C2755" w:rsidRDefault="001C2755" w:rsidP="001C2755">
            <w:pPr>
              <w:pStyle w:val="Compact"/>
              <w:jc w:val="center"/>
            </w:pPr>
            <w:r>
              <w:t>0.9585 (0.9553,0.9617)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5A8B3C" w14:textId="77777777" w:rsidR="001C2755" w:rsidRDefault="001C2755" w:rsidP="001C2755">
            <w:pPr>
              <w:pStyle w:val="Compact"/>
              <w:jc w:val="center"/>
            </w:pPr>
            <w:r>
              <w:t>0.9431 (0.9396,0.9466)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9C6087" w14:textId="77777777" w:rsidR="001C2755" w:rsidRDefault="001C2755" w:rsidP="001C2755">
            <w:pPr>
              <w:pStyle w:val="Compact"/>
              <w:jc w:val="center"/>
            </w:pPr>
            <w:r>
              <w:t>1.0571 (1.0537,1.0604)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92FEBD0" w14:textId="77777777" w:rsidR="001C2755" w:rsidRDefault="001C2755" w:rsidP="001C2755">
            <w:pPr>
              <w:pStyle w:val="Compact"/>
              <w:jc w:val="center"/>
            </w:pPr>
            <w:r>
              <w:t>0.9947 (0.9913,0.998)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76836C" w14:textId="77777777" w:rsidR="001C2755" w:rsidRDefault="001C2755" w:rsidP="001C2755"/>
        </w:tc>
        <w:tc>
          <w:tcPr>
            <w:tcW w:w="0" w:type="auto"/>
          </w:tcPr>
          <w:p w14:paraId="639C9F9F" w14:textId="77777777" w:rsidR="001C2755" w:rsidRDefault="001C2755" w:rsidP="001C2755"/>
        </w:tc>
        <w:tc>
          <w:tcPr>
            <w:tcW w:w="0" w:type="auto"/>
          </w:tcPr>
          <w:p w14:paraId="0AA48B5B" w14:textId="77777777" w:rsidR="001C2755" w:rsidRDefault="001C2755" w:rsidP="001C2755"/>
        </w:tc>
      </w:tr>
    </w:tbl>
    <w:p w14:paraId="652A52C1" w14:textId="77777777" w:rsidR="001C2755" w:rsidRDefault="001C2755">
      <w:pPr>
        <w:pStyle w:val="Textodecuerpo"/>
        <w:rPr>
          <w:b/>
        </w:rPr>
      </w:pPr>
    </w:p>
    <w:p w14:paraId="23B596FF" w14:textId="77777777" w:rsidR="001C2755" w:rsidRDefault="001C2755">
      <w:pPr>
        <w:pStyle w:val="Textodecuerpo"/>
        <w:rPr>
          <w:b/>
        </w:rPr>
      </w:pPr>
    </w:p>
    <w:p w14:paraId="086E8929" w14:textId="77777777" w:rsidR="001F4018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S2.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>Robust measures of central tendency of resilience indices for tree-growth (BAI) groupped by drought events, site and interaction.</w:t>
      </w:r>
      <w:proofErr w:type="gramEnd"/>
      <w:r w:rsidRPr="002D2CE0">
        <w:rPr>
          <w:sz w:val="18"/>
          <w:szCs w:val="18"/>
        </w:rPr>
        <w:t xml:space="preserve"> Measures of central tendency are M-estimators based on Huber’s Psi (see material and methods). 95 % confidence intervals using </w:t>
      </w:r>
      <w:proofErr w:type="gramStart"/>
      <w:r w:rsidRPr="002D2CE0">
        <w:rPr>
          <w:sz w:val="18"/>
          <w:szCs w:val="18"/>
        </w:rPr>
        <w:t>3000 bootstrap</w:t>
      </w:r>
      <w:proofErr w:type="gramEnd"/>
      <w:r w:rsidRPr="002D2CE0">
        <w:rPr>
          <w:sz w:val="18"/>
          <w:szCs w:val="18"/>
        </w:rPr>
        <w:t xml:space="preserve"> are included in parentheses.</w:t>
      </w:r>
    </w:p>
    <w:tbl>
      <w:tblPr>
        <w:tblW w:w="5049" w:type="pct"/>
        <w:tblInd w:w="-318" w:type="dxa"/>
        <w:tblLook w:val="07E0" w:firstRow="1" w:lastRow="1" w:firstColumn="1" w:lastColumn="1" w:noHBand="1" w:noVBand="1"/>
      </w:tblPr>
      <w:tblGrid>
        <w:gridCol w:w="941"/>
        <w:gridCol w:w="1506"/>
        <w:gridCol w:w="1506"/>
        <w:gridCol w:w="1506"/>
        <w:gridCol w:w="1506"/>
        <w:gridCol w:w="1506"/>
        <w:gridCol w:w="1506"/>
        <w:gridCol w:w="1506"/>
        <w:gridCol w:w="1506"/>
        <w:gridCol w:w="1506"/>
      </w:tblGrid>
      <w:tr w:rsidR="001C2755" w14:paraId="71CDDBA8" w14:textId="77777777" w:rsidTr="00812F57">
        <w:tc>
          <w:tcPr>
            <w:tcW w:w="325" w:type="pct"/>
            <w:vAlign w:val="bottom"/>
          </w:tcPr>
          <w:p w14:paraId="1390992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511E6D" w14:textId="77777777" w:rsidR="001C2755" w:rsidRDefault="001C2755" w:rsidP="001C2755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9159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238DFB1A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8E6E598" w14:textId="77777777" w:rsidR="001C2755" w:rsidRDefault="001C2755" w:rsidP="001C2755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02C73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EA08DE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06F9395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7D805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24355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099BAF32" w14:textId="77777777" w:rsidTr="00812F57"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170BCB0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035AC4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BDFF32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7F41F57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B63485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9FAA1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2770DCF7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2FD9A77A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AD28E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6C6641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</w:tr>
      <w:tr w:rsidR="001C2755" w14:paraId="1358EA4B" w14:textId="77777777" w:rsidTr="00812F57">
        <w:tc>
          <w:tcPr>
            <w:tcW w:w="325" w:type="pct"/>
            <w:tcBorders>
              <w:top w:val="single" w:sz="4" w:space="0" w:color="auto"/>
            </w:tcBorders>
          </w:tcPr>
          <w:p w14:paraId="349CD413" w14:textId="77777777" w:rsidR="001C2755" w:rsidRDefault="001C2755" w:rsidP="001C2755">
            <w:pPr>
              <w:pStyle w:val="Compact"/>
              <w:jc w:val="center"/>
            </w:pPr>
            <w:r>
              <w:t>CA-High</w:t>
            </w:r>
          </w:p>
        </w:tc>
        <w:tc>
          <w:tcPr>
            <w:tcW w:w="0" w:type="auto"/>
            <w:tcBorders>
              <w:left w:val="nil"/>
            </w:tcBorders>
          </w:tcPr>
          <w:p w14:paraId="7F80BE9B" w14:textId="77777777" w:rsidR="001C2755" w:rsidRDefault="001C2755" w:rsidP="001C2755">
            <w:pPr>
              <w:pStyle w:val="Compact"/>
              <w:jc w:val="center"/>
            </w:pPr>
            <w:r>
              <w:t>0.8921 (0.8091,0.9751)</w:t>
            </w:r>
          </w:p>
        </w:tc>
        <w:tc>
          <w:tcPr>
            <w:tcW w:w="0" w:type="auto"/>
          </w:tcPr>
          <w:p w14:paraId="091D3B1F" w14:textId="77777777" w:rsidR="001C2755" w:rsidRDefault="001C2755" w:rsidP="001C2755">
            <w:pPr>
              <w:pStyle w:val="Compact"/>
              <w:jc w:val="center"/>
            </w:pPr>
            <w:r>
              <w:t>0.8866 (0.8003,0.973)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71BCA6" w14:textId="77777777" w:rsidR="001C2755" w:rsidRDefault="001C2755" w:rsidP="001C2755">
            <w:pPr>
              <w:pStyle w:val="Compact"/>
              <w:jc w:val="center"/>
            </w:pPr>
            <w:r>
              <w:t>0.7895 (0.6913,0.8878)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5F0279" w14:textId="77777777" w:rsidR="001C2755" w:rsidRDefault="001C2755" w:rsidP="001C2755">
            <w:pPr>
              <w:pStyle w:val="Compact"/>
              <w:jc w:val="center"/>
            </w:pPr>
            <w:r>
              <w:t>0.7534 (0.6864,0.8204)</w:t>
            </w:r>
          </w:p>
        </w:tc>
        <w:tc>
          <w:tcPr>
            <w:tcW w:w="0" w:type="auto"/>
          </w:tcPr>
          <w:p w14:paraId="2EEEB174" w14:textId="77777777" w:rsidR="001C2755" w:rsidRDefault="001C2755" w:rsidP="001C2755">
            <w:pPr>
              <w:pStyle w:val="Compact"/>
              <w:jc w:val="center"/>
            </w:pPr>
            <w:r>
              <w:t>1.1071 (1.0257,1.1885)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1A6C49" w14:textId="77777777" w:rsidR="001C2755" w:rsidRDefault="001C2755" w:rsidP="001C2755">
            <w:pPr>
              <w:pStyle w:val="Compact"/>
              <w:jc w:val="center"/>
            </w:pPr>
            <w:r>
              <w:t>0.8132 (0.7413,0.8852)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B8E864" w14:textId="77777777" w:rsidR="001C2755" w:rsidRDefault="001C2755" w:rsidP="001C2755">
            <w:pPr>
              <w:pStyle w:val="Compact"/>
              <w:jc w:val="center"/>
            </w:pPr>
            <w:r>
              <w:t>0.8157 (0.7549,0.8764)</w:t>
            </w:r>
          </w:p>
        </w:tc>
        <w:tc>
          <w:tcPr>
            <w:tcW w:w="0" w:type="auto"/>
          </w:tcPr>
          <w:p w14:paraId="66B7FCD2" w14:textId="77777777" w:rsidR="001C2755" w:rsidRDefault="001C2755" w:rsidP="001C2755">
            <w:pPr>
              <w:pStyle w:val="Compact"/>
              <w:jc w:val="center"/>
            </w:pPr>
            <w:r>
              <w:t>0.9962 (0.9171,1.0753)</w:t>
            </w:r>
          </w:p>
        </w:tc>
        <w:tc>
          <w:tcPr>
            <w:tcW w:w="0" w:type="auto"/>
          </w:tcPr>
          <w:p w14:paraId="3B6B02D8" w14:textId="77777777" w:rsidR="001C2755" w:rsidRDefault="001C2755" w:rsidP="001C2755">
            <w:pPr>
              <w:pStyle w:val="Compact"/>
              <w:jc w:val="center"/>
            </w:pPr>
            <w:r>
              <w:t>0.7975 (0.7439,0.8511)</w:t>
            </w:r>
          </w:p>
        </w:tc>
      </w:tr>
      <w:tr w:rsidR="001C2755" w14:paraId="458EB5D2" w14:textId="77777777" w:rsidTr="00812F57">
        <w:tc>
          <w:tcPr>
            <w:tcW w:w="325" w:type="pct"/>
          </w:tcPr>
          <w:p w14:paraId="55210035" w14:textId="77777777" w:rsidR="001C2755" w:rsidRDefault="001C2755" w:rsidP="001C2755">
            <w:pPr>
              <w:pStyle w:val="Compact"/>
              <w:jc w:val="center"/>
            </w:pPr>
            <w:r>
              <w:t>CA-Low</w:t>
            </w:r>
          </w:p>
        </w:tc>
        <w:tc>
          <w:tcPr>
            <w:tcW w:w="0" w:type="auto"/>
          </w:tcPr>
          <w:p w14:paraId="6E11DD99" w14:textId="77777777" w:rsidR="001C2755" w:rsidRDefault="001C2755" w:rsidP="001C2755">
            <w:pPr>
              <w:pStyle w:val="Compact"/>
              <w:jc w:val="center"/>
            </w:pPr>
            <w:r>
              <w:t>0.9012 (0.8132,0.9892)</w:t>
            </w:r>
          </w:p>
        </w:tc>
        <w:tc>
          <w:tcPr>
            <w:tcW w:w="0" w:type="auto"/>
          </w:tcPr>
          <w:p w14:paraId="3E6F2973" w14:textId="77777777" w:rsidR="001C2755" w:rsidRDefault="001C2755" w:rsidP="001C2755">
            <w:pPr>
              <w:pStyle w:val="Compact"/>
              <w:jc w:val="center"/>
            </w:pPr>
            <w:r>
              <w:t>0.8321 (0.7326,0.9315)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995E5C9" w14:textId="77777777" w:rsidR="001C2755" w:rsidRDefault="001C2755" w:rsidP="001C2755">
            <w:pPr>
              <w:pStyle w:val="Compact"/>
              <w:jc w:val="center"/>
            </w:pPr>
            <w:r>
              <w:t>0.7303 (0.6118,0.8489)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9D3507" w14:textId="77777777" w:rsidR="001C2755" w:rsidRDefault="001C2755" w:rsidP="001C2755">
            <w:pPr>
              <w:pStyle w:val="Compact"/>
              <w:jc w:val="center"/>
            </w:pPr>
            <w:r>
              <w:t>0.9263 (0.9001,0.9526)</w:t>
            </w:r>
          </w:p>
        </w:tc>
        <w:tc>
          <w:tcPr>
            <w:tcW w:w="0" w:type="auto"/>
          </w:tcPr>
          <w:p w14:paraId="2807FB53" w14:textId="77777777" w:rsidR="001C2755" w:rsidRDefault="001C2755" w:rsidP="001C2755">
            <w:pPr>
              <w:pStyle w:val="Compact"/>
              <w:jc w:val="center"/>
            </w:pPr>
            <w:r>
              <w:t>0.952 (0.8889,1.015)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417851" w14:textId="77777777" w:rsidR="001C2755" w:rsidRDefault="001C2755" w:rsidP="001C2755">
            <w:pPr>
              <w:pStyle w:val="Compact"/>
              <w:jc w:val="center"/>
            </w:pPr>
            <w:r>
              <w:t>0.8761 (0.8394,0.9129)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B19B1C" w14:textId="77777777" w:rsidR="001C2755" w:rsidRDefault="001C2755" w:rsidP="001C2755">
            <w:pPr>
              <w:pStyle w:val="Compact"/>
              <w:jc w:val="center"/>
            </w:pPr>
            <w:r>
              <w:t>0.9209 (0.8834,0.9584)</w:t>
            </w:r>
          </w:p>
        </w:tc>
        <w:tc>
          <w:tcPr>
            <w:tcW w:w="0" w:type="auto"/>
          </w:tcPr>
          <w:p w14:paraId="77985949" w14:textId="77777777" w:rsidR="001C2755" w:rsidRDefault="001C2755" w:rsidP="001C2755">
            <w:pPr>
              <w:pStyle w:val="Compact"/>
              <w:jc w:val="center"/>
            </w:pPr>
            <w:r>
              <w:t>0.8972 (0.8431,0.9514)</w:t>
            </w:r>
          </w:p>
        </w:tc>
        <w:tc>
          <w:tcPr>
            <w:tcW w:w="0" w:type="auto"/>
          </w:tcPr>
          <w:p w14:paraId="2AA636BD" w14:textId="77777777" w:rsidR="001C2755" w:rsidRDefault="001C2755" w:rsidP="001C2755">
            <w:pPr>
              <w:pStyle w:val="Compact"/>
              <w:jc w:val="center"/>
            </w:pPr>
            <w:r>
              <w:t>0.8172 (0.7553,0.8791)</w:t>
            </w:r>
          </w:p>
        </w:tc>
      </w:tr>
      <w:tr w:rsidR="001C2755" w14:paraId="55E3562D" w14:textId="77777777" w:rsidTr="001C2755">
        <w:tc>
          <w:tcPr>
            <w:tcW w:w="325" w:type="pct"/>
            <w:tcBorders>
              <w:bottom w:val="single" w:sz="4" w:space="0" w:color="auto"/>
            </w:tcBorders>
          </w:tcPr>
          <w:p w14:paraId="0EE205DE" w14:textId="77777777" w:rsidR="001C2755" w:rsidRDefault="001C2755" w:rsidP="001C2755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07E18E" w14:textId="77777777" w:rsidR="001C2755" w:rsidRDefault="001C2755" w:rsidP="001C2755">
            <w:pPr>
              <w:pStyle w:val="Compact"/>
              <w:jc w:val="center"/>
            </w:pPr>
            <w:r>
              <w:t>0.4454 (0.3751,0.5158)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64B824" w14:textId="77777777" w:rsidR="001C2755" w:rsidRDefault="001C2755" w:rsidP="001C2755">
            <w:pPr>
              <w:pStyle w:val="Compact"/>
              <w:jc w:val="center"/>
            </w:pPr>
            <w:r>
              <w:t>1.1122 (1.0004,1.2241)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7F8EF5B" w14:textId="77777777" w:rsidR="001C2755" w:rsidRDefault="001C2755" w:rsidP="001C2755">
            <w:pPr>
              <w:pStyle w:val="Compact"/>
              <w:jc w:val="center"/>
            </w:pPr>
            <w:r>
              <w:t>0.4888 (0.4213,0.5562)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4034B54" w14:textId="77777777" w:rsidR="001C2755" w:rsidRDefault="001C2755" w:rsidP="001C2755">
            <w:pPr>
              <w:pStyle w:val="Compact"/>
              <w:jc w:val="center"/>
            </w:pPr>
            <w:r>
              <w:t>0.7687 (0.6839,0.8534)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DA41D" w14:textId="77777777" w:rsidR="001C2755" w:rsidRDefault="001C2755" w:rsidP="001C2755">
            <w:pPr>
              <w:pStyle w:val="Compact"/>
              <w:jc w:val="center"/>
            </w:pPr>
            <w:r>
              <w:t>1.4457 (1.3223,1.5691)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23DDB20" w14:textId="77777777" w:rsidR="001C2755" w:rsidRDefault="001C2755" w:rsidP="001C2755">
            <w:pPr>
              <w:pStyle w:val="Compact"/>
              <w:jc w:val="center"/>
            </w:pPr>
            <w:r>
              <w:t>1.031 (0.93,1.1321)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0C5EB9" w14:textId="77777777" w:rsidR="001C2755" w:rsidRDefault="001C2755" w:rsidP="001C2755">
            <w:pPr>
              <w:pStyle w:val="Compact"/>
              <w:jc w:val="center"/>
            </w:pPr>
            <w:r>
              <w:t>0.6116 (0.5387,0.6846)</w:t>
            </w:r>
          </w:p>
        </w:tc>
        <w:tc>
          <w:tcPr>
            <w:tcW w:w="0" w:type="auto"/>
          </w:tcPr>
          <w:p w14:paraId="579AC209" w14:textId="77777777" w:rsidR="001C2755" w:rsidRDefault="001C2755" w:rsidP="001C2755">
            <w:pPr>
              <w:pStyle w:val="Compact"/>
              <w:jc w:val="center"/>
            </w:pPr>
            <w:r>
              <w:t>1.2824 (1.1791,1.3856)</w:t>
            </w:r>
          </w:p>
        </w:tc>
        <w:tc>
          <w:tcPr>
            <w:tcW w:w="0" w:type="auto"/>
          </w:tcPr>
          <w:p w14:paraId="6712C383" w14:textId="77777777" w:rsidR="001C2755" w:rsidRDefault="001C2755" w:rsidP="001C2755">
            <w:pPr>
              <w:pStyle w:val="Compact"/>
              <w:jc w:val="center"/>
            </w:pPr>
            <w:r>
              <w:t>0.7694 (0.6524,0.8864)</w:t>
            </w:r>
          </w:p>
        </w:tc>
      </w:tr>
      <w:tr w:rsidR="001C2755" w14:paraId="5B0F6930" w14:textId="77777777" w:rsidTr="001C2755">
        <w:tc>
          <w:tcPr>
            <w:tcW w:w="325" w:type="pct"/>
            <w:tcBorders>
              <w:top w:val="single" w:sz="4" w:space="0" w:color="auto"/>
            </w:tcBorders>
          </w:tcPr>
          <w:p w14:paraId="0D6DD12B" w14:textId="77777777" w:rsidR="001C2755" w:rsidRDefault="001C2755" w:rsidP="001C2755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FE29C6" w14:textId="77777777" w:rsidR="001C2755" w:rsidRDefault="001C2755" w:rsidP="001C2755">
            <w:pPr>
              <w:pStyle w:val="Compact"/>
              <w:jc w:val="center"/>
            </w:pPr>
            <w:r>
              <w:t>0.721 (0.6437,0.7984)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9571E3" w14:textId="77777777" w:rsidR="001C2755" w:rsidRDefault="001C2755" w:rsidP="001C2755">
            <w:pPr>
              <w:pStyle w:val="Compact"/>
              <w:jc w:val="center"/>
            </w:pPr>
            <w:r>
              <w:t>0.9462 (0.8794,1.0129)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53EECF4" w14:textId="77777777" w:rsidR="001C2755" w:rsidRDefault="001C2755" w:rsidP="001C2755">
            <w:pPr>
              <w:pStyle w:val="Compact"/>
              <w:jc w:val="center"/>
            </w:pPr>
            <w:r>
              <w:t>0.653 (0.5852,0.7209)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A151E29" w14:textId="77777777" w:rsidR="001C2755" w:rsidRDefault="001C2755" w:rsidP="001C2755">
            <w:pPr>
              <w:pStyle w:val="Compact"/>
              <w:jc w:val="center"/>
            </w:pPr>
            <w:r>
              <w:t>0.8193 (0.7758,0.8628)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32FCB6" w14:textId="77777777" w:rsidR="001C2755" w:rsidRDefault="001C2755" w:rsidP="001C2755">
            <w:pPr>
              <w:pStyle w:val="Compact"/>
              <w:jc w:val="center"/>
            </w:pPr>
            <w:r>
              <w:t>1.1608 (1.0813,1.2403)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0A15A897" w14:textId="77777777" w:rsidR="001C2755" w:rsidRDefault="001C2755" w:rsidP="001C2755">
            <w:pPr>
              <w:pStyle w:val="Compact"/>
              <w:jc w:val="center"/>
            </w:pPr>
            <w:r>
              <w:t>0.9107 (0.8648,0.9567)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F14D7E" w14:textId="77777777" w:rsidR="001C2755" w:rsidRDefault="001C2755" w:rsidP="001C2755"/>
        </w:tc>
        <w:tc>
          <w:tcPr>
            <w:tcW w:w="0" w:type="auto"/>
          </w:tcPr>
          <w:p w14:paraId="7336D428" w14:textId="77777777" w:rsidR="001C2755" w:rsidRDefault="001C2755" w:rsidP="001C2755"/>
        </w:tc>
        <w:tc>
          <w:tcPr>
            <w:tcW w:w="0" w:type="auto"/>
          </w:tcPr>
          <w:p w14:paraId="1975E643" w14:textId="77777777" w:rsidR="001C2755" w:rsidRDefault="001C2755" w:rsidP="001C2755"/>
        </w:tc>
      </w:tr>
    </w:tbl>
    <w:p w14:paraId="79432FE6" w14:textId="77777777" w:rsidR="001C2755" w:rsidRDefault="001C2755"/>
    <w:sectPr w:rsidR="001C2755" w:rsidSect="001C2755">
      <w:pgSz w:w="15840" w:h="12240" w:orient="landscape"/>
      <w:pgMar w:top="851" w:right="851" w:bottom="993" w:left="851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uillermo Gea Izquierdo" w:date="2018-10-15T11:12:00Z" w:initials="GG">
    <w:p w14:paraId="48B66533" w14:textId="5AA801EA" w:rsidR="00D30A95" w:rsidRDefault="00D30A95">
      <w:pPr>
        <w:pStyle w:val="Textocomentario"/>
      </w:pPr>
      <w:r>
        <w:rPr>
          <w:rStyle w:val="Refdecomentario"/>
        </w:rPr>
        <w:annotationRef/>
      </w:r>
      <w:proofErr w:type="spellStart"/>
      <w:r>
        <w:t>Aquí</w:t>
      </w:r>
      <w:proofErr w:type="spellEnd"/>
      <w:r>
        <w:t xml:space="preserve"> en Elevation y slope (al </w:t>
      </w:r>
      <w:proofErr w:type="spellStart"/>
      <w:r>
        <w:t>menos</w:t>
      </w:r>
      <w:proofErr w:type="spellEnd"/>
      <w:r>
        <w:t xml:space="preserve">) </w:t>
      </w:r>
      <w:proofErr w:type="spellStart"/>
      <w:r>
        <w:t>deberías</w:t>
      </w:r>
      <w:proofErr w:type="spellEnd"/>
      <w:r>
        <w:t xml:space="preserve"> </w:t>
      </w:r>
      <w:proofErr w:type="spellStart"/>
      <w:r>
        <w:t>referir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 (y </w:t>
      </w:r>
      <w:proofErr w:type="spellStart"/>
      <w:r>
        <w:t>dar</w:t>
      </w:r>
      <w:proofErr w:type="spellEnd"/>
      <w:r>
        <w:t xml:space="preserve"> la SD)</w:t>
      </w:r>
    </w:p>
  </w:comment>
  <w:comment w:id="2" w:author="Guillermo Gea Izquierdo" w:date="2018-10-15T11:55:00Z" w:initials="GG">
    <w:p w14:paraId="22281471" w14:textId="694943AE" w:rsidR="00D30A95" w:rsidRDefault="00D30A95">
      <w:pPr>
        <w:pStyle w:val="Textocomentario"/>
      </w:pPr>
      <w:r>
        <w:rPr>
          <w:rStyle w:val="Refdecomentario"/>
        </w:rPr>
        <w:annotationRef/>
      </w:r>
      <w:proofErr w:type="spellStart"/>
      <w:r>
        <w:t>Están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precipitación</w:t>
      </w:r>
      <w:proofErr w:type="spellEnd"/>
      <w:r>
        <w:t xml:space="preserve">? </w:t>
      </w:r>
      <w:proofErr w:type="spellStart"/>
      <w:r>
        <w:t>Creí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valle</w:t>
      </w:r>
      <w:proofErr w:type="spellEnd"/>
      <w:r>
        <w:t xml:space="preserve"> de </w:t>
      </w:r>
      <w:proofErr w:type="spellStart"/>
      <w:r>
        <w:t>Guadrix</w:t>
      </w:r>
      <w:proofErr w:type="spellEnd"/>
      <w:r>
        <w:t xml:space="preserve"> era mucho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Alpujarras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creí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frío</w:t>
      </w:r>
      <w:proofErr w:type="spellEnd"/>
      <w:r>
        <w:t xml:space="preserve"> y continental (error </w:t>
      </w:r>
      <w:proofErr w:type="spellStart"/>
      <w:r>
        <w:t>mío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veo</w:t>
      </w:r>
      <w:proofErr w:type="spellEnd"/>
      <w:r>
        <w:t>).</w:t>
      </w:r>
    </w:p>
  </w:comment>
  <w:comment w:id="4" w:author="Guillermo Gea Izquierdo" w:date="2018-10-15T11:58:00Z" w:initials="GG">
    <w:p w14:paraId="452657DB" w14:textId="3B0BF04C" w:rsidR="001A3C71" w:rsidRDefault="001A3C71">
      <w:pPr>
        <w:pStyle w:val="Textocomentario"/>
      </w:pPr>
      <w:r>
        <w:rPr>
          <w:rStyle w:val="Refdecomentario"/>
        </w:rPr>
        <w:annotationRef/>
      </w:r>
      <w:proofErr w:type="spellStart"/>
      <w:r>
        <w:t>Rw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BAI </w:t>
      </w:r>
      <w:proofErr w:type="spellStart"/>
      <w:r>
        <w:t>mínimo</w:t>
      </w:r>
      <w:proofErr w:type="spellEnd"/>
      <w:r>
        <w:t xml:space="preserve"> en la </w:t>
      </w:r>
      <w:proofErr w:type="spellStart"/>
      <w:r>
        <w:t>figura</w:t>
      </w:r>
      <w:proofErr w:type="spellEnd"/>
      <w:r>
        <w:t xml:space="preserve">,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discute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o </w:t>
      </w:r>
      <w:proofErr w:type="spellStart"/>
      <w:r>
        <w:t>menos</w:t>
      </w:r>
      <w:proofErr w:type="spellEnd"/>
      <w:r>
        <w:t>.</w:t>
      </w:r>
    </w:p>
  </w:comment>
  <w:comment w:id="16" w:author="Guillermo Gea Izquierdo" w:date="2018-10-15T12:03:00Z" w:initials="GG">
    <w:p w14:paraId="35B2FBEB" w14:textId="29A4C9D8" w:rsidR="00213585" w:rsidRDefault="00213585">
      <w:pPr>
        <w:pStyle w:val="Textocomentario"/>
      </w:pPr>
      <w:r>
        <w:rPr>
          <w:rStyle w:val="Refdecomentario"/>
        </w:rPr>
        <w:annotationRef/>
      </w:r>
      <w:r>
        <w:t xml:space="preserve">Al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la </w:t>
      </w:r>
      <w:proofErr w:type="spellStart"/>
      <w:r>
        <w:t>interacción</w:t>
      </w:r>
      <w:proofErr w:type="spellEnd"/>
      <w:r>
        <w:t xml:space="preserve"> </w:t>
      </w:r>
      <w:proofErr w:type="spellStart"/>
      <w:r>
        <w:t>deberías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(en el </w:t>
      </w:r>
      <w:proofErr w:type="spellStart"/>
      <w:r>
        <w:t>texto</w:t>
      </w:r>
      <w:proofErr w:type="spellEnd"/>
      <w:r>
        <w:t xml:space="preserve">?)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los </w:t>
      </w:r>
      <w:proofErr w:type="spellStart"/>
      <w:r>
        <w:t>factores</w:t>
      </w:r>
      <w:proofErr w:type="spellEnd"/>
      <w:r>
        <w:t xml:space="preserve"> son en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y </w:t>
      </w:r>
      <w:proofErr w:type="spellStart"/>
      <w:r>
        <w:t>cuáles</w:t>
      </w:r>
      <w:proofErr w:type="spellEnd"/>
      <w:r>
        <w:t xml:space="preserve"> no.</w:t>
      </w:r>
    </w:p>
  </w:comment>
  <w:comment w:id="17" w:author="Guillermo Gea Izquierdo" w:date="2018-10-15T12:00:00Z" w:initials="GG">
    <w:p w14:paraId="77101626" w14:textId="1C420FD0" w:rsidR="001A3C71" w:rsidRDefault="001A3C71">
      <w:pPr>
        <w:pStyle w:val="Textocomentario"/>
      </w:pPr>
      <w:r>
        <w:rPr>
          <w:rStyle w:val="Refdecomentario"/>
        </w:rPr>
        <w:annotationRef/>
      </w:r>
      <w:proofErr w:type="spellStart"/>
      <w:r>
        <w:t>Pon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y en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2-3 </w:t>
      </w:r>
      <w:proofErr w:type="spellStart"/>
      <w:r>
        <w:t>decimales</w:t>
      </w:r>
      <w:proofErr w:type="spellEnd"/>
      <w:r>
        <w:t xml:space="preserve">, 4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farragoso</w:t>
      </w:r>
      <w:proofErr w:type="spellEnd"/>
      <w:r>
        <w:t xml:space="preserve"> y no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detalle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2CC67" w14:textId="77777777" w:rsidR="00D30A95" w:rsidRDefault="00D30A95">
      <w:pPr>
        <w:spacing w:before="0" w:after="0" w:line="240" w:lineRule="auto"/>
      </w:pPr>
      <w:r>
        <w:separator/>
      </w:r>
    </w:p>
  </w:endnote>
  <w:endnote w:type="continuationSeparator" w:id="0">
    <w:p w14:paraId="5BF0EE85" w14:textId="77777777" w:rsidR="00D30A95" w:rsidRDefault="00D30A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1861D" w14:textId="77777777" w:rsidR="00D30A95" w:rsidRDefault="00D30A95">
      <w:r>
        <w:separator/>
      </w:r>
    </w:p>
  </w:footnote>
  <w:footnote w:type="continuationSeparator" w:id="0">
    <w:p w14:paraId="403EF3D8" w14:textId="77777777" w:rsidR="00D30A95" w:rsidRDefault="00D3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E3A5ECC"/>
    <w:multiLevelType w:val="multilevel"/>
    <w:tmpl w:val="D0DAE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3C71"/>
    <w:rsid w:val="001C2755"/>
    <w:rsid w:val="001F4018"/>
    <w:rsid w:val="00213585"/>
    <w:rsid w:val="002D2CE0"/>
    <w:rsid w:val="004E29B3"/>
    <w:rsid w:val="00590D07"/>
    <w:rsid w:val="005D29A6"/>
    <w:rsid w:val="006B5B2C"/>
    <w:rsid w:val="00784D58"/>
    <w:rsid w:val="00812F57"/>
    <w:rsid w:val="008D6863"/>
    <w:rsid w:val="00B86B75"/>
    <w:rsid w:val="00BC48D5"/>
    <w:rsid w:val="00C36279"/>
    <w:rsid w:val="00C6187A"/>
    <w:rsid w:val="00D30A95"/>
    <w:rsid w:val="00E315A3"/>
    <w:rsid w:val="00FA27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A79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rsid w:val="00FA2730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FA2730"/>
    <w:pPr>
      <w:spacing w:line="240" w:lineRule="auto"/>
    </w:pPr>
    <w:rPr>
      <w:sz w:val="24"/>
    </w:rPr>
  </w:style>
  <w:style w:type="character" w:customStyle="1" w:styleId="TextocomentarioCar">
    <w:name w:val="Texto comentario Car"/>
    <w:basedOn w:val="Fuentedeprrafopredeter"/>
    <w:link w:val="Textocomentario"/>
    <w:rsid w:val="00FA2730"/>
  </w:style>
  <w:style w:type="paragraph" w:styleId="Asuntodelcomentario">
    <w:name w:val="annotation subject"/>
    <w:basedOn w:val="Textocomentario"/>
    <w:next w:val="Textocomentario"/>
    <w:link w:val="AsuntodelcomentarioCar"/>
    <w:rsid w:val="00FA273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FA27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rsid w:val="00FA2730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FA2730"/>
    <w:pPr>
      <w:spacing w:line="240" w:lineRule="auto"/>
    </w:pPr>
    <w:rPr>
      <w:sz w:val="24"/>
    </w:rPr>
  </w:style>
  <w:style w:type="character" w:customStyle="1" w:styleId="TextocomentarioCar">
    <w:name w:val="Texto comentario Car"/>
    <w:basedOn w:val="Fuentedeprrafopredeter"/>
    <w:link w:val="Textocomentario"/>
    <w:rsid w:val="00FA2730"/>
  </w:style>
  <w:style w:type="paragraph" w:styleId="Asuntodelcomentario">
    <w:name w:val="annotation subject"/>
    <w:basedOn w:val="Textocomentario"/>
    <w:next w:val="Textocomentario"/>
    <w:link w:val="AsuntodelcomentarioCar"/>
    <w:rsid w:val="00FA273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FA27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4026</Characters>
  <Application>Microsoft Macintosh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</dc:title>
  <dc:creator>Antonio J.</dc:creator>
  <cp:lastModifiedBy>Antonio J.</cp:lastModifiedBy>
  <cp:revision>2</cp:revision>
  <cp:lastPrinted>2018-04-23T11:29:00Z</cp:lastPrinted>
  <dcterms:created xsi:type="dcterms:W3CDTF">2018-10-17T07:05:00Z</dcterms:created>
  <dcterms:modified xsi:type="dcterms:W3CDTF">2018-10-17T07:05:00Z</dcterms:modified>
</cp:coreProperties>
</file>