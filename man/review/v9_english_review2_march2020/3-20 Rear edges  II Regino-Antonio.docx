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00F" w:rsidRDefault="00FE600F" w:rsidP="00FE600F">
      <w:pPr>
        <w:pStyle w:val="Ttulo"/>
      </w:pPr>
      <w:commentRangeStart w:id="0"/>
      <w:r>
        <w:t>Land-use legacies and high o</w:t>
      </w:r>
      <w:r w:rsidR="002D0065">
        <w:t>ak resilience to drought show how the ecological and geographical rear edges do not necessarily meet today</w:t>
      </w:r>
      <w:commentRangeEnd w:id="0"/>
      <w:r w:rsidR="0042075D">
        <w:rPr>
          <w:rStyle w:val="Refdecomentario"/>
          <w:rFonts w:asciiTheme="minorHAnsi" w:eastAsiaTheme="minorHAnsi" w:hAnsiTheme="minorHAnsi" w:cstheme="minorBidi"/>
          <w:b w:val="0"/>
          <w:bCs w:val="0"/>
        </w:rPr>
        <w:commentReference w:id="0"/>
      </w:r>
    </w:p>
    <w:p w:rsidR="00B55E2E" w:rsidRPr="00FE600F" w:rsidRDefault="00B55E2E" w:rsidP="00B55E2E">
      <w:pPr>
        <w:pStyle w:val="Ttulo"/>
        <w:rPr>
          <w:ins w:id="1" w:author="David" w:date="2020-03-04T18:20:00Z"/>
        </w:rPr>
      </w:pPr>
      <w:ins w:id="2" w:author="David" w:date="2020-03-04T18:20:00Z">
        <w:r>
          <w:t xml:space="preserve">Land-use legacies </w:t>
        </w:r>
      </w:ins>
      <w:ins w:id="3" w:author="David" w:date="2020-03-04T18:29:00Z">
        <w:r w:rsidR="002429E4">
          <w:t>and climate change</w:t>
        </w:r>
      </w:ins>
      <w:ins w:id="4" w:author="David" w:date="2020-03-04T18:30:00Z">
        <w:r w:rsidR="002429E4">
          <w:t xml:space="preserve"> as a</w:t>
        </w:r>
      </w:ins>
      <w:ins w:id="5" w:author="David" w:date="2020-03-04T20:54:00Z">
        <w:r w:rsidR="00FE50EB">
          <w:t xml:space="preserve"> double</w:t>
        </w:r>
      </w:ins>
      <w:ins w:id="6" w:author="David" w:date="2020-03-04T18:29:00Z">
        <w:r w:rsidR="002429E4">
          <w:t xml:space="preserve"> challenge to oak forest </w:t>
        </w:r>
      </w:ins>
      <w:ins w:id="7" w:author="David" w:date="2020-03-04T18:20:00Z">
        <w:r>
          <w:t>resilience</w:t>
        </w:r>
      </w:ins>
      <w:ins w:id="8" w:author="David" w:date="2020-03-04T18:24:00Z">
        <w:r>
          <w:t xml:space="preserve">:  mismatches of </w:t>
        </w:r>
      </w:ins>
      <w:ins w:id="9" w:author="David" w:date="2020-03-04T18:32:00Z">
        <w:r w:rsidR="002429E4">
          <w:t xml:space="preserve">geographical and </w:t>
        </w:r>
      </w:ins>
      <w:ins w:id="10" w:author="David" w:date="2020-03-04T18:20:00Z">
        <w:r>
          <w:t xml:space="preserve">ecological rear edges </w:t>
        </w:r>
      </w:ins>
    </w:p>
    <w:p w:rsidR="00B55E2E" w:rsidRPr="00B55E2E" w:rsidRDefault="00B55E2E" w:rsidP="00B55E2E"/>
    <w:p w:rsidR="00474AEC" w:rsidRDefault="002D0065">
      <w:pPr>
        <w:pStyle w:val="Ttulo3"/>
      </w:pPr>
      <w:bookmarkStart w:id="11" w:name="Xe9d1b76ec3cadd010c47a337af3daca22d314b9"/>
      <w:r>
        <w:t xml:space="preserve">Short title: </w:t>
      </w:r>
      <w:r>
        <w:rPr>
          <w:i/>
        </w:rPr>
        <w:t>Relict oak resilience at the rear edge</w:t>
      </w:r>
      <w:bookmarkEnd w:id="11"/>
    </w:p>
    <w:p w:rsidR="00474AEC" w:rsidRPr="00FE600F" w:rsidRDefault="002D0065">
      <w:pPr>
        <w:pStyle w:val="Ttulo3"/>
        <w:rPr>
          <w:lang w:val="es-ES"/>
        </w:rPr>
      </w:pPr>
      <w:bookmarkStart w:id="12" w:name="authors"/>
      <w:r w:rsidRPr="00FE600F">
        <w:rPr>
          <w:lang w:val="es-ES"/>
        </w:rPr>
        <w:t>Authors</w:t>
      </w:r>
      <w:r>
        <w:footnoteReference w:id="1"/>
      </w:r>
      <w:bookmarkStart w:id="13" w:name="_GoBack"/>
      <w:bookmarkEnd w:id="12"/>
      <w:bookmarkEnd w:id="13"/>
    </w:p>
    <w:p w:rsidR="00474AEC" w:rsidRPr="00FE600F" w:rsidRDefault="002D0065">
      <w:pPr>
        <w:pStyle w:val="Textoindependiente"/>
        <w:rPr>
          <w:lang w:val="es-ES"/>
        </w:rPr>
      </w:pPr>
      <w:r w:rsidRPr="00FE600F">
        <w:rPr>
          <w:lang w:val="es-ES"/>
        </w:rPr>
        <w:t>A.J. Pérez-Luque</w:t>
      </w:r>
      <w:r w:rsidRPr="00FE600F">
        <w:rPr>
          <w:vertAlign w:val="superscript"/>
          <w:lang w:val="es-ES"/>
        </w:rPr>
        <w:t>1,2,a</w:t>
      </w:r>
      <w:r w:rsidRPr="00FE600F">
        <w:rPr>
          <w:lang w:val="es-ES"/>
        </w:rPr>
        <w:t>; Gea-Izquierdo, G.</w:t>
      </w:r>
      <w:r w:rsidRPr="00FE600F">
        <w:rPr>
          <w:vertAlign w:val="superscript"/>
          <w:lang w:val="es-ES"/>
        </w:rPr>
        <w:t>3,b</w:t>
      </w:r>
      <w:r w:rsidRPr="00FE600F">
        <w:rPr>
          <w:lang w:val="es-ES"/>
        </w:rPr>
        <w:t xml:space="preserve"> and Zamora, R.</w:t>
      </w:r>
      <w:r w:rsidRPr="00FE600F">
        <w:rPr>
          <w:vertAlign w:val="superscript"/>
          <w:lang w:val="es-ES"/>
        </w:rPr>
        <w:t>1,2,c</w:t>
      </w:r>
    </w:p>
    <w:p w:rsidR="00474AEC" w:rsidRPr="00FE600F" w:rsidRDefault="002D0065">
      <w:pPr>
        <w:pStyle w:val="Textoindependiente"/>
        <w:rPr>
          <w:lang w:val="es-ES"/>
        </w:rPr>
      </w:pPr>
      <w:r w:rsidRPr="00FE600F">
        <w:rPr>
          <w:vertAlign w:val="superscript"/>
          <w:lang w:val="es-ES"/>
        </w:rPr>
        <w:t>1</w:t>
      </w:r>
      <w:r w:rsidRPr="00FE600F">
        <w:rPr>
          <w:lang w:val="es-ES"/>
        </w:rPr>
        <w:t xml:space="preserve">Instituto Interuniversitario de Investigación del Sistema Tierra en Andalucía (CEAMA), Universidad de Granada. Avda. del Mediterráneo s/n, E-18006 Granada, Spain. </w:t>
      </w:r>
      <w:r w:rsidRPr="00FE600F">
        <w:rPr>
          <w:vertAlign w:val="superscript"/>
          <w:lang w:val="es-ES"/>
        </w:rPr>
        <w:t>2</w:t>
      </w:r>
      <w:r w:rsidRPr="00FE600F">
        <w:rPr>
          <w:lang w:val="es-ES"/>
        </w:rPr>
        <w:t xml:space="preserve">Grupo de Ecología Terrestre, Departamento de Ecología, Facultad de Ciencias, Universidad de Granada, Avda. Fuentenueva s/n, E-18071 Granada, Spain. </w:t>
      </w:r>
      <w:r w:rsidRPr="00FE600F">
        <w:rPr>
          <w:vertAlign w:val="superscript"/>
          <w:lang w:val="es-ES"/>
        </w:rPr>
        <w:t>3</w:t>
      </w:r>
      <w:r w:rsidRPr="00FE600F">
        <w:rPr>
          <w:lang w:val="es-ES"/>
        </w:rPr>
        <w:t>INIA-CIFOR. Ctra. La Coruña km 7.5. E-28040 Madrid, Spain</w:t>
      </w:r>
    </w:p>
    <w:p w:rsidR="00474AEC" w:rsidRPr="00FE600F" w:rsidRDefault="002D0065">
      <w:pPr>
        <w:pStyle w:val="Textoindependiente"/>
        <w:rPr>
          <w:lang w:val="es-ES"/>
        </w:rPr>
      </w:pPr>
      <w:r w:rsidRPr="00FE600F">
        <w:rPr>
          <w:vertAlign w:val="superscript"/>
          <w:lang w:val="es-ES"/>
        </w:rPr>
        <w:t>a</w:t>
      </w:r>
      <w:r w:rsidRPr="00FE600F">
        <w:rPr>
          <w:lang w:val="es-ES"/>
        </w:rPr>
        <w:t xml:space="preserve"> </w:t>
      </w:r>
      <w:hyperlink r:id="rId8">
        <w:r w:rsidRPr="00FE600F">
          <w:rPr>
            <w:rStyle w:val="Hipervnculo"/>
            <w:lang w:val="es-ES"/>
          </w:rPr>
          <w:t>ajperez@ugr.es</w:t>
        </w:r>
      </w:hyperlink>
      <w:r w:rsidRPr="00FE600F">
        <w:rPr>
          <w:lang w:val="es-ES"/>
        </w:rPr>
        <w:t xml:space="preserve"> </w:t>
      </w:r>
      <w:r w:rsidRPr="00FE600F">
        <w:rPr>
          <w:vertAlign w:val="superscript"/>
          <w:lang w:val="es-ES"/>
        </w:rPr>
        <w:t>b</w:t>
      </w:r>
      <w:r w:rsidRPr="00FE600F">
        <w:rPr>
          <w:lang w:val="es-ES"/>
        </w:rPr>
        <w:t xml:space="preserve"> </w:t>
      </w:r>
      <w:hyperlink r:id="rId9">
        <w:r w:rsidRPr="00FE600F">
          <w:rPr>
            <w:rStyle w:val="Hipervnculo"/>
            <w:lang w:val="es-ES"/>
          </w:rPr>
          <w:t>gea.guillermo@inia.es</w:t>
        </w:r>
      </w:hyperlink>
      <w:r w:rsidRPr="00FE600F">
        <w:rPr>
          <w:lang w:val="es-ES"/>
        </w:rPr>
        <w:t xml:space="preserve"> </w:t>
      </w:r>
      <w:r w:rsidRPr="00FE600F">
        <w:rPr>
          <w:vertAlign w:val="superscript"/>
          <w:lang w:val="es-ES"/>
        </w:rPr>
        <w:t>c</w:t>
      </w:r>
      <w:r w:rsidRPr="00FE600F">
        <w:rPr>
          <w:lang w:val="es-ES"/>
        </w:rPr>
        <w:t xml:space="preserve"> </w:t>
      </w:r>
      <w:hyperlink r:id="rId10">
        <w:r w:rsidRPr="00FE600F">
          <w:rPr>
            <w:rStyle w:val="Hipervnculo"/>
            <w:lang w:val="es-ES"/>
          </w:rPr>
          <w:t>rzamora@ugr.es</w:t>
        </w:r>
      </w:hyperlink>
    </w:p>
    <w:p w:rsidR="00474AEC" w:rsidRDefault="002D0065">
      <w:pPr>
        <w:pStyle w:val="Ttulo3"/>
      </w:pPr>
      <w:bookmarkStart w:id="14" w:name="manuscript-highlights"/>
      <w:r>
        <w:t>Manuscript highlights</w:t>
      </w:r>
      <w:bookmarkEnd w:id="14"/>
    </w:p>
    <w:p w:rsidR="00474AEC" w:rsidRDefault="002D0065">
      <w:pPr>
        <w:pStyle w:val="Compact"/>
        <w:numPr>
          <w:ilvl w:val="0"/>
          <w:numId w:val="10"/>
        </w:numPr>
      </w:pPr>
      <w:r>
        <w:rPr>
          <w:i/>
        </w:rPr>
        <w:t>Quercus pyrenaica</w:t>
      </w:r>
      <w:r>
        <w:t xml:space="preserve"> rear-edge forests showed high resilience at tree and stand levels</w:t>
      </w:r>
    </w:p>
    <w:p w:rsidR="00474AEC" w:rsidRDefault="002D0065">
      <w:pPr>
        <w:pStyle w:val="Compact"/>
        <w:numPr>
          <w:ilvl w:val="0"/>
          <w:numId w:val="10"/>
        </w:numPr>
      </w:pPr>
      <w:r>
        <w:t>Resilience and growth response to climate followed a water-stress gradient</w:t>
      </w:r>
    </w:p>
    <w:p w:rsidR="00474AEC" w:rsidRDefault="002D0065">
      <w:pPr>
        <w:pStyle w:val="Compact"/>
        <w:numPr>
          <w:ilvl w:val="0"/>
          <w:numId w:val="10"/>
        </w:numPr>
      </w:pPr>
      <w:r>
        <w:lastRenderedPageBreak/>
        <w:t>Trees and stand expressed high sensitivity to drought and land-use legacies</w:t>
      </w:r>
    </w:p>
    <w:p w:rsidR="00474AEC" w:rsidRDefault="002D0065">
      <w:pPr>
        <w:pStyle w:val="Ttulo2"/>
      </w:pPr>
      <w:bookmarkStart w:id="15" w:name="abstract"/>
      <w:r>
        <w:t>Abstract</w:t>
      </w:r>
      <w:bookmarkEnd w:id="15"/>
    </w:p>
    <w:p w:rsidR="00474AEC" w:rsidRDefault="002D0065">
      <w:pPr>
        <w:numPr>
          <w:ilvl w:val="0"/>
          <w:numId w:val="11"/>
        </w:numPr>
      </w:pPr>
      <w:r>
        <w:t xml:space="preserve">Global change challenges ecosystems in dry locations transformed by intensive human use. </w:t>
      </w:r>
      <w:del w:id="16" w:author="David" w:date="2020-03-04T18:37:00Z">
        <w:r w:rsidDel="0034304C">
          <w:delText xml:space="preserve">Forest </w:delText>
        </w:r>
        <w:r w:rsidDel="002429E4">
          <w:delText xml:space="preserve">resilience </w:delText>
        </w:r>
      </w:del>
      <w:ins w:id="17" w:author="David" w:date="2020-03-04T18:37:00Z">
        <w:r w:rsidR="002429E4">
          <w:t xml:space="preserve">Resilience </w:t>
        </w:r>
      </w:ins>
      <w:r>
        <w:t xml:space="preserve">to drought of relict Mediterranean </w:t>
      </w:r>
      <w:r>
        <w:rPr>
          <w:i/>
        </w:rPr>
        <w:t>Quercus pyrenaica</w:t>
      </w:r>
      <w:r>
        <w:t xml:space="preserve"> Willd. populations in the southern Iberian Peninsula was analyzed in relation to historical records of land </w:t>
      </w:r>
      <w:del w:id="18" w:author="David" w:date="2020-03-04T18:38:00Z">
        <w:r w:rsidDel="0034304C">
          <w:delText xml:space="preserve">use </w:delText>
        </w:r>
      </w:del>
      <w:ins w:id="19" w:author="David" w:date="2020-03-04T18:38:00Z">
        <w:r w:rsidR="0034304C">
          <w:t xml:space="preserve">use, </w:t>
        </w:r>
      </w:ins>
      <w:r>
        <w:t>employing dendroecological growth of adult trees and greenness (EVI) as proxies for secondary and primary growth.</w:t>
      </w:r>
    </w:p>
    <w:p w:rsidR="00474AEC" w:rsidRDefault="002D0065">
      <w:pPr>
        <w:numPr>
          <w:ilvl w:val="0"/>
          <w:numId w:val="11"/>
        </w:numPr>
      </w:pPr>
      <w:r>
        <w:t>The growth trends reflected a strong influence of land-use legacies (</w:t>
      </w:r>
      <w:r>
        <w:rPr>
          <w:i/>
        </w:rPr>
        <w:t>e.g.</w:t>
      </w:r>
      <w:r>
        <w:t xml:space="preserve"> firewood removal) in the current forest structure. Trees were highly sensitive to moisture availability but both primary and secondary growth expressed high resilience to drought events over the short and the long term. Resilience and response to climate followed a water-stress gradient. Primary and secondary growth were generally less resilient to drought in </w:t>
      </w:r>
      <w:del w:id="20" w:author="David" w:date="2020-03-04T18:38:00Z">
        <w:r w:rsidDel="0034304C">
          <w:delText xml:space="preserve">mesic </w:delText>
        </w:r>
      </w:del>
      <w:ins w:id="21" w:author="David" w:date="2020-03-04T18:38:00Z">
        <w:r w:rsidR="0034304C">
          <w:t xml:space="preserve">wet </w:t>
        </w:r>
      </w:ins>
      <w:r>
        <w:t xml:space="preserve">than in </w:t>
      </w:r>
      <w:del w:id="22" w:author="David" w:date="2020-03-04T18:38:00Z">
        <w:r w:rsidDel="0034304C">
          <w:delText xml:space="preserve">xeric </w:delText>
        </w:r>
      </w:del>
      <w:ins w:id="23" w:author="David" w:date="2020-03-04T18:38:00Z">
        <w:r w:rsidR="0034304C">
          <w:t xml:space="preserve">dry </w:t>
        </w:r>
      </w:ins>
      <w:r>
        <w:t>sites, whereas a positive growth trend matching the warming climate since the late 1970s was particularly evident in mesic (</w:t>
      </w:r>
      <w:r>
        <w:rPr>
          <w:i/>
        </w:rPr>
        <w:t>i.e.</w:t>
      </w:r>
      <w:r>
        <w:t xml:space="preserve"> colder and wetter) high-elevation stands, but absent in the most xeric (</w:t>
      </w:r>
      <w:r>
        <w:rPr>
          <w:i/>
        </w:rPr>
        <w:t>i.e.</w:t>
      </w:r>
      <w:r>
        <w:t xml:space="preserve"> warmer and drier) site.</w:t>
      </w:r>
    </w:p>
    <w:p w:rsidR="00474AEC" w:rsidRDefault="002D0065" w:rsidP="0034304C">
      <w:pPr>
        <w:numPr>
          <w:ilvl w:val="0"/>
          <w:numId w:val="11"/>
        </w:numPr>
      </w:pPr>
      <w:r>
        <w:t xml:space="preserve">Adult oak trees showed high resilience to drought despite being considered relict and at its rear edge. The trees varied in response to the changing climate along a narrow climatic gradient and showed that the ecological and geographical </w:t>
      </w:r>
      <w:commentRangeStart w:id="24"/>
      <w:r>
        <w:t xml:space="preserve">rear edges do not need to </w:t>
      </w:r>
      <w:del w:id="25" w:author="David" w:date="2020-03-04T20:59:00Z">
        <w:r w:rsidDel="00FE50EB">
          <w:delText xml:space="preserve">meet </w:delText>
        </w:r>
      </w:del>
      <w:ins w:id="26" w:author="David" w:date="2020-03-04T20:59:00Z">
        <w:r w:rsidR="00FE50EB">
          <w:t xml:space="preserve">match </w:t>
        </w:r>
      </w:ins>
      <w:r>
        <w:t xml:space="preserve">today in forests with strong </w:t>
      </w:r>
      <w:del w:id="27" w:author="David" w:date="2020-03-04T18:40:00Z">
        <w:r w:rsidDel="0034304C">
          <w:delText xml:space="preserve">land </w:delText>
        </w:r>
      </w:del>
      <w:ins w:id="28" w:author="David" w:date="2020-03-04T18:40:00Z">
        <w:r w:rsidR="0034304C">
          <w:t>land-</w:t>
        </w:r>
      </w:ins>
      <w:r>
        <w:t>use legacies.</w:t>
      </w:r>
      <w:commentRangeEnd w:id="24"/>
      <w:r w:rsidR="00E95983">
        <w:rPr>
          <w:rStyle w:val="Refdecomentario"/>
        </w:rPr>
        <w:commentReference w:id="24"/>
      </w:r>
      <w:r>
        <w:t xml:space="preserve"> </w:t>
      </w:r>
      <w:commentRangeStart w:id="29"/>
      <w:r>
        <w:t xml:space="preserve">Forest resilience including that of regeneration needs to be monitored </w:t>
      </w:r>
      <w:del w:id="30" w:author="David" w:date="2020-03-04T18:41:00Z">
        <w:r w:rsidDel="0034304C">
          <w:delText xml:space="preserve">at xeric of the species </w:delText>
        </w:r>
      </w:del>
      <w:r>
        <w:t>under future expected climatic scenarios given that ecological boundaries for species distribution can be narrow and that land-use legacies can play a key role in stand dynamics.</w:t>
      </w:r>
      <w:commentRangeEnd w:id="29"/>
      <w:r w:rsidR="00FE50EB">
        <w:rPr>
          <w:rStyle w:val="Refdecomentario"/>
        </w:rPr>
        <w:commentReference w:id="29"/>
      </w:r>
    </w:p>
    <w:p w:rsidR="00474AEC" w:rsidRDefault="002D0065">
      <w:pPr>
        <w:pStyle w:val="Ttulo3"/>
      </w:pPr>
      <w:bookmarkStart w:id="31" w:name="keywords"/>
      <w:r>
        <w:t>Keywords</w:t>
      </w:r>
      <w:bookmarkEnd w:id="31"/>
    </w:p>
    <w:p w:rsidR="00474AEC" w:rsidRDefault="002D0065">
      <w:r>
        <w:t xml:space="preserve">extreme drought, resilience, rear edge, </w:t>
      </w:r>
      <w:r>
        <w:rPr>
          <w:i/>
        </w:rPr>
        <w:t>Quercus pyrenaica</w:t>
      </w:r>
      <w:r>
        <w:t>, tree growth, dendrochronology, remote sensing</w:t>
      </w:r>
    </w:p>
    <w:p w:rsidR="00474AEC" w:rsidRDefault="002D0065">
      <w:pPr>
        <w:pStyle w:val="Ttulo2"/>
      </w:pPr>
      <w:bookmarkStart w:id="32" w:name="introduction"/>
      <w:r>
        <w:t>Introduction</w:t>
      </w:r>
      <w:bookmarkEnd w:id="32"/>
    </w:p>
    <w:p w:rsidR="00474AEC" w:rsidRDefault="002D0065">
      <w:r>
        <w:t>The response of species to changing environments is likely to be determined largely by population responses at range margins (Hampe and Petit 2005). Peripheral populations are usually considered more vulnerable compared with populations occurring at the center of a species’ range (</w:t>
      </w:r>
      <w:r>
        <w:rPr>
          <w:i/>
        </w:rPr>
        <w:t>i.e.</w:t>
      </w:r>
      <w:r>
        <w:t xml:space="preserve"> center-periphery hypothesis; Sagarin and Gaines 2002; Pironon and others 2016). It has been assumed that </w:t>
      </w:r>
      <w:ins w:id="33" w:author="David" w:date="2020-03-04T18:44:00Z">
        <w:r w:rsidR="0034304C">
          <w:t xml:space="preserve">geographical and ecological </w:t>
        </w:r>
      </w:ins>
      <w:commentRangeStart w:id="34"/>
      <w:r>
        <w:t xml:space="preserve">rear-edge </w:t>
      </w:r>
      <w:commentRangeEnd w:id="34"/>
      <w:r w:rsidR="0034304C">
        <w:rPr>
          <w:rStyle w:val="Refdecomentario"/>
        </w:rPr>
        <w:commentReference w:id="34"/>
      </w:r>
      <w:r>
        <w:t xml:space="preserve">populations </w:t>
      </w:r>
      <w:del w:id="35" w:author="David" w:date="2020-03-04T18:44:00Z">
        <w:r w:rsidDel="0034304C">
          <w:delText xml:space="preserve">have a concordance between geographical and ecological </w:delText>
        </w:r>
        <w:r w:rsidDel="0034304C">
          <w:lastRenderedPageBreak/>
          <w:delText>marginality</w:delText>
        </w:r>
      </w:del>
      <w:ins w:id="36" w:author="David" w:date="2020-03-04T18:44:00Z">
        <w:r w:rsidR="0034304C">
          <w:t>match.  This means</w:t>
        </w:r>
      </w:ins>
      <w:del w:id="37" w:author="David" w:date="2020-03-04T18:44:00Z">
        <w:r w:rsidDel="0034304C">
          <w:delText>, with</w:delText>
        </w:r>
      </w:del>
      <w:r>
        <w:t xml:space="preserve"> lower performance, higher vulnerability, and thus higher risk of extinction than </w:t>
      </w:r>
      <w:del w:id="38" w:author="David" w:date="2020-03-04T18:45:00Z">
        <w:r w:rsidDel="0034304C">
          <w:delText xml:space="preserve">do </w:delText>
        </w:r>
      </w:del>
      <w:ins w:id="39" w:author="David" w:date="2020-03-04T18:45:00Z">
        <w:r w:rsidR="0034304C">
          <w:t xml:space="preserve">for </w:t>
        </w:r>
      </w:ins>
      <w:r>
        <w:t xml:space="preserve">populations at the core of the species’ range (Pironon and others 2016; Vilà-Cabrera and others 2019). Nonetheless, recent reviews report that species- and population-specific responses do not always support this hypothesis (Sexton and others 2009; Abeli and others 2014). In this respect, to fully understand changes in distribution and abundance of species as a consequence of global-change, we need to determine under what environmental conditions </w:t>
      </w:r>
      <w:ins w:id="40" w:author="David" w:date="2020-03-04T18:46:00Z">
        <w:r w:rsidR="0034304C">
          <w:t xml:space="preserve">the </w:t>
        </w:r>
      </w:ins>
      <w:r>
        <w:t xml:space="preserve">geographical </w:t>
      </w:r>
      <w:del w:id="41" w:author="David" w:date="2020-03-04T18:46:00Z">
        <w:r w:rsidDel="0034304C">
          <w:delText xml:space="preserve">marginality </w:delText>
        </w:r>
      </w:del>
      <w:ins w:id="42" w:author="David" w:date="2020-03-04T18:46:00Z">
        <w:r w:rsidR="0034304C">
          <w:t xml:space="preserve">rear edge </w:t>
        </w:r>
      </w:ins>
      <w:r>
        <w:t xml:space="preserve">does not correspond with ecological </w:t>
      </w:r>
      <w:del w:id="43" w:author="David" w:date="2020-03-04T18:46:00Z">
        <w:r w:rsidDel="0034304C">
          <w:delText xml:space="preserve">marginality </w:delText>
        </w:r>
      </w:del>
      <w:ins w:id="44" w:author="David" w:date="2020-03-04T18:46:00Z">
        <w:r w:rsidR="0034304C">
          <w:t xml:space="preserve">one </w:t>
        </w:r>
      </w:ins>
      <w:r>
        <w:t>(Vilà-Cabrera and Jump 2019).</w:t>
      </w:r>
    </w:p>
    <w:p w:rsidR="00474AEC" w:rsidRDefault="002D0065">
      <w:pPr>
        <w:pStyle w:val="Textoindependiente"/>
      </w:pPr>
      <w:r>
        <w:t xml:space="preserve">Climate change is expected to cause major shifts in the distribution and abundance of plant communities, and there are already signs of </w:t>
      </w:r>
      <w:del w:id="45" w:author="David" w:date="2020-03-04T18:48:00Z">
        <w:r w:rsidDel="00145CE2">
          <w:delText>processes associated with increased intensity and duration of</w:delText>
        </w:r>
      </w:del>
      <w:ins w:id="46" w:author="David" w:date="2020-03-04T18:48:00Z">
        <w:r w:rsidR="00145CE2">
          <w:t>more intense and longer</w:t>
        </w:r>
      </w:ins>
      <w:r>
        <w:t xml:space="preserve"> droughts (Allen and others 2010). In fact, </w:t>
      </w:r>
      <w:del w:id="47" w:author="David" w:date="2020-03-04T18:48:00Z">
        <w:r w:rsidDel="00145CE2">
          <w:delText xml:space="preserve">the </w:delText>
        </w:r>
      </w:del>
      <w:ins w:id="48" w:author="David" w:date="2020-03-04T18:48:00Z">
        <w:r w:rsidR="00145CE2">
          <w:t xml:space="preserve">drought </w:t>
        </w:r>
      </w:ins>
      <w:r>
        <w:t xml:space="preserve">frequency and severity </w:t>
      </w:r>
      <w:del w:id="49" w:author="David" w:date="2020-03-04T18:49:00Z">
        <w:r w:rsidDel="00145CE2">
          <w:delText xml:space="preserve">of </w:delText>
        </w:r>
      </w:del>
      <w:del w:id="50" w:author="David" w:date="2020-03-04T18:48:00Z">
        <w:r w:rsidDel="00145CE2">
          <w:delText xml:space="preserve">drought </w:delText>
        </w:r>
      </w:del>
      <w:del w:id="51" w:author="David" w:date="2020-03-04T18:49:00Z">
        <w:r w:rsidDel="00145CE2">
          <w:delText xml:space="preserve">events </w:delText>
        </w:r>
      </w:del>
      <w:r>
        <w:t xml:space="preserve">have increased in recent decades, </w:t>
      </w:r>
      <w:del w:id="52" w:author="David" w:date="2020-03-04T18:49:00Z">
        <w:r w:rsidDel="00145CE2">
          <w:delText xml:space="preserve">along </w:delText>
        </w:r>
      </w:del>
      <w:r>
        <w:t xml:space="preserve">with a trend towards drier summers, particularly for Southern Europe (Vicente-Serrano and others 2014; Stagge and others 2017). This is especially critical, since climate-change projections for the Mediterranean area forecast more frequent and severe extreme climate events (Spinoni and others 2017). In this climatic-change context, population loss and range retractions are expected in boreal, temperate, and Mediterranean species at the lowest latitudes, elevations, and drought-prone areas of a species’ distribution, </w:t>
      </w:r>
      <w:r>
        <w:rPr>
          <w:i/>
        </w:rPr>
        <w:t>i.e.</w:t>
      </w:r>
      <w:r>
        <w:t xml:space="preserve"> the rear edge (Hampe and Petit 2005). In a global-change context, the impact of drought on vegetation needs to be evaluated regarding the interactions with other drivers of change (Doblas-Miranda and others 2017). This is especially relevant for areas with a long history of landscape alteration, such as the Mediterranean region, where land-use change plays a major role in current ecosystem ecology (Navarro-González and others 2013), given that the interactions of drought and land-use change are crucial for Mediterranean forests (Doblas-Miranda and others 2017).</w:t>
      </w:r>
    </w:p>
    <w:p w:rsidR="00474AEC" w:rsidRDefault="002D0065">
      <w:pPr>
        <w:pStyle w:val="Textoindependiente"/>
      </w:pPr>
      <w:r>
        <w:t>The effects of drought are also especially relevant for populations considered to be located along the rear edge (either latitudinal or altitudinal along climatic gradients) of their distribution</w:t>
      </w:r>
      <w:del w:id="53" w:author="David" w:date="2020-03-04T18:51:00Z">
        <w:r w:rsidDel="00145CE2">
          <w:delText xml:space="preserve">, </w:delText>
        </w:r>
      </w:del>
      <w:ins w:id="54" w:author="David" w:date="2020-03-04T18:51:00Z">
        <w:r w:rsidR="00145CE2">
          <w:t xml:space="preserve">. </w:t>
        </w:r>
      </w:ins>
      <w:del w:id="55" w:author="David" w:date="2020-03-04T18:51:00Z">
        <w:r w:rsidDel="00145CE2">
          <w:delText xml:space="preserve">where </w:delText>
        </w:r>
      </w:del>
      <w:ins w:id="56" w:author="David" w:date="2020-03-04T18:51:00Z">
        <w:r w:rsidR="00145CE2">
          <w:t xml:space="preserve">In these cases, </w:t>
        </w:r>
      </w:ins>
      <w:r>
        <w:t xml:space="preserve">climatic conditions mark the species limits, and the populations are likely to be more sensitive to minor climatic and microtopographic variations (Hampe and Petit 2005). The response of rear-edge populations to climate variations could be useful in estimating the adaptation of species to predicted climatic changes (Jump and others 2010). </w:t>
      </w:r>
      <w:del w:id="57" w:author="David" w:date="2020-03-04T18:52:00Z">
        <w:r w:rsidDel="00145CE2">
          <w:delText xml:space="preserve">Yet </w:delText>
        </w:r>
      </w:del>
      <w:ins w:id="58" w:author="David" w:date="2020-03-04T18:52:00Z">
        <w:r w:rsidR="00145CE2">
          <w:t xml:space="preserve">Also, </w:t>
        </w:r>
      </w:ins>
      <w:r>
        <w:t xml:space="preserve">it is crucial to accurately characterize the ecological rear-edge of species. This can be particularly misleading in ecosystems with strong land-use legacies because </w:t>
      </w:r>
      <w:del w:id="59" w:author="David" w:date="2020-03-04T18:53:00Z">
        <w:r w:rsidDel="00145CE2">
          <w:delText xml:space="preserve">it </w:delText>
        </w:r>
      </w:del>
      <w:ins w:id="60" w:author="David" w:date="2020-03-04T18:53:00Z">
        <w:r w:rsidR="00145CE2">
          <w:t xml:space="preserve">this edge </w:t>
        </w:r>
      </w:ins>
      <w:r>
        <w:t>is established from current species distribution (Vilà-Cabrera and others 2019). Furthermore, this characterization becomes even more critical for relict populations driven by historical land uses when they harbor high levels of intraspecific genetic diversity (Valbuena-Carabaña and Gil 2013).</w:t>
      </w:r>
    </w:p>
    <w:p w:rsidR="00474AEC" w:rsidRDefault="002D0065">
      <w:pPr>
        <w:pStyle w:val="Textoindependiente"/>
      </w:pPr>
      <w:commentRangeStart w:id="61"/>
      <w:del w:id="62" w:author="David" w:date="2020-03-04T18:54:00Z">
        <w:r w:rsidDel="00145CE2">
          <w:delText xml:space="preserve">Understanding the vegetation response to drought requires integrative and multidisciplinary strategies to assess the disturbances of forest at several scales (Hartmann and others 2018). </w:delText>
        </w:r>
      </w:del>
      <w:commentRangeEnd w:id="61"/>
      <w:r w:rsidR="00145CE2">
        <w:rPr>
          <w:rStyle w:val="Refdecomentario"/>
        </w:rPr>
        <w:commentReference w:id="61"/>
      </w:r>
      <w:r>
        <w:t xml:space="preserve">The assessment of resilience to climate disturbances such as droughts provides critical information concerning the capacity of the forests to maintain their structure and render valuable ecosystem services. The drought resilience </w:t>
      </w:r>
      <w:r>
        <w:lastRenderedPageBreak/>
        <w:t xml:space="preserve">of species is better assessed </w:t>
      </w:r>
      <w:del w:id="63" w:author="David" w:date="2020-03-04T18:55:00Z">
        <w:r w:rsidDel="00145CE2">
          <w:delText xml:space="preserve">when </w:delText>
        </w:r>
      </w:del>
      <w:ins w:id="64" w:author="David" w:date="2020-03-04T18:55:00Z">
        <w:r w:rsidR="00145CE2">
          <w:t xml:space="preserve">by a combination of </w:t>
        </w:r>
      </w:ins>
      <w:r>
        <w:t>several approaches, such as dendrochronology and remote sensing</w:t>
      </w:r>
      <w:del w:id="65" w:author="David" w:date="2020-03-04T18:55:00Z">
        <w:r w:rsidDel="00145CE2">
          <w:delText>, are combined</w:delText>
        </w:r>
      </w:del>
      <w:r>
        <w:t>. Dendroecological estimates of growth (</w:t>
      </w:r>
      <w:r>
        <w:rPr>
          <w:i/>
        </w:rPr>
        <w:t>i.e.</w:t>
      </w:r>
      <w:r>
        <w:t xml:space="preserve"> tree-ring width) are commonly used proxies to characterize tree vitality, and annual tree-ring widths can be used to study </w:t>
      </w:r>
      <w:ins w:id="66" w:author="David" w:date="2020-03-04T18:56:00Z">
        <w:r w:rsidR="00145CE2">
          <w:t xml:space="preserve">growth </w:t>
        </w:r>
      </w:ins>
      <w:r>
        <w:t xml:space="preserve">changes </w:t>
      </w:r>
      <w:del w:id="67" w:author="David" w:date="2020-03-04T18:56:00Z">
        <w:r w:rsidDel="00145CE2">
          <w:delText xml:space="preserve">in growth </w:delText>
        </w:r>
      </w:del>
      <w:r>
        <w:t xml:space="preserve">as a response to drought </w:t>
      </w:r>
      <w:del w:id="68" w:author="David" w:date="2020-03-04T18:56:00Z">
        <w:r w:rsidDel="00145CE2">
          <w:delText>at the individiual-tree scale</w:delText>
        </w:r>
      </w:del>
      <w:r>
        <w:t xml:space="preserve"> </w:t>
      </w:r>
      <w:ins w:id="69" w:author="David" w:date="2020-03-04T18:56:00Z">
        <w:r w:rsidR="00145CE2">
          <w:t xml:space="preserve">among individual trees </w:t>
        </w:r>
      </w:ins>
      <w:r>
        <w:t xml:space="preserve">(Fritts 1976). Remote sensing can be used to </w:t>
      </w:r>
      <w:del w:id="70" w:author="David" w:date="2020-03-04T18:57:00Z">
        <w:r w:rsidDel="00145CE2">
          <w:delText xml:space="preserve">study </w:delText>
        </w:r>
      </w:del>
      <w:ins w:id="71" w:author="David" w:date="2020-03-04T18:57:00Z">
        <w:r w:rsidR="00145CE2">
          <w:t xml:space="preserve">analyze </w:t>
        </w:r>
      </w:ins>
      <w:r>
        <w:t xml:space="preserve">the impact of drought on ecosystems and hence </w:t>
      </w:r>
      <w:ins w:id="72" w:author="David" w:date="2020-03-04T18:57:00Z">
        <w:r w:rsidR="00145CE2">
          <w:t xml:space="preserve">on </w:t>
        </w:r>
      </w:ins>
      <w:r>
        <w:t xml:space="preserve">the stand </w:t>
      </w:r>
      <w:del w:id="73" w:author="David" w:date="2020-03-04T18:57:00Z">
        <w:r w:rsidDel="00145CE2">
          <w:delText xml:space="preserve">level </w:delText>
        </w:r>
      </w:del>
      <w:r>
        <w:t>(</w:t>
      </w:r>
      <w:r>
        <w:rPr>
          <w:i/>
        </w:rPr>
        <w:t>e.g.</w:t>
      </w:r>
      <w:r>
        <w:t xml:space="preserve"> Zhang and others 2013). The combination of both approaches (remote sensing and dendroecology) has been used to assess the effects of droughts on vegetation along ecological gradients (</w:t>
      </w:r>
      <w:r>
        <w:rPr>
          <w:i/>
        </w:rPr>
        <w:t>e.g.</w:t>
      </w:r>
      <w:r>
        <w:t xml:space="preserve"> Vicente-Serrano and others 2013; Coulthard and others 2017), and also to evaluate growth resilience to drought in several tree species (</w:t>
      </w:r>
      <w:r>
        <w:rPr>
          <w:i/>
        </w:rPr>
        <w:t>e.g.</w:t>
      </w:r>
      <w:r>
        <w:t xml:space="preserve"> Gazol and others 2018; Peña-Gallardo and others 2018). Nonetheless, it is crucial to ascertain </w:t>
      </w:r>
      <w:del w:id="74" w:author="David" w:date="2020-03-06T17:08:00Z">
        <w:r w:rsidDel="009C7BD9">
          <w:delText xml:space="preserve">wether </w:delText>
        </w:r>
      </w:del>
      <w:ins w:id="75" w:author="David" w:date="2020-03-06T17:08:00Z">
        <w:r w:rsidR="009C7BD9">
          <w:t xml:space="preserve">whether </w:t>
        </w:r>
      </w:ins>
      <w:r>
        <w:t>the responses at the tree level differ from those at the ecosystem level and characterize the spatial variability of this response in rear-edge populations.</w:t>
      </w:r>
    </w:p>
    <w:p w:rsidR="00474AEC" w:rsidRDefault="002D0065">
      <w:pPr>
        <w:pStyle w:val="Textoindependiente"/>
      </w:pPr>
      <w:r>
        <w:t xml:space="preserve">In the present study, we used remote-sensing information and dendroecological methods to evaluate the impact of drought in both canopy greenness (as a proxy to primary growth) and radial tree growth (as a proxy for secondary growth) of </w:t>
      </w:r>
      <w:r>
        <w:rPr>
          <w:i/>
        </w:rPr>
        <w:t>Quercus pyrenaica</w:t>
      </w:r>
      <w:r>
        <w:t xml:space="preserve"> Willd. (</w:t>
      </w:r>
      <w:commentRangeStart w:id="76"/>
      <w:r>
        <w:t xml:space="preserve">Pyrenean oak, </w:t>
      </w:r>
      <w:r>
        <w:rPr>
          <w:i/>
        </w:rPr>
        <w:t>melojo</w:t>
      </w:r>
      <w:commentRangeEnd w:id="76"/>
      <w:r w:rsidR="00F61B83">
        <w:rPr>
          <w:rStyle w:val="Refdecomentario"/>
        </w:rPr>
        <w:commentReference w:id="76"/>
      </w:r>
      <w:r>
        <w:t>) in southern relict forests at the rear-edge of the species distribution and where species performance is considered to be severely threatened by climate change. We also assessed the resilience of these forests both to several extreme drought episodes and to climate change (</w:t>
      </w:r>
      <w:r>
        <w:rPr>
          <w:i/>
        </w:rPr>
        <w:t>i.e.</w:t>
      </w:r>
      <w:r>
        <w:t xml:space="preserve"> warming) over the long term (in the last few decades).</w:t>
      </w:r>
      <w:ins w:id="77" w:author="David" w:date="2020-03-04T19:04:00Z">
        <w:r w:rsidR="006E6A08">
          <w:t xml:space="preserve"> In the study area, </w:t>
        </w:r>
      </w:ins>
      <w:ins w:id="78" w:author="David" w:date="2020-03-04T19:11:00Z">
        <w:r w:rsidR="00941D34">
          <w:t xml:space="preserve">the rear edge of </w:t>
        </w:r>
      </w:ins>
      <w:ins w:id="79" w:author="David" w:date="2020-03-04T19:04:00Z">
        <w:r w:rsidR="006E6A08">
          <w:t xml:space="preserve">relict populations are </w:t>
        </w:r>
      </w:ins>
      <w:ins w:id="80" w:author="David" w:date="2020-03-04T19:12:00Z">
        <w:r w:rsidR="00941D34">
          <w:t>imposed</w:t>
        </w:r>
      </w:ins>
      <w:ins w:id="81" w:author="David" w:date="2020-03-04T19:04:00Z">
        <w:r w:rsidR="006E6A08">
          <w:t xml:space="preserve"> by historical land use.</w:t>
        </w:r>
      </w:ins>
      <w:r>
        <w:t xml:space="preserve"> </w:t>
      </w:r>
      <w:commentRangeStart w:id="82"/>
      <w:r>
        <w:t>Our main hypothesis is that</w:t>
      </w:r>
      <w:ins w:id="83" w:author="David" w:date="2020-03-04T19:13:00Z">
        <w:r w:rsidR="00941D34">
          <w:t>, limited by their land-use legacy,</w:t>
        </w:r>
      </w:ins>
      <w:r>
        <w:t xml:space="preserve"> these </w:t>
      </w:r>
      <w:ins w:id="84" w:author="David" w:date="2020-03-04T19:14:00Z">
        <w:r w:rsidR="00941D34">
          <w:t xml:space="preserve">stands </w:t>
        </w:r>
      </w:ins>
      <w:del w:id="85" w:author="David" w:date="2020-03-04T19:06:00Z">
        <w:r w:rsidDel="006E6A08">
          <w:delText>relict populations driven by historical land use</w:delText>
        </w:r>
      </w:del>
      <w:del w:id="86" w:author="David" w:date="2020-03-04T19:09:00Z">
        <w:r w:rsidDel="00941D34">
          <w:delText xml:space="preserve"> are </w:delText>
        </w:r>
      </w:del>
      <w:del w:id="87" w:author="David" w:date="2020-03-04T19:08:00Z">
        <w:r w:rsidDel="00941D34">
          <w:delText>vulnerable to</w:delText>
        </w:r>
      </w:del>
      <w:del w:id="88" w:author="David" w:date="2020-03-04T19:09:00Z">
        <w:r w:rsidDel="00941D34">
          <w:delText xml:space="preserve"> climate change at their </w:delText>
        </w:r>
      </w:del>
      <w:del w:id="89" w:author="David" w:date="2020-03-04T19:08:00Z">
        <w:r w:rsidDel="00941D34">
          <w:delText xml:space="preserve">present climatic </w:delText>
        </w:r>
      </w:del>
      <w:del w:id="90" w:author="David" w:date="2020-03-04T19:06:00Z">
        <w:r w:rsidDel="006E6A08">
          <w:delText xml:space="preserve">(either elevational or latitudinal) </w:delText>
        </w:r>
      </w:del>
      <w:del w:id="91" w:author="David" w:date="2020-03-04T19:09:00Z">
        <w:r w:rsidDel="00941D34">
          <w:delText xml:space="preserve">rear edge, </w:delText>
        </w:r>
      </w:del>
      <w:del w:id="92" w:author="David" w:date="2020-03-04T19:07:00Z">
        <w:r w:rsidDel="006E6A08">
          <w:delText>and hence</w:delText>
        </w:r>
      </w:del>
      <w:del w:id="93" w:author="David" w:date="2020-03-04T19:14:00Z">
        <w:r w:rsidDel="00941D34">
          <w:delText xml:space="preserve"> </w:delText>
        </w:r>
      </w:del>
      <w:r>
        <w:t>will show low resilience to extreme drought</w:t>
      </w:r>
      <w:ins w:id="94" w:author="David" w:date="2020-03-04T19:09:00Z">
        <w:r w:rsidR="00941D34">
          <w:t xml:space="preserve"> from climate change</w:t>
        </w:r>
      </w:ins>
      <w:r>
        <w:t xml:space="preserve"> along </w:t>
      </w:r>
      <w:del w:id="95" w:author="David" w:date="2020-03-04T19:14:00Z">
        <w:r w:rsidDel="00941D34">
          <w:delText xml:space="preserve">climatic gradients at </w:delText>
        </w:r>
      </w:del>
      <w:r>
        <w:t xml:space="preserve">a </w:t>
      </w:r>
      <w:del w:id="96" w:author="David" w:date="2020-03-04T19:14:00Z">
        <w:r w:rsidDel="00941D34">
          <w:delText xml:space="preserve">small </w:delText>
        </w:r>
      </w:del>
      <w:ins w:id="97" w:author="David" w:date="2020-03-04T19:14:00Z">
        <w:r w:rsidR="00941D34">
          <w:t>small-</w:t>
        </w:r>
      </w:ins>
      <w:r>
        <w:t>scale</w:t>
      </w:r>
      <w:ins w:id="98" w:author="David" w:date="2020-03-04T19:15:00Z">
        <w:r w:rsidR="00941D34">
          <w:t xml:space="preserve"> gradient</w:t>
        </w:r>
      </w:ins>
      <w:del w:id="99" w:author="David" w:date="2020-03-04T19:07:00Z">
        <w:r w:rsidDel="006E6A08">
          <w:delText xml:space="preserve"> within the rear edge</w:delText>
        </w:r>
      </w:del>
      <w:r>
        <w:t xml:space="preserve">. </w:t>
      </w:r>
      <w:commentRangeEnd w:id="82"/>
      <w:r w:rsidR="006E6A08">
        <w:rPr>
          <w:rStyle w:val="Refdecomentario"/>
        </w:rPr>
        <w:commentReference w:id="82"/>
      </w:r>
      <w:r>
        <w:t>To test this hypothesis, we: (</w:t>
      </w:r>
      <w:r>
        <w:rPr>
          <w:i/>
        </w:rPr>
        <w:t>i</w:t>
      </w:r>
      <w:r>
        <w:t xml:space="preserve">) quantified how recent extreme drought events influenced primary and secondary growth of </w:t>
      </w:r>
      <w:r>
        <w:rPr>
          <w:i/>
        </w:rPr>
        <w:t>Q. pyrenaica</w:t>
      </w:r>
      <w:r>
        <w:t xml:space="preserve"> forests at their present geographical rear edge; (</w:t>
      </w:r>
      <w:r>
        <w:rPr>
          <w:i/>
        </w:rPr>
        <w:t>ii</w:t>
      </w:r>
      <w:r>
        <w:t>) analyzed the long-term resilience of these forests to extreme drought events, using time-series of radial growth; (</w:t>
      </w:r>
      <w:r>
        <w:rPr>
          <w:i/>
        </w:rPr>
        <w:t>iii</w:t>
      </w:r>
      <w:r>
        <w:t>) and examined differences in the resilience metrics between populations located in contrasting ecological conditions (</w:t>
      </w:r>
      <w:r>
        <w:rPr>
          <w:i/>
        </w:rPr>
        <w:t>i.e.</w:t>
      </w:r>
      <w:r>
        <w:t xml:space="preserve"> xeric </w:t>
      </w:r>
      <w:r>
        <w:rPr>
          <w:i/>
        </w:rPr>
        <w:t>vs.</w:t>
      </w:r>
      <w:r>
        <w:t xml:space="preserve"> mesic) along environmental gradients within the rear edge in order to detect vulnerability to climate change at the small spatial scale. For the latter task, we characterized the variability in the forest response to drought within the current geographical rear edge and assessed whether the effect of aspect and environmental conditions expressed in northern and southern populations of </w:t>
      </w:r>
      <w:r>
        <w:rPr>
          <w:i/>
        </w:rPr>
        <w:t>melojo</w:t>
      </w:r>
      <w:r>
        <w:t xml:space="preserve"> oak forests differ in their resistance, </w:t>
      </w:r>
      <w:del w:id="100" w:author="David" w:date="2020-03-04T19:17:00Z">
        <w:r w:rsidDel="00941D34">
          <w:delText xml:space="preserve">resilience </w:delText>
        </w:r>
      </w:del>
      <w:ins w:id="101" w:author="David" w:date="2020-03-04T19:17:00Z">
        <w:r w:rsidR="00941D34">
          <w:t xml:space="preserve">resilience, </w:t>
        </w:r>
      </w:ins>
      <w:r>
        <w:t>and recovery to extreme drought events.</w:t>
      </w:r>
    </w:p>
    <w:p w:rsidR="00474AEC" w:rsidRDefault="002D0065">
      <w:pPr>
        <w:pStyle w:val="Ttulo2"/>
      </w:pPr>
      <w:bookmarkStart w:id="102" w:name="materials-and-methods"/>
      <w:r>
        <w:lastRenderedPageBreak/>
        <w:t>Materials and methods</w:t>
      </w:r>
      <w:bookmarkEnd w:id="102"/>
    </w:p>
    <w:p w:rsidR="00474AEC" w:rsidRDefault="002D0065">
      <w:pPr>
        <w:pStyle w:val="Ttulo3"/>
      </w:pPr>
      <w:bookmarkStart w:id="103" w:name="tree-species-and-study-site"/>
      <w:r>
        <w:t>Tree species and study site</w:t>
      </w:r>
      <w:bookmarkEnd w:id="103"/>
    </w:p>
    <w:p w:rsidR="00474AEC" w:rsidRDefault="002D0065">
      <w:r>
        <w:rPr>
          <w:i/>
        </w:rPr>
        <w:t>Quercus pyrenaica</w:t>
      </w:r>
      <w:r>
        <w:t xml:space="preserve"> forests extend throughout south-western France and the Iberian </w:t>
      </w:r>
      <w:del w:id="104" w:author="David" w:date="2020-03-04T19:18:00Z">
        <w:r w:rsidDel="00F61B83">
          <w:delText xml:space="preserve">Peninsula </w:delText>
        </w:r>
      </w:del>
      <w:ins w:id="105" w:author="David" w:date="2020-03-04T19:18:00Z">
        <w:r w:rsidR="00F61B83">
          <w:t xml:space="preserve">Peninsula, </w:t>
        </w:r>
      </w:ins>
      <w:r>
        <w:t xml:space="preserve">reaching their southern limit in mountain areas of northern Morocco (Franco 1990). In the Iberian Peninsula, these forests occupy siliceous soils under meso-supramediterranean and mesotemperate areas and subhumid, humid, and hyperhumid ombroclimate. </w:t>
      </w:r>
      <w:r>
        <w:rPr>
          <w:i/>
        </w:rPr>
        <w:t>Q. pyrenaica</w:t>
      </w:r>
      <w:r>
        <w:t xml:space="preserve"> is a deciduous species that requires over 650 mm of annual precipitation and some summer precipitation. As a submediterranean species, it has lower drought tolerance than evergreen Mediterranean taxa (Río and others 2007).</w:t>
      </w:r>
    </w:p>
    <w:p w:rsidR="00474AEC" w:rsidRDefault="002D0065">
      <w:pPr>
        <w:pStyle w:val="Textoindependiente"/>
      </w:pPr>
      <w:r>
        <w:t xml:space="preserve">The forests of this species reach their southernmost European limit in Andalusian mountains such as Sierra Nevada (37°N, 3°W), a high-mountain range with elevations of up to 3482 m </w:t>
      </w:r>
      <w:r>
        <w:rPr>
          <w:i/>
        </w:rPr>
        <w:t>a.s.l.</w:t>
      </w:r>
      <w:r>
        <w:t xml:space="preserve">. The climate is Mediterranean, characterized by cold winters and hot summers, with pronounced summer drought but with marked variability according to elevation. Sierra Nevada is considered a glacial refuge for deciduous </w:t>
      </w:r>
      <w:r>
        <w:rPr>
          <w:i/>
        </w:rPr>
        <w:t>Quercus</w:t>
      </w:r>
      <w:r>
        <w:t xml:space="preserve"> species (Olalde and others 2002). Eight melojo oak patches (2400 ha) have been identified in this mountain range (Figure 1), from 1100 to 2000 m </w:t>
      </w:r>
      <w:r>
        <w:rPr>
          <w:i/>
        </w:rPr>
        <w:t>a.s.l.</w:t>
      </w:r>
      <w:r>
        <w:t xml:space="preserve"> and often associated with major river valleys. Today, </w:t>
      </w:r>
      <w:commentRangeStart w:id="106"/>
      <w:r>
        <w:rPr>
          <w:i/>
        </w:rPr>
        <w:t>Q. pyrenaica</w:t>
      </w:r>
      <w:r>
        <w:t xml:space="preserve"> </w:t>
      </w:r>
      <w:commentRangeEnd w:id="106"/>
      <w:r w:rsidR="00F61B83">
        <w:rPr>
          <w:rStyle w:val="Refdecomentario"/>
        </w:rPr>
        <w:commentReference w:id="106"/>
      </w:r>
      <w:r>
        <w:t xml:space="preserve">woodlands in this mountain region represent a rear edge of their habitat distribution (Hampe and Petit 2005). They are the richest forest formation of Sierra Nevada, </w:t>
      </w:r>
      <w:del w:id="107" w:author="David" w:date="2020-03-04T19:24:00Z">
        <w:r w:rsidDel="00F61B83">
          <w:delText xml:space="preserve">sheltering </w:delText>
        </w:r>
      </w:del>
      <w:ins w:id="108" w:author="David" w:date="2020-03-04T19:24:00Z">
        <w:r w:rsidR="00F61B83">
          <w:t xml:space="preserve">containing </w:t>
        </w:r>
      </w:ins>
      <w:r>
        <w:t>several endemic and endangered plant species (Lorite and others 2008). These relict forests have undergone intensive human use throughout history (Camacho-Olmedo and others 2002). Furthermore, the conservation status of this species for southern Spain is considered “Vulnerable” and it is expected to suffer from climate change, reducing its suitable habitats in the near future (Gea-Izquierdo and others 2013).</w:t>
      </w:r>
    </w:p>
    <w:p w:rsidR="00474AEC" w:rsidRDefault="002D0065">
      <w:pPr>
        <w:pStyle w:val="Ttulo3"/>
      </w:pPr>
      <w:bookmarkStart w:id="109" w:name="climatic-data-and-drought-episodes"/>
      <w:r>
        <w:t>Climatic data and drought episodes</w:t>
      </w:r>
      <w:bookmarkEnd w:id="109"/>
    </w:p>
    <w:p w:rsidR="00474AEC" w:rsidRDefault="002D0065">
      <w:r>
        <w:t xml:space="preserve">Climate data were obtained from the European Daily High-Resolution Observational Gridded Dataset (E-OBS v16) (Haylock and others 2008). Monthly precipitation and minimum and maximum temperatures had a 0.25 x 0.25 º resolution for the 1950-2016 period. Grid cells were </w:t>
      </w:r>
      <w:del w:id="110" w:author="David" w:date="2020-03-04T19:24:00Z">
        <w:r w:rsidDel="00F61B83">
          <w:delText xml:space="preserve">select </w:delText>
        </w:r>
      </w:del>
      <w:ins w:id="111" w:author="David" w:date="2020-03-04T19:24:00Z">
        <w:r w:rsidR="00F61B83">
          <w:t xml:space="preserve">selected </w:t>
        </w:r>
      </w:ins>
      <w:r>
        <w:t>to cover each sampled site. The SPEI (Standardized Precipitation-Evapotranspiration Index) (Vicente-Serrano and others 2010) index with a temporal scale of 6 months was used to characterize the drought conditions for the period 1961-2014.</w:t>
      </w:r>
    </w:p>
    <w:p w:rsidR="00474AEC" w:rsidRDefault="002D0065">
      <w:pPr>
        <w:pStyle w:val="Textoindependiente"/>
      </w:pPr>
      <w:r>
        <w:t>The Iberian Peninsula underwent several extreme drought episodes in the last three decades (</w:t>
      </w:r>
      <w:r>
        <w:rPr>
          <w:i/>
        </w:rPr>
        <w:t>e.g</w:t>
      </w:r>
      <w:r>
        <w:t>. 1995, 1999, 2005, 2012</w:t>
      </w:r>
      <w:del w:id="112" w:author="David" w:date="2020-03-04T19:28:00Z">
        <w:r w:rsidDel="00823C90">
          <w:delText>) (</w:delText>
        </w:r>
      </w:del>
      <w:ins w:id="113" w:author="David" w:date="2020-03-04T19:28:00Z">
        <w:r w:rsidR="00823C90">
          <w:t xml:space="preserve">; </w:t>
        </w:r>
      </w:ins>
      <w:r>
        <w:t xml:space="preserve">Vicente-Serrano and others 2014). The 2005 and 2012 drought events have been documented as being among the worst in recent decades for the southern Iberian Peninsula (Páscoa and others 2017), </w:t>
      </w:r>
      <w:del w:id="114" w:author="David" w:date="2020-03-04T19:28:00Z">
        <w:r w:rsidDel="00823C90">
          <w:delText>and they were characterized</w:delText>
        </w:r>
      </w:del>
      <w:ins w:id="115" w:author="David" w:date="2020-03-04T19:28:00Z">
        <w:r w:rsidR="00823C90">
          <w:t>appearing</w:t>
        </w:r>
      </w:ins>
      <w:r>
        <w:t xml:space="preserve"> as extreme drought in our climatic data (Figure S1; </w:t>
      </w:r>
      <w:r>
        <w:lastRenderedPageBreak/>
        <w:t>Table S3). We focused on 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12-months scale, following a procedure similar to the one proposed by Spinoni and others (2015). We used 0.5º grid cells covering Sierra Nevada taken from the Global SPEI Database (</w:t>
      </w:r>
      <w:hyperlink r:id="rId11">
        <w:r>
          <w:rPr>
            <w:rStyle w:val="Hipervnculo"/>
          </w:rPr>
          <w:t>http://spei.csic.es/database.html</w:t>
        </w:r>
      </w:hyperlink>
      <w:r>
        <w:t xml:space="preserve">). A severe drought event starts when SPEI falls below the threshold of -1.28 (Páscoa and others 2017; Spinoni and others 2017). A drought event is considered only when SPEI values fall below that threshold for at least two consecutive months. For each drought event, we computed: the </w:t>
      </w:r>
      <w:r>
        <w:rPr>
          <w:i/>
        </w:rPr>
        <w:t>duration</w:t>
      </w:r>
      <w:r>
        <w:t xml:space="preserve"> as the number of consecutive months with the SPEI lower than a certain threshold; the </w:t>
      </w:r>
      <w:r>
        <w:rPr>
          <w:i/>
        </w:rPr>
        <w:t>severity</w:t>
      </w:r>
      <w:r>
        <w:t xml:space="preserve"> as the sum of the absolute SPEI values during the drought event; the </w:t>
      </w:r>
      <w:r>
        <w:rPr>
          <w:i/>
        </w:rPr>
        <w:t>intensity</w:t>
      </w:r>
      <w:r>
        <w:t xml:space="preserve"> and the </w:t>
      </w:r>
      <w:r>
        <w:rPr>
          <w:i/>
        </w:rPr>
        <w:t>Lowest SPEI</w:t>
      </w:r>
      <w:r>
        <w:t xml:space="preserve"> refer to the mean and lowest value of SPEI respectively during the drought event.</w:t>
      </w:r>
    </w:p>
    <w:p w:rsidR="00474AEC" w:rsidRDefault="002D0065">
      <w:pPr>
        <w:pStyle w:val="Ttulo3"/>
      </w:pPr>
      <w:bookmarkStart w:id="116" w:name="Xbdfd3d9c8ffba9f4df78416dffc23632de32ef3"/>
      <w:r>
        <w:t>Greenness data to assess ecosystem resilience</w:t>
      </w:r>
      <w:bookmarkEnd w:id="116"/>
    </w:p>
    <w:p w:rsidR="00474AEC" w:rsidRDefault="002D0065">
      <w:r>
        <w:t xml:space="preserve">Vegetation greenness of </w:t>
      </w:r>
      <w:r>
        <w:rPr>
          <w:i/>
        </w:rPr>
        <w:t>Q. pyrenaica</w:t>
      </w:r>
      <w:r>
        <w:t xml:space="preserve"> was characterized by means of the </w:t>
      </w:r>
      <w:r>
        <w:rPr>
          <w:i/>
        </w:rPr>
        <w:t>Enhanced Vegetation Index</w:t>
      </w:r>
      <w:r>
        <w:t xml:space="preserve"> (EVI),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 </w:t>
      </w:r>
      <w:r>
        <w:rPr>
          <w:i/>
        </w:rPr>
        <w:t>Q. pyrenaica</w:t>
      </w:r>
      <w:r>
        <w:t xml:space="preserve"> forests in Sierra Nevada (</w:t>
      </w:r>
      <w:r>
        <w:rPr>
          <w:i/>
        </w:rPr>
        <w:t>n</w:t>
      </w:r>
      <w:r>
        <w:t xml:space="preserve"> = 928 pixels). Any values affected by clouds, snow, shadows or high </w:t>
      </w:r>
      <w:ins w:id="117" w:author="David" w:date="2020-03-04T19:31:00Z">
        <w:r w:rsidR="00823C90">
          <w:t xml:space="preserve">aerosol </w:t>
        </w:r>
      </w:ins>
      <w:r>
        <w:t>content</w:t>
      </w:r>
      <w:del w:id="118" w:author="David" w:date="2020-03-04T19:31:00Z">
        <w:r w:rsidDel="00823C90">
          <w:delText xml:space="preserve"> of aerosols</w:delText>
        </w:r>
      </w:del>
      <w:r>
        <w:t>, were filtered out following recommendations for mountain regions (Reyes-Díez and others 2015).</w:t>
      </w:r>
    </w:p>
    <w:p w:rsidR="00474AEC" w:rsidRDefault="002D0065">
      <w:pPr>
        <w:pStyle w:val="Textoindependiente"/>
      </w:pPr>
      <w:r>
        <w:t>The mean Annual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as a surrogate of mean annual primary production was computed for each pixel for the period 2000 - 2016.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was computed pixel-by-pixel, in order to minimize bias in the evaluation of anomalies and to provide more information concerning their magnitude (Samanta and others 2012). For each pixel, an annual EVI value was calculated by averaging EVI valid values. Then, the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year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-1&gt;EV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)(Samanta and others 2012).</w:t>
      </w:r>
    </w:p>
    <w:p w:rsidR="00474AEC" w:rsidRDefault="002D0065">
      <w:pPr>
        <w:pStyle w:val="Textoindependiente"/>
      </w:pPr>
      <w:r>
        <w:t xml:space="preserve">Rather than other vegetation indices such as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because it is highly stable under the use of any filter (Reyes-Díez and others 2015) and because it showed highly significant correlations with annual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0.88). For </w:t>
      </w:r>
      <w:r>
        <w:lastRenderedPageBreak/>
        <w:t xml:space="preserve">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examined at the pixel scale, using the Mann–Kendall nonparametric test.</w:t>
      </w:r>
    </w:p>
    <w:p w:rsidR="00474AEC" w:rsidRDefault="002D0065">
      <w:pPr>
        <w:pStyle w:val="Ttulo3"/>
      </w:pPr>
      <w:bookmarkStart w:id="119" w:name="Xda25cda6a892a31212df9adf2821ed9a29b7ade"/>
      <w:r>
        <w:t>Field sampling and dendrochronological methods to assess individual tree resilience</w:t>
      </w:r>
      <w:bookmarkEnd w:id="119"/>
    </w:p>
    <w:p w:rsidR="00474AEC" w:rsidRDefault="002D0065">
      <w:r>
        <w:t xml:space="preserve">Trees were sampled during </w:t>
      </w:r>
      <w:ins w:id="120" w:author="David" w:date="2020-03-04T19:32:00Z">
        <w:r w:rsidR="00823C90">
          <w:t xml:space="preserve">the </w:t>
        </w:r>
      </w:ins>
      <w:r>
        <w:t>autumn</w:t>
      </w:r>
      <w:ins w:id="121" w:author="David" w:date="2020-03-04T19:32:00Z">
        <w:r w:rsidR="00823C90">
          <w:t xml:space="preserve"> of</w:t>
        </w:r>
      </w:ins>
      <w:r>
        <w:t xml:space="preserve"> 2016 at two locations in contrasting N-S slopes of Sierra Nevada: San Juan (SJ), a xeric site located </w:t>
      </w:r>
      <w:del w:id="122" w:author="David" w:date="2020-03-04T19:33:00Z">
        <w:r w:rsidDel="00823C90">
          <w:delText xml:space="preserve">at </w:delText>
        </w:r>
      </w:del>
      <w:ins w:id="123" w:author="David" w:date="2020-03-04T19:33:00Z">
        <w:r w:rsidR="00823C90">
          <w:t xml:space="preserve">with </w:t>
        </w:r>
      </w:ins>
      <w:del w:id="124" w:author="David" w:date="2020-03-04T19:33:00Z">
        <w:r w:rsidDel="00823C90">
          <w:delText xml:space="preserve">the </w:delText>
        </w:r>
      </w:del>
      <w:ins w:id="125" w:author="David" w:date="2020-03-04T19:33:00Z">
        <w:r w:rsidR="00823C90">
          <w:t xml:space="preserve">a </w:t>
        </w:r>
      </w:ins>
      <w:r>
        <w:t xml:space="preserve">northern </w:t>
      </w:r>
      <w:commentRangeStart w:id="126"/>
      <w:del w:id="127" w:author="David" w:date="2020-03-04T19:33:00Z">
        <w:r w:rsidDel="00823C90">
          <w:delText>aspect</w:delText>
        </w:r>
      </w:del>
      <w:ins w:id="128" w:author="David" w:date="2020-03-04T19:33:00Z">
        <w:r w:rsidR="00823C90">
          <w:t>exposure</w:t>
        </w:r>
      </w:ins>
      <w:r>
        <w:t xml:space="preserve">; and Cáñar (CA), a wetter site </w:t>
      </w:r>
      <w:del w:id="129" w:author="David" w:date="2020-03-04T19:33:00Z">
        <w:r w:rsidDel="00823C90">
          <w:delText>located at</w:delText>
        </w:r>
      </w:del>
      <w:ins w:id="130" w:author="David" w:date="2020-03-04T19:33:00Z">
        <w:r w:rsidR="00823C90">
          <w:t>with a</w:t>
        </w:r>
      </w:ins>
      <w:r>
        <w:t xml:space="preserve"> </w:t>
      </w:r>
      <w:del w:id="131" w:author="David" w:date="2020-03-04T19:33:00Z">
        <w:r w:rsidDel="00823C90">
          <w:delText xml:space="preserve">the </w:delText>
        </w:r>
      </w:del>
      <w:r>
        <w:t xml:space="preserve">southern </w:t>
      </w:r>
      <w:del w:id="132" w:author="David" w:date="2020-03-04T19:33:00Z">
        <w:r w:rsidDel="00823C90">
          <w:delText xml:space="preserve">aspect </w:delText>
        </w:r>
      </w:del>
      <w:ins w:id="133" w:author="David" w:date="2020-03-04T19:33:00Z">
        <w:r w:rsidR="00823C90">
          <w:t>exposure</w:t>
        </w:r>
      </w:ins>
      <w:commentRangeEnd w:id="126"/>
      <w:ins w:id="134" w:author="David" w:date="2020-03-04T19:34:00Z">
        <w:r w:rsidR="00823C90">
          <w:rPr>
            <w:rStyle w:val="Refdecomentario"/>
          </w:rPr>
          <w:commentReference w:id="126"/>
        </w:r>
      </w:ins>
      <w:ins w:id="135" w:author="David" w:date="2020-03-04T19:33:00Z">
        <w:r w:rsidR="00823C90">
          <w:t xml:space="preserve"> </w:t>
        </w:r>
      </w:ins>
      <w:r>
        <w:t xml:space="preserve">(Figure 1; Table 1). For the southern site, two elevations were sampled: CA-Low (around 1700 m) and CA-High (around 1860 m), constituting the current low-elevational limit (CA-Low) and the tree-line (CA-High), respectively, in the </w:t>
      </w:r>
      <w:commentRangeStart w:id="136"/>
      <w:ins w:id="137" w:author="David" w:date="2020-03-04T19:36:00Z">
        <w:r w:rsidR="00823C90">
          <w:t xml:space="preserve">site </w:t>
        </w:r>
      </w:ins>
      <w:r>
        <w:t>sampled</w:t>
      </w:r>
      <w:del w:id="138" w:author="David" w:date="2020-03-04T19:35:00Z">
        <w:r w:rsidDel="00823C90">
          <w:delText xml:space="preserve"> aspect</w:delText>
        </w:r>
      </w:del>
      <w:commentRangeEnd w:id="136"/>
      <w:r w:rsidR="00823C90">
        <w:rPr>
          <w:rStyle w:val="Refdecomentario"/>
        </w:rPr>
        <w:commentReference w:id="136"/>
      </w:r>
      <w:r>
        <w:t xml:space="preserve">. Despite the proximity of these two elevations (less than a 200-m difference) the stands differ markedly in their structure and characteristics (Table 1). The three sampling sites followed a moisture gradient: SJ &lt; CA-Low &lt; Ca-High (Table 1). All the sites were oak monospecific and representative of the population clusters identified for the species in this mountain range (Pérez-Luque and others 2015b). At each site, between 15 and 20 trees from either the single dominant-codominant layer in CA or the open canopy in SJ were randomly sampled. Two cores of 5 mm </w:t>
      </w:r>
      <w:del w:id="139" w:author="David" w:date="2020-03-04T19:37:00Z">
        <w:r w:rsidDel="00823C90">
          <w:delText xml:space="preserve">of </w:delText>
        </w:r>
      </w:del>
      <w:ins w:id="140" w:author="David" w:date="2020-03-04T19:37:00Z">
        <w:r w:rsidR="00823C90">
          <w:t xml:space="preserve">in </w:t>
        </w:r>
      </w:ins>
      <w:r>
        <w:t xml:space="preserve">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Cañellas 2009 for more details). Differences between sites for height, </w:t>
      </w:r>
      <w:del w:id="141" w:author="David" w:date="2020-03-04T19:37:00Z">
        <w:r w:rsidDel="00823C90">
          <w:delText xml:space="preserve">DBH </w:delText>
        </w:r>
      </w:del>
      <w:ins w:id="142" w:author="David" w:date="2020-03-04T19:37:00Z">
        <w:r w:rsidR="00823C90">
          <w:t xml:space="preserve">DBH, </w:t>
        </w:r>
      </w:ins>
      <w:r>
        <w:t>and competition indices were analyzed using non-parametric Kruskal-Wallis rank sum tests. When significant differences were detected, multiple comparisons were run using the Dunn’s-test with Bonferroni adjustment to correct for significance.</w:t>
      </w:r>
    </w:p>
    <w:p w:rsidR="00474AEC" w:rsidRDefault="002D0065">
      <w:pPr>
        <w:pStyle w:val="Textoindependiente"/>
      </w:pPr>
      <w:r>
        <w:t>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 (Holmes 1983).</w:t>
      </w:r>
    </w:p>
    <w:p w:rsidR="00474AEC" w:rsidRDefault="002D0065">
      <w:pPr>
        <w:pStyle w:val="Textoindependiente"/>
      </w:pPr>
      <w:r>
        <w:t xml:space="preserve">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 (Fritts 1976). Tree-ring width series were standardized and detrended using </w:t>
      </w:r>
      <w:r>
        <w:rPr>
          <w:rStyle w:val="VerbatimChar"/>
        </w:rPr>
        <w:t>dplR</w:t>
      </w:r>
      <w:r>
        <w:t xml:space="preserve"> (Bunn 2010). Mean residual site chronologies were established by computing the biweight </w:t>
      </w:r>
      <w:r>
        <w:lastRenderedPageBreak/>
        <w:t>robust mean of all prewhitened growth indices for the trees of the same site (Fritts 1976). The statistical quality of each chronology was checked via the expressed population signal (EPS). A threshold value of EPS &gt; 0.85 was used to determine the cutoff year of the time span that could be considered reliable.</w:t>
      </w:r>
    </w:p>
    <w:p w:rsidR="00474AEC" w:rsidRDefault="002D0065">
      <w:pPr>
        <w:pStyle w:val="Textoindependiente"/>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xml:space="preserve">). In theory, BAI represents a more accurate indicator of growth than ring width, since it removes variation in growth attributable to increasing stem circumference after 30-40 years of juvenile growth (Biondi and Qeadan 2008). Raw ring widths and measured DBH were used to compute BAI (Piovesan and others 2008) with the following equation: </w:t>
      </w: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determined by averaging individual tree BAI time series.</w:t>
      </w:r>
    </w:p>
    <w:p w:rsidR="00474AEC" w:rsidRDefault="002D0065">
      <w:pPr>
        <w:pStyle w:val="Ttulo3"/>
      </w:pPr>
      <w:bookmarkStart w:id="143" w:name="disturbance-analyses"/>
      <w:r>
        <w:t>Disturbance analyses</w:t>
      </w:r>
      <w:bookmarkEnd w:id="143"/>
    </w:p>
    <w:p w:rsidR="00474AEC" w:rsidRDefault="002D0065">
      <w:r>
        <w:t>Disturbance chronologies were built using tree-ring width to identify abrupt and sustained increases (</w:t>
      </w:r>
      <w:commentRangeStart w:id="144"/>
      <w:r>
        <w:t>release events from competition) or decreases (</w:t>
      </w:r>
      <w:del w:id="145" w:author="David" w:date="2020-03-04T20:36:00Z">
        <w:r w:rsidDel="00E16CEC">
          <w:delText>supressions</w:delText>
        </w:r>
      </w:del>
      <w:commentRangeEnd w:id="144"/>
      <w:ins w:id="146" w:author="David" w:date="2020-03-04T20:36:00Z">
        <w:r w:rsidR="00E16CEC">
          <w:t>suppressions</w:t>
        </w:r>
      </w:ins>
      <w:r w:rsidR="00E16CEC">
        <w:rPr>
          <w:rStyle w:val="Refdecomentario"/>
        </w:rPr>
        <w:commentReference w:id="144"/>
      </w:r>
      <w:r>
        <w:t>) in radial growth (Nowacki and Abrams 1997) as indirect estimates of possible disturbance events (</w:t>
      </w:r>
      <w:r>
        <w:rPr>
          <w:i/>
        </w:rPr>
        <w:t>e.g.</w:t>
      </w:r>
      <w:r>
        <w:t xml:space="preserve"> logging, drought-induced neighbor mortality) in the past. Growth changes (GC) were calculated for the individual tree-ring series using a 10-year running window as either positive (PGC) or negative (NGC) growth changes: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(M1-M2)/M2</m:t>
            </m:r>
          </m:e>
        </m:d>
        <m:r>
          <w:rPr>
            <w:rFonts w:ascii="Cambria Math" w:hAnsi="Cambria Math"/>
          </w:rPr>
          <m:t>×100</m:t>
        </m:r>
      </m:oMath>
      <w:r>
        <w:t xml:space="preserve">, where </w:t>
      </w:r>
      <m:oMath>
        <m:r>
          <w:rPr>
            <w:rFonts w:ascii="Cambria Math" w:hAnsi="Cambria Math"/>
          </w:rPr>
          <m:t>M1</m:t>
        </m:r>
      </m:oMath>
      <w:r>
        <w:t xml:space="preserve"> is the preceding 10-year median and </w:t>
      </w:r>
      <m:oMath>
        <m:r>
          <w:rPr>
            <w:rFonts w:ascii="Cambria Math" w:hAnsi="Cambria Math"/>
          </w:rPr>
          <m:t>M2</m:t>
        </m:r>
      </m:oMath>
      <w:r>
        <w:t xml:space="preserve"> is the subsequent 10-year median (Rubino and McCarthy 2004).</w:t>
      </w:r>
    </w:p>
    <w:p w:rsidR="00474AEC" w:rsidRDefault="002D0065">
      <w:pPr>
        <w:pStyle w:val="Textoindependiente"/>
      </w:pPr>
      <w:r>
        <w:t xml:space="preserve">Site-disturbance chronologies were constructed by annually averaging the individual disturbance series. To separate growth peaks caused by disturbance events and expressing stand-wise disturbances from those </w:t>
      </w:r>
      <w:ins w:id="147" w:author="David" w:date="2020-03-04T19:41:00Z">
        <w:r w:rsidR="00D1751C">
          <w:t xml:space="preserve">caused </w:t>
        </w:r>
      </w:ins>
      <w:r>
        <w:t>by climate, we considered a threshold of 50% of GC and more than 50% of the individual trees displaying the same growth changes (</w:t>
      </w:r>
      <w:r>
        <w:rPr>
          <w:i/>
        </w:rPr>
        <w:t>e.g.</w:t>
      </w:r>
      <w:r>
        <w:t xml:space="preserve"> Gea-Izquierdo and Cañellas 2014).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reviewed several 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 scales (see Table S4 for references).</w:t>
      </w:r>
    </w:p>
    <w:p w:rsidR="00474AEC" w:rsidRDefault="002D0065">
      <w:pPr>
        <w:pStyle w:val="Ttulo3"/>
      </w:pPr>
      <w:bookmarkStart w:id="148" w:name="X871e60eafc1267618a9d0a5127bc38021b56c40"/>
      <w:r>
        <w:t>Assessing ecosystem and tree individual resilience to drought</w:t>
      </w:r>
      <w:bookmarkEnd w:id="148"/>
    </w:p>
    <w:p w:rsidR="00474AEC" w:rsidRDefault="002D0065">
      <w:r>
        <w:t>To evaluate the effects of drought events on ecosystem resilience (using greenness data) and individual tree resilience (using BAI data), we used resilience indices proposed by Lloret and others (2011). The Resistance index estimated as the ratio between performance during and before the disturbance (</w:t>
      </w:r>
      <m:oMath>
        <m:r>
          <w:rPr>
            <w:rFonts w:ascii="Cambria Math" w:hAnsi="Cambria Math"/>
          </w:rPr>
          <m:t>Rt=</m:t>
        </m:r>
        <w:commentRangeStart w:id="149"/>
        <m:r>
          <w:rPr>
            <w:rFonts w:ascii="Cambria Math" w:hAnsi="Cambria Math"/>
          </w:rPr>
          <w:lastRenderedPageBreak/>
          <m:t>Drought</m:t>
        </m:r>
        <w:del w:id="150" w:author="David" w:date="2020-03-04T19:42:00Z">
          <m:r>
            <w:rPr>
              <w:rFonts w:ascii="Cambria Math" w:hAnsi="Cambria Math"/>
            </w:rPr>
            <m:t>/</m:t>
          </m:r>
        </w:del>
        <w:ins w:id="151" w:author="David" w:date="2020-03-04T19:42:00Z">
          <m:r>
            <w:rPr>
              <w:rFonts w:ascii="Cambria Math" w:hAnsi="Cambria Math"/>
            </w:rPr>
            <m:t>:</m:t>
          </m:r>
        </w:ins>
        <m:r>
          <w:rPr>
            <w:rFonts w:ascii="Cambria Math" w:hAnsi="Cambria Math"/>
          </w:rPr>
          <m:t>PreDrought</m:t>
        </m:r>
      </m:oMath>
      <w:r>
        <w:t>)</w:t>
      </w:r>
      <w:commentRangeEnd w:id="149"/>
      <w:r w:rsidR="00D1751C">
        <w:rPr>
          <w:rStyle w:val="Refdecomentario"/>
        </w:rPr>
        <w:commentReference w:id="149"/>
      </w:r>
      <w:r>
        <w:t xml:space="preserve"> quantifies the severity of the impact of the disturbance in the year it occurred. The Recovery index, computed as the ratio between performance after and during disturbance (</w:t>
      </w:r>
      <m:oMath>
        <m:r>
          <w:rPr>
            <w:rFonts w:ascii="Cambria Math" w:hAnsi="Cambria Math"/>
          </w:rPr>
          <m:t>Rc=PostDrought</m:t>
        </m:r>
        <w:del w:id="152" w:author="David" w:date="2020-03-04T19:43:00Z">
          <m:r>
            <w:rPr>
              <w:rFonts w:ascii="Cambria Math" w:hAnsi="Cambria Math"/>
            </w:rPr>
            <m:t>/</m:t>
          </m:r>
        </w:del>
        <w:ins w:id="153" w:author="David" w:date="2020-03-04T19:43:00Z">
          <m:r>
            <w:rPr>
              <w:rFonts w:ascii="Cambria Math" w:hAnsi="Cambria Math"/>
            </w:rPr>
            <m:t>:</m:t>
          </m:r>
        </w:ins>
        <m:r>
          <w:rPr>
            <w:rFonts w:ascii="Cambria Math" w:hAnsi="Cambria Math"/>
          </w:rPr>
          <m:t>Drought</m:t>
        </m:r>
      </m:oMath>
      <w:r>
        <w:t>), represents the ability to recover from disturbance relative to its severity. Finally, the Resilience index (</w:t>
      </w:r>
      <m:oMath>
        <m:r>
          <w:rPr>
            <w:rFonts w:ascii="Cambria Math" w:hAnsi="Cambria Math"/>
          </w:rPr>
          <m:t>Rs=PostDrought</m:t>
        </m:r>
        <w:del w:id="154" w:author="David" w:date="2020-03-04T19:42:00Z">
          <m:r>
            <w:rPr>
              <w:rFonts w:ascii="Cambria Math" w:hAnsi="Cambria Math"/>
            </w:rPr>
            <m:t>/</m:t>
          </m:r>
        </w:del>
        <w:ins w:id="155" w:author="David" w:date="2020-03-04T19:42:00Z">
          <m:r>
            <w:rPr>
              <w:rFonts w:ascii="Cambria Math" w:hAnsi="Cambria Math"/>
            </w:rPr>
            <m:t>:</m:t>
          </m:r>
        </w:ins>
        <m:r>
          <w:rPr>
            <w:rFonts w:ascii="Cambria Math" w:hAnsi="Cambria Math"/>
          </w:rPr>
          <m:t>PreDrought</m:t>
        </m:r>
      </m:oMath>
      <w:r>
        <w:t>) is the capacity to reach pre-disturbance performance levels. The values of these indices were computed for tree growth (BAI) and greenness (EVI mean) during each drought event. The predrought and postdrought values of each target variable (</w:t>
      </w:r>
      <w:r>
        <w:rPr>
          <w:i/>
        </w:rPr>
        <w:t>i.e.</w:t>
      </w:r>
      <w:r>
        <w:t xml:space="preserve"> 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 (</w:t>
      </w:r>
      <w:r>
        <w:rPr>
          <w:i/>
        </w:rPr>
        <w:t>e.g.</w:t>
      </w:r>
      <w:r>
        <w:t xml:space="preserve"> Gazol and others 2018). Resilience metrics for BAI data were additionally computed for the most severe drought events since 1940 (</w:t>
      </w:r>
      <w:r>
        <w:rPr>
          <w:i/>
        </w:rPr>
        <w:t>n</w:t>
      </w:r>
      <w:r>
        <w:t xml:space="preserve"> = 8; Table S3) and compared with drought severity.</w:t>
      </w:r>
    </w:p>
    <w:p w:rsidR="00474AEC" w:rsidRDefault="002D0065">
      <w:pPr>
        <w:pStyle w:val="Ttulo3"/>
      </w:pPr>
      <w:bookmarkStart w:id="156" w:name="statistical-analysis"/>
      <w:r>
        <w:t>Statistical analysis</w:t>
      </w:r>
      <w:bookmarkEnd w:id="156"/>
    </w:p>
    <w:p w:rsidR="00474AEC" w:rsidRDefault="002D0065">
      <w:r>
        <w:t xml:space="preserve">Relationships between RWI and BAI site chronologies and climatic variables were assessed using bootstrapped Pearson’s correlations estimated using </w:t>
      </w:r>
      <w:r>
        <w:rPr>
          <w:rStyle w:val="VerbatimChar"/>
        </w:rPr>
        <w:t>treeclim</w:t>
      </w:r>
      <w:r>
        <w:t xml:space="preserve"> (Zang and Biondi 2015). For each of the three resilience indices studied, we used robust two-way ANOVAs to test for differences between drought events (2005 and 2012) and the oak populations studied (northern and southern </w:t>
      </w:r>
      <w:del w:id="157" w:author="David" w:date="2020-03-04T19:45:00Z">
        <w:r w:rsidDel="00D1751C">
          <w:delText>aspects</w:delText>
        </w:r>
      </w:del>
      <w:ins w:id="158" w:author="David" w:date="2020-03-04T19:45:00Z">
        <w:r w:rsidR="00D1751C">
          <w:t>exposures</w:t>
        </w:r>
      </w:ins>
      <w:r>
        <w:t xml:space="preserve">). These tests were used because original and log-transformed data did not follow the assumptions of normality or homogeneity of variance (Wilcox 2012). Robust measures of central tendency (M-estimator based on Huber’s Psi) were used because they were close to the mean value in all cases (Wilcox 2012). When the robust ANOVA test was run, data were bootstrapped 3000 times and trimmed automatically to control the potential influence of outliers. </w:t>
      </w:r>
      <w:r>
        <w:rPr>
          <w:i/>
        </w:rPr>
        <w:t>Post-hoc</w:t>
      </w:r>
      <w:r>
        <w:t xml:space="preserve"> differences were assessed pairwise using a similar bootstrap test. All the robust ANOVA and </w:t>
      </w:r>
      <w:r>
        <w:rPr>
          <w:i/>
        </w:rPr>
        <w:t>post-hoc</w:t>
      </w:r>
      <w:r>
        <w:t xml:space="preserve"> tests were carried out using the </w:t>
      </w:r>
      <w:r>
        <w:rPr>
          <w:rStyle w:val="VerbatimChar"/>
        </w:rPr>
        <w:t>WRS2</w:t>
      </w:r>
      <w:r>
        <w:t xml:space="preserve"> package. The level of significance was set to 0.05 and adjusted for multiple comparisons.</w:t>
      </w:r>
    </w:p>
    <w:p w:rsidR="00474AEC" w:rsidRDefault="002D0065">
      <w:pPr>
        <w:pStyle w:val="Ttulo2"/>
      </w:pPr>
      <w:bookmarkStart w:id="159" w:name="results"/>
      <w:r>
        <w:t>Results</w:t>
      </w:r>
      <w:bookmarkEnd w:id="159"/>
    </w:p>
    <w:p w:rsidR="00474AEC" w:rsidRDefault="002D0065">
      <w:pPr>
        <w:pStyle w:val="Ttulo3"/>
      </w:pPr>
      <w:bookmarkStart w:id="160" w:name="time-trends-in-vegetation-greenness"/>
      <w:r>
        <w:t>Time trends in vegetation greenness</w:t>
      </w:r>
      <w:bookmarkEnd w:id="160"/>
    </w:p>
    <w:p w:rsidR="00474AEC" w:rsidRDefault="002D0065">
      <w:r>
        <w:t>The analysis of time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2a).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found during this drought event, whereas no changes in greenness in response to the 2012 drought were detected (Figure 2b).</w:t>
      </w:r>
    </w:p>
    <w:p w:rsidR="00474AEC" w:rsidRDefault="002D0065">
      <w:pPr>
        <w:pStyle w:val="Ttulo3"/>
      </w:pPr>
      <w:bookmarkStart w:id="161" w:name="X95ec95a08bd2278f96e504f61d6be87d34a1acc"/>
      <w:r>
        <w:lastRenderedPageBreak/>
        <w:t>Analysis of radial-growth trends and disturbances</w:t>
      </w:r>
      <w:bookmarkEnd w:id="161"/>
    </w:p>
    <w:p w:rsidR="00474AEC" w:rsidRDefault="002D0065">
      <w:r>
        <w:t>The trees of the southern population were older than those from the northern one. In addition, trees from the southern population at high elevation were taller and their growth was significantly faster than that of trees from the other two sites, despite the competition measured as plot basal area was greatest in CA-High (Table 1, Figure 3). The growth and height of trees from the northern and the low-elevation southern population proved similar (Figures 3 and S3a). Only trees from the southern sites (</w:t>
      </w:r>
      <w:r>
        <w:rPr>
          <w:i/>
        </w:rPr>
        <w:t>i.e.</w:t>
      </w:r>
      <w:r>
        <w:t xml:space="preserve"> the wetter aspect) showed significant positive growth trends since the late 1970s (Figure 3), this trend being far more pronounced for the high elevation, the wetter, colder site (CA-High).</w:t>
      </w:r>
    </w:p>
    <w:p w:rsidR="00474AEC" w:rsidRDefault="002D0065">
      <w:pPr>
        <w:pStyle w:val="Textoindependiente"/>
      </w:pPr>
      <w:r>
        <w:t xml:space="preserve">Drought events reduced radial growth for all sites (Figure S2a), this negative effect being particularly evident for the 1995 drought (the worst drought spell in our climatic record, Table S3), when the greatest growth reduction was recorded for all chronologies. Tree-growth reduction followed a moisture gradient. The southern sites (CA-High and CA-Low) showed less tree-growth </w:t>
      </w:r>
      <w:del w:id="162" w:author="David" w:date="2020-03-04T20:15:00Z">
        <w:r w:rsidDel="003E68AC">
          <w:delText xml:space="preserve">reductions </w:delText>
        </w:r>
      </w:del>
      <w:ins w:id="163" w:author="David" w:date="2020-03-04T20:15:00Z">
        <w:r w:rsidR="003E68AC">
          <w:t xml:space="preserve">reduction </w:t>
        </w:r>
      </w:ins>
      <w:r>
        <w:t>than did the northern site (SJ), especially for 2005 and 2012 (Figure S2a), with the weakest growth reductions being in trees from the wettest site (Figure 3).</w:t>
      </w:r>
    </w:p>
    <w:p w:rsidR="00474AEC" w:rsidRDefault="002D0065">
      <w:pPr>
        <w:pStyle w:val="Textoindependiente"/>
      </w:pPr>
      <w:r>
        <w:t>The northern site (SJ) showed two major release events (GC &gt; 50% occurring in more than 50% of trees sampled): the first during the 1940s (the most evident) and the second in 1995-2000 (Figure 4). These periods alternated with periods of suppression. By contrast, the two southern sites showed no release events except for CA-High at the beginning of the 1830s and no suppression events in the last 50 years.</w:t>
      </w:r>
    </w:p>
    <w:p w:rsidR="00474AEC" w:rsidRDefault="002D0065">
      <w:pPr>
        <w:pStyle w:val="Ttulo3"/>
      </w:pPr>
      <w:bookmarkStart w:id="164" w:name="Xd52b5e61661bccae436cc017c60df764c7d669f"/>
      <w:r>
        <w:t>Resilience to drought events at the ecosystem and individual-tree levels</w:t>
      </w:r>
      <w:bookmarkEnd w:id="164"/>
    </w:p>
    <w:p w:rsidR="00474AEC" w:rsidRDefault="002D0065">
      <w:r>
        <w:rPr>
          <w:i/>
        </w:rPr>
        <w:t>Rs</w:t>
      </w:r>
      <w:r>
        <w:t xml:space="preserve"> and </w:t>
      </w:r>
      <w:r>
        <w:rPr>
          <w:i/>
        </w:rPr>
        <w:t>Rt</w:t>
      </w:r>
      <w:r>
        <w:t xml:space="preserve"> varied in the same direction whereas </w:t>
      </w:r>
      <w:r>
        <w:rPr>
          <w:i/>
        </w:rPr>
        <w:t>Rc</w:t>
      </w:r>
      <w:r>
        <w:t xml:space="preserve"> varied inversely to </w:t>
      </w:r>
      <w:r>
        <w:rPr>
          <w:i/>
        </w:rPr>
        <w:t>Rs</w:t>
      </w:r>
      <w:r>
        <w:t xml:space="preserve"> and </w:t>
      </w:r>
      <w:r>
        <w:rPr>
          <w:i/>
        </w:rPr>
        <w:t>Rt</w:t>
      </w:r>
      <w:r>
        <w:t>. Resilience metrics of tree-growth for drought events since 1950 (</w:t>
      </w:r>
      <w:r>
        <w:rPr>
          <w:i/>
        </w:rPr>
        <w:t>i.e.</w:t>
      </w:r>
      <w:r>
        <w:t xml:space="preserve"> shared period among the three chronologies excluding the juvenile years, Table S3) revealed a positive relationship between drought severity and </w:t>
      </w:r>
      <w:r>
        <w:rPr>
          <w:i/>
        </w:rPr>
        <w:t>Rc</w:t>
      </w:r>
      <w:r>
        <w:t xml:space="preserve">, significant for all oak populations (Figure 5). A similar pattern was found for </w:t>
      </w:r>
      <w:r>
        <w:rPr>
          <w:i/>
        </w:rPr>
        <w:t>Rs</w:t>
      </w:r>
      <w:r>
        <w:t xml:space="preserve"> but proved significant only for SJ. Importantly, non-significant patterns resulted when we excluded 1995, except for </w:t>
      </w:r>
      <w:r>
        <w:rPr>
          <w:i/>
        </w:rPr>
        <w:t>Rc</w:t>
      </w:r>
      <w:r>
        <w:t xml:space="preserve"> in SJ (Figure S5). The trees showed the highest value of tree-growth resilience for 1995, the worst drought event in our study area, particularly SJ where our results suggest a major release event also after 1995 (Figure 4).</w:t>
      </w:r>
    </w:p>
    <w:p w:rsidR="00474AEC" w:rsidRDefault="002D0065">
      <w:pPr>
        <w:pStyle w:val="Textoindependiente"/>
      </w:pPr>
      <w:r>
        <w:t xml:space="preserve">During the last two drought events, resilience metrics for greenness and </w:t>
      </w:r>
      <w:del w:id="165" w:author="David" w:date="2020-03-04T20:16:00Z">
        <w:r w:rsidDel="003E68AC">
          <w:delText xml:space="preserve">tree-growth </w:delText>
        </w:r>
      </w:del>
      <w:ins w:id="166" w:author="David" w:date="2020-03-04T20:16:00Z">
        <w:r w:rsidR="003E68AC">
          <w:t xml:space="preserve">tree growth </w:t>
        </w:r>
      </w:ins>
      <w:del w:id="167" w:author="David" w:date="2020-03-04T20:16:00Z">
        <w:r w:rsidDel="003E68AC">
          <w:delText xml:space="preserve">were </w:delText>
        </w:r>
      </w:del>
      <w:r>
        <w:t xml:space="preserve">significantly </w:t>
      </w:r>
      <w:del w:id="168" w:author="David" w:date="2020-03-04T20:16:00Z">
        <w:r w:rsidDel="003E68AC">
          <w:delText xml:space="preserve">different </w:delText>
        </w:r>
      </w:del>
      <w:ins w:id="169" w:author="David" w:date="2020-03-04T20:16:00Z">
        <w:r w:rsidR="003E68AC">
          <w:t xml:space="preserve">differed </w:t>
        </w:r>
      </w:ins>
      <w:r>
        <w:t>between drought events (Table S1). The 2005 drought event reduced greenness and growth more than that of 2012 (Table S2) but the metrics of resilience generally covaried in the same direction during those two years. Resilience and resistance values were significantly higher for 2012, the most severe event, than for 2005 in both variables (Table S2; Figure 6). Thus, recovery values for greenness were higher for 2005 than for the 2012 drought event. Recovery showed a contrasting pattern for EVI and tree growth.</w:t>
      </w:r>
    </w:p>
    <w:p w:rsidR="00474AEC" w:rsidRDefault="002D0065">
      <w:pPr>
        <w:pStyle w:val="Textoindependiente"/>
      </w:pPr>
      <w:r>
        <w:lastRenderedPageBreak/>
        <w:t>The resilience metrics calculated varied significantly between sites, except for resilience of tree growth (p = 0.534; Table S1), which was similar among the three sites. The two southern populations showed lower recovery values than did the northern site both for greenness and tree growth, but resistance and resilience values were significantly higher for the southern site (Table S2).</w:t>
      </w:r>
    </w:p>
    <w:p w:rsidR="00474AEC" w:rsidRDefault="002D0065">
      <w:pPr>
        <w:pStyle w:val="Ttulo3"/>
      </w:pPr>
      <w:bookmarkStart w:id="170" w:name="tree-growth-response-to-climate"/>
      <w:r>
        <w:t>Tree-growth response to climate</w:t>
      </w:r>
      <w:bookmarkEnd w:id="170"/>
    </w:p>
    <w:p w:rsidR="00474AEC" w:rsidRDefault="002D0065">
      <w:r>
        <w:t>The response of tree growth to water availability was greater than to temperatures. Cumulative precipitation of the hydrological year and seasonal SPEI values (</w:t>
      </w:r>
      <w:r>
        <w:rPr>
          <w:i/>
        </w:rPr>
        <w:t>i.e.</w:t>
      </w:r>
      <w:r>
        <w:t xml:space="preserve"> for the Hydrological year, Spring and Summer) were the climatic variables exhibiting the highest (positive) relationship with growth for all populations (Figure 7a). Nevertheless, differences appeared between northern and southern populations: the positive relationship with SPEI was highest in the more xeric northern population (r &gt; 0.6 </w:t>
      </w:r>
      <w:r>
        <w:rPr>
          <w:i/>
        </w:rPr>
        <w:t>vs.</w:t>
      </w:r>
      <w:r>
        <w:t xml:space="preserve"> r &lt; 0.5; Figure 7a). In addition, the spring maximum temperature was the most significant limitation for </w:t>
      </w:r>
      <w:del w:id="171" w:author="David" w:date="2020-03-04T20:17:00Z">
        <w:r w:rsidDel="003E68AC">
          <w:delText xml:space="preserve">treemgrowth </w:delText>
        </w:r>
      </w:del>
      <w:ins w:id="172" w:author="David" w:date="2020-03-04T20:17:00Z">
        <w:r w:rsidR="003E68AC">
          <w:t xml:space="preserve">tree growth </w:t>
        </w:r>
      </w:ins>
      <w:r>
        <w:t>only for the southern populations (Figure 7b and 7c), whereas minimum and maximum temperatures of the current September positively influenced tree growth only in the northern population.</w:t>
      </w:r>
    </w:p>
    <w:p w:rsidR="00474AEC" w:rsidRDefault="002D0065">
      <w:pPr>
        <w:pStyle w:val="Ttulo2"/>
      </w:pPr>
      <w:bookmarkStart w:id="173" w:name="discussion"/>
      <w:r>
        <w:t>Discussion</w:t>
      </w:r>
      <w:bookmarkEnd w:id="173"/>
    </w:p>
    <w:p w:rsidR="00474AEC" w:rsidRDefault="002D0065">
      <w:r>
        <w:t xml:space="preserve">By using a combined approach of remote-sensing information and dendrochronology, we have quantified the drought impact on the melojo oak forests of Sierra Nevada and their resilience to several severe drought events in the recent decades. Our results indicated that these relict oak populations driven by historical land use are resilient to climate change at their present rear edge. However, resistance, resilience, and forest recovery to extreme drought events are strongly influenced by mountain </w:t>
      </w:r>
      <w:del w:id="174" w:author="David" w:date="2020-03-04T20:30:00Z">
        <w:r w:rsidDel="003E68AC">
          <w:delText>aspect</w:delText>
        </w:r>
      </w:del>
      <w:ins w:id="175" w:author="David" w:date="2020-03-04T20:30:00Z">
        <w:r w:rsidR="003E68AC">
          <w:t>morphology</w:t>
        </w:r>
      </w:ins>
      <w:r>
        <w:t>, local environmental conditions, and management legacies. This means that the geographical and the ecological rear edges do not necessarily match and, at a small spatial scale, tree performance varies markedly along the rear edge under climate change.</w:t>
      </w:r>
    </w:p>
    <w:p w:rsidR="00474AEC" w:rsidRDefault="002D0065">
      <w:pPr>
        <w:pStyle w:val="Ttulo3"/>
      </w:pPr>
      <w:bookmarkStart w:id="176" w:name="X3ee3e54e26e1befcd3da00795e9bed32802b27b"/>
      <w:r>
        <w:t>Land-use legacies shape sensitivity to climate change of forests and the present rear edge</w:t>
      </w:r>
      <w:bookmarkEnd w:id="176"/>
    </w:p>
    <w:p w:rsidR="00474AEC" w:rsidRDefault="002D0065">
      <w:r>
        <w:t xml:space="preserve">The review of historical documents revealed that forest clearings, firewood removal, charcoal making, and mining have strongly affected the forests on Sierra Nevada (Table S4), where an estimated historical loss of broadleaf </w:t>
      </w:r>
      <w:r>
        <w:rPr>
          <w:i/>
        </w:rPr>
        <w:t>Quercus</w:t>
      </w:r>
      <w:r>
        <w:t xml:space="preserve"> species approaches 90% of the cover at medium and low elevations (Jiménez-Olivencia and others 2015). Together with the analysis of the disturbance chronologies, the observed notable differences in stand structure, tree size, and age suggest different forest histories and a different management origin (</w:t>
      </w:r>
      <w:r>
        <w:rPr>
          <w:i/>
        </w:rPr>
        <w:t>i.e.</w:t>
      </w:r>
      <w:r>
        <w:t xml:space="preserve"> land-use legacy) between northern (coppice) and southern populations (high forest, open woodland). On the northern slopes of Sierra Nevada (</w:t>
      </w:r>
      <w:r>
        <w:rPr>
          <w:i/>
        </w:rPr>
        <w:t>e.g.</w:t>
      </w:r>
      <w:r>
        <w:t xml:space="preserve"> SJ site), land uses have been historically distributed along an elevational gradient: grasslands and shrublands for cattle farming at the </w:t>
      </w:r>
      <w:r>
        <w:lastRenderedPageBreak/>
        <w:t xml:space="preserve">highest elevations; then forest stands with some croplands; and irrigated terraces with tree crops at the lowest elevations (Jiménez-Olivencia and others 2015). In addition, other activities such as mining must have altered the forest structure, </w:t>
      </w:r>
      <w:r>
        <w:rPr>
          <w:i/>
        </w:rPr>
        <w:t>e.g.</w:t>
      </w:r>
      <w:r>
        <w:t xml:space="preserve"> the SJ site has many small mines and quarries that were exploited intermittently throughout history. The release growth event discerned for the 1940s </w:t>
      </w:r>
      <w:ins w:id="177" w:author="David" w:date="2020-03-04T20:33:00Z">
        <w:r w:rsidR="00E16CEC">
          <w:t xml:space="preserve">(Table S4) </w:t>
        </w:r>
      </w:ins>
      <w:r>
        <w:t>concurs with a period of maximum mining activity in this area (1925 to 1957)</w:t>
      </w:r>
      <w:del w:id="178" w:author="David" w:date="2020-03-04T20:32:00Z">
        <w:r w:rsidDel="00E16CEC">
          <w:delText xml:space="preserve"> (Table S4)</w:delText>
        </w:r>
      </w:del>
      <w:r>
        <w:t xml:space="preserve">, during </w:t>
      </w:r>
      <w:del w:id="179" w:author="David" w:date="2020-03-04T20:32:00Z">
        <w:r w:rsidDel="00E16CEC">
          <w:delText xml:space="preserve">wich </w:delText>
        </w:r>
      </w:del>
      <w:ins w:id="180" w:author="David" w:date="2020-03-04T20:32:00Z">
        <w:r w:rsidR="00E16CEC">
          <w:t xml:space="preserve">which </w:t>
        </w:r>
      </w:ins>
      <w:del w:id="181" w:author="David" w:date="2020-03-04T20:32:00Z">
        <w:r w:rsidDel="00E16CEC">
          <w:delText xml:space="preserve">timbers </w:delText>
        </w:r>
      </w:del>
      <w:ins w:id="182" w:author="David" w:date="2020-03-04T20:32:00Z">
        <w:r w:rsidR="00E16CEC">
          <w:t xml:space="preserve">timber </w:t>
        </w:r>
      </w:ins>
      <w:r>
        <w:t xml:space="preserve">use increased for mine tunnels and furnaces, these also requiring large amounts of firewood to melt the mineral. This heavy exploitation of the neighboring forest resources must have affected a significant part of this oak woodland, as shown by growth of the remnant trees </w:t>
      </w:r>
      <w:del w:id="183" w:author="David" w:date="2020-03-04T20:33:00Z">
        <w:r w:rsidDel="00E16CEC">
          <w:delText>included in</w:delText>
        </w:r>
      </w:del>
      <w:ins w:id="184" w:author="David" w:date="2020-03-04T20:33:00Z">
        <w:r w:rsidR="00E16CEC">
          <w:t>at</w:t>
        </w:r>
      </w:ins>
      <w:r>
        <w:t xml:space="preserve"> the northern site (Figure S2b). On the other hand, woodlands on the southern slopes (</w:t>
      </w:r>
      <w:r>
        <w:rPr>
          <w:i/>
        </w:rPr>
        <w:t>e.g.</w:t>
      </w:r>
      <w:r>
        <w:t xml:space="preserve"> CA site) were mixed with a greater percentage of croplands along the elevational gradient where oaks grow (Jiménez-Olivencia and others 2015). Firewood, charcoal, and acorns have been </w:t>
      </w:r>
      <w:del w:id="185" w:author="David" w:date="2020-03-04T20:34:00Z">
        <w:r w:rsidDel="00E16CEC">
          <w:delText xml:space="preserve">resources </w:delText>
        </w:r>
      </w:del>
      <w:r>
        <w:t xml:space="preserve">intensively exploited at </w:t>
      </w:r>
      <w:ins w:id="186" w:author="David" w:date="2020-03-04T20:34:00Z">
        <w:r w:rsidR="00E16CEC">
          <w:t xml:space="preserve">the </w:t>
        </w:r>
      </w:ins>
      <w:r>
        <w:t xml:space="preserve">southern sites, until at least the </w:t>
      </w:r>
      <w:del w:id="187" w:author="David" w:date="2020-03-04T20:34:00Z">
        <w:r w:rsidDel="00E16CEC">
          <w:delText>middle of the 20th-century</w:delText>
        </w:r>
      </w:del>
      <w:ins w:id="188" w:author="David" w:date="2020-03-04T20:34:00Z">
        <w:r w:rsidR="00E16CEC" w:rsidRPr="00E16CEC">
          <w:t xml:space="preserve"> </w:t>
        </w:r>
        <w:r w:rsidR="00E16CEC">
          <w:t>mid-20th century</w:t>
        </w:r>
      </w:ins>
      <w:r>
        <w:t xml:space="preserve">, when these activities sharply </w:t>
      </w:r>
      <w:del w:id="189" w:author="David" w:date="2020-03-04T20:34:00Z">
        <w:r w:rsidDel="00E16CEC">
          <w:delText xml:space="preserve">decreased </w:delText>
        </w:r>
      </w:del>
      <w:ins w:id="190" w:author="David" w:date="2020-03-04T20:34:00Z">
        <w:r w:rsidR="00E16CEC">
          <w:t xml:space="preserve">declined </w:t>
        </w:r>
      </w:ins>
      <w:del w:id="191" w:author="David" w:date="2020-03-04T20:34:00Z">
        <w:r w:rsidDel="00E16CEC">
          <w:delText xml:space="preserve">mainly </w:delText>
        </w:r>
      </w:del>
      <w:r>
        <w:t xml:space="preserve">due </w:t>
      </w:r>
      <w:ins w:id="192" w:author="David" w:date="2020-03-04T20:34:00Z">
        <w:r w:rsidR="00E16CEC">
          <w:t xml:space="preserve">mainly </w:t>
        </w:r>
      </w:ins>
      <w:r>
        <w:t xml:space="preserve">to rural abandonment and </w:t>
      </w:r>
      <w:ins w:id="193" w:author="David" w:date="2020-03-04T20:34:00Z">
        <w:r w:rsidR="00E16CEC">
          <w:t xml:space="preserve">the </w:t>
        </w:r>
      </w:ins>
      <w:r>
        <w:t>use of gas and fossil fuels (Valbuena-Carabaña and Gil 2013). At the CA-High site, the only positive release event found for the earliest years could be related with conversion from closed forest to an open silvopastoral system, a common management type which has been applied in the past in Iberian oak woodlands (Cañellas and others 2004; Gea-Izquierdo and others 2011) and which has been documented for this site (Valbuena-Carabaña and Gil 2013).</w:t>
      </w:r>
    </w:p>
    <w:p w:rsidR="00474AEC" w:rsidRDefault="002D0065">
      <w:pPr>
        <w:pStyle w:val="Textoindependiente"/>
      </w:pPr>
      <w:r>
        <w:t>The other release event observed for the SJ site during</w:t>
      </w:r>
      <w:ins w:id="194" w:author="David" w:date="2020-03-04T20:38:00Z">
        <w:r w:rsidR="00E16CEC">
          <w:t xml:space="preserve"> the period</w:t>
        </w:r>
      </w:ins>
      <w:r>
        <w:t xml:space="preserve"> 1995-2000 was lower than during 1940, but also affected most trees (Figures 4, S2b). No records of forest practices in this area over the last 30 years have been found (Bonet and others 2016), and no logging has been recorded during the period 1995 - 2000 (F.J. Cano-Manuel </w:t>
      </w:r>
      <w:r>
        <w:rPr>
          <w:i/>
        </w:rPr>
        <w:t>personal communication</w:t>
      </w:r>
      <w:r>
        <w:t>). Therefore this release might be related to natural drought-induced mortality after 1995, as has been reported for other Mediterranean tree species after severe drought (</w:t>
      </w:r>
      <w:r>
        <w:rPr>
          <w:i/>
        </w:rPr>
        <w:t>e.g.</w:t>
      </w:r>
      <w:r>
        <w:t xml:space="preserve"> Peñuelas and others 2001; Lloret and others 2004). On the other hand, the strong positive correlations of SPEI with tree growth for this site show high sensitivity to water availability (Gea-Izquierdo and Cañellas 2014).</w:t>
      </w:r>
    </w:p>
    <w:p w:rsidR="00474AEC" w:rsidRDefault="002D0065">
      <w:pPr>
        <w:pStyle w:val="Ttulo3"/>
      </w:pPr>
      <w:bookmarkStart w:id="195" w:name="X3c3becee9e4b19b875b7ef5c4a57c661a94a2a8"/>
      <w:r>
        <w:t>Sensitivity (resistance) of relict oaks to recent drought events</w:t>
      </w:r>
      <w:bookmarkEnd w:id="195"/>
    </w:p>
    <w:p w:rsidR="00474AEC" w:rsidRDefault="002D0065">
      <w:r>
        <w:t xml:space="preserve">Severe drought negatively affects both primary and secondary growth of </w:t>
      </w:r>
      <w:r>
        <w:rPr>
          <w:i/>
        </w:rPr>
        <w:t>Q. pyrenaica</w:t>
      </w:r>
      <w:r>
        <w:t xml:space="preserve"> forests. This was expressed by the observed reduction in greenness and tree growth in response to the 2005 and 2012 drought events as well as by the consistent radial-growth suppression for this oak species during extreme drought events (Corcuera and others 2006; Gea-Izquierdo and Cañellas 2014). Furthermore, the greatest reduction of tree growth was detected during the 1995 drought, a characteristic negative precipitation anomaly that caused severe and extensive damage to the Mediterranean vegetation across the Iberian Peninsula (Peñuelas and others 2001; Gazol and others 2018). </w:t>
      </w:r>
      <w:del w:id="196" w:author="David" w:date="2020-03-04T20:40:00Z">
        <w:r w:rsidDel="00E16CEC">
          <w:delText>Similar to the situation</w:delText>
        </w:r>
      </w:del>
      <w:ins w:id="197" w:author="David" w:date="2020-03-04T20:40:00Z">
        <w:r w:rsidR="00E16CEC">
          <w:t>As</w:t>
        </w:r>
      </w:ins>
      <w:r>
        <w:t xml:space="preserve"> with many other forest species under Mediterranean climates, moisture availability is generally the most limiting factor </w:t>
      </w:r>
      <w:r>
        <w:lastRenderedPageBreak/>
        <w:t xml:space="preserve">driving radial growth of </w:t>
      </w:r>
      <w:r>
        <w:rPr>
          <w:i/>
        </w:rPr>
        <w:t>Q. pyrenaica</w:t>
      </w:r>
      <w:r>
        <w:t xml:space="preserve"> along its distribution range in the Iberian Peninsula (Gea-Izquierdo and Cañellas 2014). Thus, our results are consistent with </w:t>
      </w:r>
      <w:ins w:id="198" w:author="David" w:date="2020-03-04T20:40:00Z">
        <w:r w:rsidR="00E16CEC">
          <w:t xml:space="preserve">those of </w:t>
        </w:r>
      </w:ins>
      <w:r>
        <w:t>previous studies highlighting the influence of precipitation on tree-ring growth in different oak species (</w:t>
      </w:r>
      <w:r>
        <w:rPr>
          <w:i/>
        </w:rPr>
        <w:t>e.g.</w:t>
      </w:r>
      <w:r>
        <w:t xml:space="preserve"> Tessier and others 1994; Di Filippo and others 2010; Gea-Izquierdo and others 2011; García-González and Souto-Herrero 2017).</w:t>
      </w:r>
    </w:p>
    <w:p w:rsidR="00474AEC" w:rsidRDefault="002D0065">
      <w:pPr>
        <w:pStyle w:val="Textoindependiente"/>
      </w:pPr>
      <w:r>
        <w:t>Greenness proved less sensitive to drought than did tree growth, particularly for drier sites. These findings agree with previous works showing tree growth to be a more sensitive metric of forest resilience than is net primary productivity (</w:t>
      </w:r>
      <w:r>
        <w:rPr>
          <w:i/>
        </w:rPr>
        <w:t>e.g.</w:t>
      </w:r>
      <w:r>
        <w:t xml:space="preserve"> Babst and others 2013; Coulthard and others 2017; Gazol and others 2018; Peña-Gallardo and others 2018), suggesting that the growth reduction could </w:t>
      </w:r>
      <w:ins w:id="199" w:author="David" w:date="2020-03-04T20:40:00Z">
        <w:r w:rsidR="00255A70">
          <w:t xml:space="preserve">be </w:t>
        </w:r>
      </w:ins>
      <w:r>
        <w:t>mediated by sink more than by source limitations (Körner 2013; Fatichi and others 2014). Tree-ring records complement remote-sensing data in longer time scales by reflecting tree-growth anomalies induced by climate or disturbance over decades to centuries (Babst and others 2017) and provide an accurate measure of growth responses to droughts (Bhuyan and others 2017; Gazol and others 2018).</w:t>
      </w:r>
    </w:p>
    <w:p w:rsidR="00474AEC" w:rsidRDefault="002D0065">
      <w:pPr>
        <w:pStyle w:val="Textoindependiente"/>
      </w:pPr>
      <w:r>
        <w:t>Greenness and tree growth were more affected by drought events in drier northern populations than in wetter southern oak populations. For example, the northern site showed higher browning intensity than did the southern sites during the 2005 drought event, and the stronger correlations of tree-growth with SPEI (hydrological year and summer) in the northern site can be interpreted as higher sensitivity to drought at drier sites (Gea-Izquierdo and Cañellas 2014). It is well known that tree growth and tree responses to drought are site-dependent (</w:t>
      </w:r>
      <w:r>
        <w:rPr>
          <w:i/>
        </w:rPr>
        <w:t>e.g.</w:t>
      </w:r>
      <w:r>
        <w:t xml:space="preserve"> soil features, tree competition, etc.; Babst and others 2013), particularly for rear-edge populations (Cavin and Jump 2017; Dorado-Liñán and others 2017b). Trees at CA-High registered higher BAI than those located at lower elevations (CA-Low and SJ; Figure 4). This shows the high variability in the response to climate exhibited along a narrow gradient, which is especially noteworthy for southern sites, as these lie </w:t>
      </w:r>
      <w:del w:id="200" w:author="David" w:date="2020-03-04T20:42:00Z">
        <w:r w:rsidDel="00255A70">
          <w:delText xml:space="preserve">very </w:delText>
        </w:r>
      </w:del>
      <w:r>
        <w:t>close to each other and overall both are considered to constitute the rear edge for the species.</w:t>
      </w:r>
    </w:p>
    <w:p w:rsidR="00474AEC" w:rsidRDefault="002D0065">
      <w:pPr>
        <w:pStyle w:val="Ttulo3"/>
      </w:pPr>
      <w:bookmarkStart w:id="201" w:name="X22c315028d949cc3db9f78c0898d38ebc66ba75"/>
      <w:r>
        <w:t>Relict oaks show high resilience to recent drought events and long-term climatic variability</w:t>
      </w:r>
      <w:bookmarkEnd w:id="201"/>
    </w:p>
    <w:p w:rsidR="00474AEC" w:rsidRDefault="002D0065">
      <w:r>
        <w:t xml:space="preserve">Despite the severe drought events in recent decades (Table S3), we found a positive trend for vegetation greenness of </w:t>
      </w:r>
      <w:r>
        <w:rPr>
          <w:i/>
        </w:rPr>
        <w:t>Q. pyrenaica</w:t>
      </w:r>
      <w:r>
        <w:t xml:space="preserve"> for the last 16 years</w:t>
      </w:r>
      <w:del w:id="202" w:author="David" w:date="2020-03-04T20:43:00Z">
        <w:r w:rsidDel="00255A70">
          <w:delText xml:space="preserve">, </w:delText>
        </w:r>
      </w:del>
      <w:ins w:id="203" w:author="David" w:date="2020-03-04T20:43:00Z">
        <w:r w:rsidR="00255A70">
          <w:t xml:space="preserve">. </w:t>
        </w:r>
      </w:ins>
      <w:del w:id="204" w:author="David" w:date="2020-03-04T20:43:00Z">
        <w:r w:rsidDel="00255A70">
          <w:delText xml:space="preserve">which </w:delText>
        </w:r>
      </w:del>
      <w:ins w:id="205" w:author="David" w:date="2020-03-04T20:43:00Z">
        <w:r w:rsidR="00255A70">
          <w:t xml:space="preserve">This </w:t>
        </w:r>
      </w:ins>
      <w:r>
        <w:t>is consistent with previous findings stressing a recent short-term increase in primary productivity for these forests coinciding with a rather wet decade in the 2000s after a dry decade in the 1990s (Pérez-Luque and others 2015a). For tree growth, positive trends also appeared in the last decade, particularly for the southern high-elevation site (CA-High, Figure 4). Similar long-term trends have been described for this species along its distribution range only at high-elevation wet and cold sites (Gea-Izquierdo and Cañellas 2014</w:t>
      </w:r>
      <w:del w:id="206" w:author="David" w:date="2020-03-04T20:43:00Z">
        <w:r w:rsidDel="00255A70">
          <w:delText xml:space="preserve">), </w:delText>
        </w:r>
      </w:del>
      <w:ins w:id="207" w:author="David" w:date="2020-03-04T20:43:00Z">
        <w:r w:rsidR="00255A70">
          <w:t xml:space="preserve">). </w:t>
        </w:r>
      </w:ins>
      <w:del w:id="208" w:author="David" w:date="2020-03-04T20:43:00Z">
        <w:r w:rsidDel="00255A70">
          <w:delText xml:space="preserve">which </w:delText>
        </w:r>
      </w:del>
      <w:ins w:id="209" w:author="David" w:date="2020-03-04T20:43:00Z">
        <w:r w:rsidR="00255A70">
          <w:t xml:space="preserve">This </w:t>
        </w:r>
      </w:ins>
      <w:r>
        <w:t xml:space="preserve">could be related to a non-linear positive effect of warming for the species at cold-limited high-elevation sites (Salzer and others 2009; Gea-Izquierdo and Cañellas 2014). Importantly, for rear edges threatened by climate change, negative growth trends would have been expected, as shown for some temperate and Mediterranean </w:t>
      </w:r>
      <w:r>
        <w:lastRenderedPageBreak/>
        <w:t>species (Sánchez-Salguero and others 2012; Camarero and others 2015b; Dorado-Liñán and others 2017a).</w:t>
      </w:r>
    </w:p>
    <w:p w:rsidR="00474AEC" w:rsidRDefault="002D0065">
      <w:pPr>
        <w:pStyle w:val="Textoindependiente"/>
      </w:pPr>
      <w:del w:id="210" w:author="David" w:date="2020-03-04T20:44:00Z">
        <w:r w:rsidDel="00255A70">
          <w:delText xml:space="preserve">Althought </w:delText>
        </w:r>
      </w:del>
      <w:ins w:id="211" w:author="David" w:date="2020-03-04T20:44:00Z">
        <w:r w:rsidR="00255A70">
          <w:t xml:space="preserve">Although </w:t>
        </w:r>
      </w:ins>
      <w:r>
        <w:t xml:space="preserve">the 2012 drought event was more severe and intense than that of 2005 (Table S3), resilience values for greenness and </w:t>
      </w:r>
      <w:del w:id="212" w:author="David" w:date="2020-03-04T20:44:00Z">
        <w:r w:rsidDel="00255A70">
          <w:delText xml:space="preserve">tree-growth </w:delText>
        </w:r>
      </w:del>
      <w:ins w:id="213" w:author="David" w:date="2020-03-04T20:44:00Z">
        <w:r w:rsidR="00255A70">
          <w:t xml:space="preserve">tree growth </w:t>
        </w:r>
      </w:ins>
      <w:r>
        <w:t>were greater for 2012. This could be due to the different timing of the two droughts. The 2012 event was a winter drought (Trigo and others 2013) occurring earlier than the shorter 2005 drought. The latter matched the period of maximum growth for oak forests in late spring (Figure S4). This highlights the importance of the timing of the drought as a key factor determining tree recovery after drought (Camarero and others 2015a; Huang and others 2018). For tree growth, the highest values of resilience were found for the two most severe events (1995 and 1999; Table S3) and tree-growth resilience was positively related to drought severity (Figure 5).</w:t>
      </w:r>
    </w:p>
    <w:p w:rsidR="00474AEC" w:rsidRDefault="002D0065">
      <w:pPr>
        <w:pStyle w:val="Textoindependiente"/>
      </w:pPr>
      <w:r>
        <w:t xml:space="preserve">The high drought-resilience values reported here, coinciding with high values of genetic resilience for those forests </w:t>
      </w:r>
      <w:del w:id="214" w:author="David" w:date="2020-03-04T20:45:00Z">
        <w:r w:rsidDel="00255A70">
          <w:delText xml:space="preserve">at </w:delText>
        </w:r>
      </w:del>
      <w:ins w:id="215" w:author="David" w:date="2020-03-04T20:45:00Z">
        <w:r w:rsidR="00255A70">
          <w:t xml:space="preserve">on </w:t>
        </w:r>
      </w:ins>
      <w:r>
        <w:t>Sierra Nevada reported elsewhere (Valbuena-Carabaña and Gil 2013, 2017) appear to indicate the strong local adaptation of this oak. Our findings agree with those of studies showing that the assumed higher vulnerability of dry edges does not necessarily hold (</w:t>
      </w:r>
      <w:r>
        <w:rPr>
          <w:i/>
        </w:rPr>
        <w:t>e.g.</w:t>
      </w:r>
      <w:r>
        <w:t xml:space="preserve"> Cavin and Jump 2017). Martínez-Vilalta (2018) pointed out the importance of local adaptation and plasticity, and also of local environmental factors on the vulnerability shown by rear-edge populations. Our results highlight the ample small-scale variability at the ecological boundary and need to better confine the rear-edge limit in our forest. All this, together with the characteristic high resprouting ability of the species, would suggest a long-term persistence of those populations (Bellingham and Sparrow 2000). It should be mentioned that we studied only adult individuals established decades or centuries ago, meaning that it needs to be assessed whether the trees express resilience at the species level or whether we would find vulnerability if we analyzed seedling regeneration, </w:t>
      </w:r>
      <w:del w:id="216" w:author="David" w:date="2020-03-04T20:46:00Z">
        <w:r w:rsidDel="00255A70">
          <w:delText xml:space="preserve">likewise </w:delText>
        </w:r>
      </w:del>
      <w:ins w:id="217" w:author="David" w:date="2020-03-04T20:46:00Z">
        <w:r w:rsidR="00255A70">
          <w:t xml:space="preserve">as in </w:t>
        </w:r>
      </w:ins>
      <w:r>
        <w:t>other Mediterranean species at their xeric limit (Castro and others 2004; Vilà-Cabrera and others 2011; Gea-Izquierdo and others 2015).</w:t>
      </w:r>
    </w:p>
    <w:p w:rsidR="00474AEC" w:rsidRDefault="002D0065">
      <w:pPr>
        <w:pStyle w:val="Textoindependiente"/>
      </w:pPr>
      <w:commentRangeStart w:id="218"/>
      <w:r>
        <w:t xml:space="preserve">In summary, two main results stand out from this research. First, the high values of resilience observed in our study suggest that </w:t>
      </w:r>
      <w:r>
        <w:rPr>
          <w:i/>
        </w:rPr>
        <w:t>Q. pyrenaica</w:t>
      </w:r>
      <w:r>
        <w:t xml:space="preserve"> populations in Sierra Nevada are located in a geographical but not a climatic, ecological rear edge (</w:t>
      </w:r>
      <w:r>
        <w:rPr>
          <w:i/>
        </w:rPr>
        <w:t>sensu</w:t>
      </w:r>
      <w:r>
        <w:t xml:space="preserve"> Martínez-Vilalta 2018; Vilà-Cabrera and others 2019). The current niche is a result of land-use changes, which further complicate the definition of potential rear edges. The high resilience values observed could also be related to stabilizing mechanisms promoting community resilience that can buffer the impact of extreme events, as has been described for other species (</w:t>
      </w:r>
      <w:r>
        <w:rPr>
          <w:i/>
        </w:rPr>
        <w:t>e.g.</w:t>
      </w:r>
      <w:r>
        <w:t xml:space="preserve"> </w:t>
      </w:r>
      <w:r>
        <w:rPr>
          <w:i/>
        </w:rPr>
        <w:t>Pinus sylvestris</w:t>
      </w:r>
      <w:r>
        <w:t>, Herrero and Zamora 2014).</w:t>
      </w:r>
    </w:p>
    <w:p w:rsidR="00474AEC" w:rsidRDefault="002D0065">
      <w:pPr>
        <w:pStyle w:val="Textoindependiente"/>
      </w:pPr>
      <w:r>
        <w:t xml:space="preserve">Second, these resilience responses of oak forest to drought events are not spatially homogeneous throughout the mountain range, due to differences in ecological conditions and/or past-management legacies. In fact, there was much small-scale variability in the response to climate within the rear edge that we had </w:t>
      </w:r>
      <w:r>
        <w:rPr>
          <w:i/>
        </w:rPr>
        <w:t>a priori</w:t>
      </w:r>
      <w:r>
        <w:t xml:space="preserve"> considered in our study. Furthermore, we even found positive effects of climate change in certain stands, as discussed, in disagreement with our hypothesis of expecting oak </w:t>
      </w:r>
      <w:r>
        <w:lastRenderedPageBreak/>
        <w:t>vulnerability in the geographical rear edge studied. This suggests that the rear edge therefore needs to be redefined (Vilà-Cabrera and others 2019), partly because of land-use legacies and their effect on the possible mismatch between the current distribution of species (</w:t>
      </w:r>
      <w:r>
        <w:rPr>
          <w:i/>
        </w:rPr>
        <w:t>i.e.</w:t>
      </w:r>
      <w:r>
        <w:t xml:space="preserve"> determining the “available” geographical rear edge) and the ecological (limiting) rear edge of species.</w:t>
      </w:r>
    </w:p>
    <w:p w:rsidR="00474AEC" w:rsidRDefault="002D0065">
      <w:pPr>
        <w:pStyle w:val="Textoindependiente"/>
      </w:pPr>
      <w:r>
        <w:t xml:space="preserve">Overall, our results show that management history influences tree growth and resilience to climate change of tree species, highlighting the importance of land-use legacies in Mediterranean forests (Navarro-González and others 2013; Doblas-Miranda and others 2017) which, hence, will also strongly determine the current geographical distribution of marginal stands, regardless of the potential extent of ecological marginality of </w:t>
      </w:r>
      <w:commentRangeStart w:id="219"/>
      <w:r>
        <w:t>species</w:t>
      </w:r>
      <w:commentRangeEnd w:id="219"/>
      <w:r w:rsidR="00FE50EB">
        <w:rPr>
          <w:rStyle w:val="Refdecomentario"/>
        </w:rPr>
        <w:commentReference w:id="219"/>
      </w:r>
      <w:r>
        <w:t>.</w:t>
      </w:r>
    </w:p>
    <w:p w:rsidR="00474AEC" w:rsidRDefault="00FE50EB">
      <w:pPr>
        <w:pStyle w:val="Ttulo2"/>
      </w:pPr>
      <w:bookmarkStart w:id="220" w:name="conclusions"/>
      <w:commentRangeEnd w:id="218"/>
      <w:r>
        <w:rPr>
          <w:rStyle w:val="Refdecomentario"/>
          <w:rFonts w:asciiTheme="minorHAnsi" w:eastAsiaTheme="minorHAnsi" w:hAnsiTheme="minorHAnsi" w:cstheme="minorBidi"/>
          <w:b w:val="0"/>
          <w:bCs w:val="0"/>
        </w:rPr>
        <w:commentReference w:id="218"/>
      </w:r>
      <w:r w:rsidR="002D0065">
        <w:t>Conclusions</w:t>
      </w:r>
      <w:bookmarkEnd w:id="220"/>
    </w:p>
    <w:p w:rsidR="00474AEC" w:rsidRDefault="002D0065">
      <w:r>
        <w:t xml:space="preserve">The ecological and geographical </w:t>
      </w:r>
      <w:del w:id="221" w:author="David" w:date="2020-03-04T20:49:00Z">
        <w:r w:rsidDel="00255A70">
          <w:delText xml:space="preserve">read </w:delText>
        </w:r>
      </w:del>
      <w:ins w:id="222" w:author="David" w:date="2020-03-04T20:49:00Z">
        <w:r w:rsidR="00255A70">
          <w:t xml:space="preserve">rear </w:t>
        </w:r>
      </w:ins>
      <w:r>
        <w:t xml:space="preserve">edges did not appear to fully match in our study. Severe drought events provoke major reductions in primary and secondary growth of </w:t>
      </w:r>
      <w:r>
        <w:rPr>
          <w:i/>
        </w:rPr>
        <w:t>Q. pyrenaica</w:t>
      </w:r>
      <w:r>
        <w:t xml:space="preserve"> forests in the relict, rear-edge forest studied. However, we found no negative growth trends despite our expectation of vulnerability to climate change for these relict stands. Furthermore, we detected positive trends for primary growth (</w:t>
      </w:r>
      <w:r>
        <w:rPr>
          <w:i/>
        </w:rPr>
        <w:t>i.e.</w:t>
      </w:r>
      <w:r>
        <w:t xml:space="preserve"> greenness) at the ecosystem scale and a steep positive trend of secondary growth at the tree level at the wettest site along the climatic gradient analyzed. The trees exhibited high resilience values in response to drought, particularly in the long-term scale, and resilience was directly related to drought severity. These findings are consistent with other results showing that this mountain region is still acting as a refuge for deciduous species, including </w:t>
      </w:r>
      <w:r>
        <w:rPr>
          <w:i/>
        </w:rPr>
        <w:t>Quercus</w:t>
      </w:r>
      <w:r>
        <w:t>. The differences found in tree growth and resilience to drought between sites close together show that responses to drought were site dependent and can drastically vary even in very narrow spatial gradients (</w:t>
      </w:r>
      <w:r>
        <w:rPr>
          <w:i/>
        </w:rPr>
        <w:t>i.e.</w:t>
      </w:r>
      <w:r>
        <w:t xml:space="preserve"> 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 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as </w:t>
      </w:r>
      <w:r>
        <w:rPr>
          <w:i/>
        </w:rPr>
        <w:t>Q. pyrenaica</w:t>
      </w:r>
      <w:r>
        <w:t xml:space="preserve">, not only for conservation </w:t>
      </w:r>
      <w:r>
        <w:rPr>
          <w:i/>
        </w:rPr>
        <w:t>per se</w:t>
      </w:r>
      <w:r>
        <w:t xml:space="preserve"> of the species, but for all ecosystem services that these singular forests offer. </w:t>
      </w:r>
      <w:commentRangeStart w:id="223"/>
      <w:r>
        <w:t>As a follow-up to our study, research would be informative to disentangle how forest resistance and resilience might be affected by the combination of climate change and land-use legacies in highly transformed landscapes such as Mediterranean mountain ecosystems.</w:t>
      </w:r>
      <w:commentRangeEnd w:id="223"/>
      <w:r w:rsidR="00B22963">
        <w:rPr>
          <w:rStyle w:val="Refdecomentario"/>
        </w:rPr>
        <w:commentReference w:id="223"/>
      </w:r>
    </w:p>
    <w:p w:rsidR="00474AEC" w:rsidRDefault="002D0065">
      <w:pPr>
        <w:pStyle w:val="Ttulo2"/>
      </w:pPr>
      <w:bookmarkStart w:id="224" w:name="acknowledgements"/>
      <w:r>
        <w:lastRenderedPageBreak/>
        <w:t>Acknowledgements</w:t>
      </w:r>
      <w:bookmarkEnd w:id="224"/>
    </w:p>
    <w:p w:rsidR="00474AEC" w:rsidRDefault="002D0065">
      <w:r>
        <w:t xml:space="preserve">We would like to thank to Sammy L. Behle, F.J. Bonet, and M. Suárez-Muñoz for field assistance. A. Reyes and J. Blanco helped in the filtering of satellite data. F.J. Cano-Manuel and F.J. Navarro provided worthwhile information about oak-management projects in Sierra Nevada. We are grateful for the comments made by F.J. Bonet on an earlier version of the manuscript. AJPL wishes to thank the invaluable support received from his family over the years. This research work was conducted in the collaborative framework of the “Sierra Nevada Global Change Observatory” project. We also thank to LIFE-ADAPTAMED (LIFE14 CCA/ES/000612): </w:t>
      </w:r>
      <w:r>
        <w:rPr>
          <w:i/>
        </w:rPr>
        <w:t>Protection of key ecosystem services by adaptive management of Climate Change endangered Mediterranean socioecosystems</w:t>
      </w:r>
      <w:r>
        <w:t xml:space="preserve"> and H2020 project </w:t>
      </w:r>
      <w:r>
        <w:rPr>
          <w:i/>
        </w:rPr>
        <w:t>ECOPOTENTIAL: Improving future ecosystem benefits through earth observations</w:t>
      </w:r>
      <w:r>
        <w:t xml:space="preserve"> (No 641762), for their funding support.</w:t>
      </w:r>
    </w:p>
    <w:p w:rsidR="00474AEC" w:rsidRDefault="002D0065">
      <w:pPr>
        <w:pStyle w:val="Ttulo2"/>
      </w:pPr>
      <w:bookmarkStart w:id="225" w:name="references"/>
      <w:r>
        <w:t>References</w:t>
      </w:r>
      <w:bookmarkEnd w:id="225"/>
    </w:p>
    <w:p w:rsidR="00474AEC" w:rsidRDefault="002D0065">
      <w:pPr>
        <w:pStyle w:val="Bibliografa"/>
      </w:pPr>
      <w:bookmarkStart w:id="226" w:name="ref-Abeli2014"/>
      <w:bookmarkStart w:id="227" w:name="refs"/>
      <w:r>
        <w:t xml:space="preserve">Abeli T, Gentili R, Mondoni A, Orsenigo S, Rossi G. 2014. Effects of marginality on plant population performance. Burns KC, editor. Journal of Biogeography 41:239–49. </w:t>
      </w:r>
      <w:hyperlink r:id="rId12">
        <w:r>
          <w:rPr>
            <w:rStyle w:val="Hipervnculo"/>
          </w:rPr>
          <w:t>https://doi.org/10.1111/jbi.12215</w:t>
        </w:r>
      </w:hyperlink>
    </w:p>
    <w:p w:rsidR="00474AEC" w:rsidRDefault="002D0065">
      <w:pPr>
        <w:pStyle w:val="Bibliografa"/>
      </w:pPr>
      <w:bookmarkStart w:id="228" w:name="ref-Allen2010"/>
      <w:bookmarkEnd w:id="226"/>
      <w:r>
        <w:t>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Forest Ecology and Management 259:660–84.</w:t>
      </w:r>
    </w:p>
    <w:p w:rsidR="00474AEC" w:rsidRDefault="002D0065">
      <w:pPr>
        <w:pStyle w:val="Bibliografa"/>
      </w:pPr>
      <w:bookmarkStart w:id="229" w:name="ref-Babst2017"/>
      <w:bookmarkEnd w:id="228"/>
      <w:r>
        <w:t>Babst F, Poulter B, Bodesheim P, Mahecha M, C Frank D. 2017. Improved tree-ring archives will support earth-system science. Nature Ecology and Evolution 1:1–2.</w:t>
      </w:r>
    </w:p>
    <w:p w:rsidR="00474AEC" w:rsidRDefault="002D0065">
      <w:pPr>
        <w:pStyle w:val="Bibliografa"/>
      </w:pPr>
      <w:bookmarkStart w:id="230" w:name="ref-Babst2013"/>
      <w:bookmarkEnd w:id="229"/>
      <w:r>
        <w:t>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p w:rsidR="00474AEC" w:rsidRDefault="002D0065">
      <w:pPr>
        <w:pStyle w:val="Bibliografa"/>
      </w:pPr>
      <w:bookmarkStart w:id="231" w:name="ref-Bellingham2000"/>
      <w:bookmarkEnd w:id="230"/>
      <w:r>
        <w:t>Bellingham PJ, Sparrow AD. 2000. Resprouting as a life history strategy in woody plant communities. Oikos 89:409–16.</w:t>
      </w:r>
    </w:p>
    <w:p w:rsidR="00474AEC" w:rsidRDefault="002D0065">
      <w:pPr>
        <w:pStyle w:val="Bibliografa"/>
      </w:pPr>
      <w:bookmarkStart w:id="232" w:name="ref-Bhuyan2017"/>
      <w:bookmarkEnd w:id="231"/>
      <w:r>
        <w:t>Bhuyan U, Zang C, Menzel A. 2017. Different responses of multispecies tree ring growth to various drought indices across Europe. Dendrochronologia 44:1–8.</w:t>
      </w:r>
    </w:p>
    <w:p w:rsidR="00474AEC" w:rsidRDefault="002D0065">
      <w:pPr>
        <w:pStyle w:val="Bibliografa"/>
      </w:pPr>
      <w:bookmarkStart w:id="233" w:name="ref-Biondi2008"/>
      <w:bookmarkEnd w:id="232"/>
      <w:r>
        <w:t>Biondi F, Qeadan F. 2008. A theory-driven approach to tree-ring standardization: Defining the biological trend from expected basal area increment. Tree-Ring Research 64:81–96.</w:t>
      </w:r>
    </w:p>
    <w:p w:rsidR="00474AEC" w:rsidRDefault="002D0065">
      <w:pPr>
        <w:pStyle w:val="Bibliografa"/>
      </w:pPr>
      <w:bookmarkStart w:id="234" w:name="ref-Bonet2016obsnev_forest"/>
      <w:bookmarkEnd w:id="233"/>
      <w:r>
        <w:lastRenderedPageBreak/>
        <w:t xml:space="preserve">Bonet FJ, Aspizua R, Navarro J. 2016. History of Sierra Nevada forest management: Implications for adaptation to global change. </w:t>
      </w:r>
      <w:r w:rsidRPr="00FE600F">
        <w:rPr>
          <w:lang w:val="es-ES"/>
        </w:rPr>
        <w:t xml:space="preserve">In: Zamora R, Pérez-Luque AJ, Bonet FJ, Barea-Azcón JM, Aspizua R, editors. Global change impacts in Sierra Nevada: Challenges for conservation. Consejería de Medio Ambiente y Ordenación del Territorio. </w:t>
      </w:r>
      <w:r>
        <w:t>Junta de Andalucía. pp 153–6.</w:t>
      </w:r>
    </w:p>
    <w:p w:rsidR="00474AEC" w:rsidRPr="00FE600F" w:rsidRDefault="002D0065">
      <w:pPr>
        <w:pStyle w:val="Bibliografa"/>
        <w:rPr>
          <w:lang w:val="es-ES"/>
        </w:rPr>
      </w:pPr>
      <w:bookmarkStart w:id="235" w:name="ref-Bunn2010"/>
      <w:bookmarkEnd w:id="234"/>
      <w:r>
        <w:t xml:space="preserve">Bunn AG. 2010. Statistical and visual crossdating in r using the dplR library. </w:t>
      </w:r>
      <w:r w:rsidRPr="00FE600F">
        <w:rPr>
          <w:lang w:val="es-ES"/>
        </w:rPr>
        <w:t>Dendrochronologia 28:251–8.</w:t>
      </w:r>
    </w:p>
    <w:p w:rsidR="00474AEC" w:rsidRPr="00FE600F" w:rsidRDefault="002D0065">
      <w:pPr>
        <w:pStyle w:val="Bibliografa"/>
        <w:rPr>
          <w:lang w:val="es-ES"/>
        </w:rPr>
      </w:pPr>
      <w:bookmarkStart w:id="236" w:name="ref-CamachoOlmedo2002"/>
      <w:bookmarkEnd w:id="235"/>
      <w:r w:rsidRPr="00FE600F">
        <w:rPr>
          <w:lang w:val="es-ES"/>
        </w:rPr>
        <w:t>Camacho-Olmedo M, García-Martínez P, Jiménez-Olivencia Y, Menor-Toribio J, Paniza-Cabrera A. 2002. Dinámica evolutiva del paisaje vegetal de la Alta Alpujarra granadina en la segunda mitad del s. XX. Cuadernos Geográficos 32:25–42.</w:t>
      </w:r>
    </w:p>
    <w:p w:rsidR="00474AEC" w:rsidRPr="00FE600F" w:rsidRDefault="002D0065">
      <w:pPr>
        <w:pStyle w:val="Bibliografa"/>
        <w:rPr>
          <w:lang w:val="es-ES"/>
        </w:rPr>
      </w:pPr>
      <w:bookmarkStart w:id="237" w:name="ref-Camarero2015b"/>
      <w:bookmarkEnd w:id="236"/>
      <w:r w:rsidRPr="00FE600F">
        <w:rPr>
          <w:lang w:val="es-ES"/>
        </w:rPr>
        <w:t xml:space="preserve">Camarero J, Franquesa M, Sangüesa-Barreda G. 2015a. </w:t>
      </w:r>
      <w:r>
        <w:t xml:space="preserve">Timing of drought triggers distinct growth responses in holm oak: Implications to predict warming-induced forest defoliation and growth decline. </w:t>
      </w:r>
      <w:r w:rsidRPr="00FE600F">
        <w:rPr>
          <w:lang w:val="es-ES"/>
        </w:rPr>
        <w:t>Forests 6:1576–97.</w:t>
      </w:r>
    </w:p>
    <w:p w:rsidR="00474AEC" w:rsidRDefault="002D0065">
      <w:pPr>
        <w:pStyle w:val="Bibliografa"/>
      </w:pPr>
      <w:bookmarkStart w:id="238" w:name="ref-Camarero2015"/>
      <w:bookmarkEnd w:id="237"/>
      <w:r w:rsidRPr="00FE600F">
        <w:rPr>
          <w:lang w:val="es-ES"/>
        </w:rPr>
        <w:t xml:space="preserve">Camarero JJ, Gazol A, Sangüesa-Barreda G, Oliva J, Vicente-Serrano SM. 2015b. </w:t>
      </w:r>
      <w:r>
        <w:t>To die or not to die: Early warnings of tree dieback in response to a severe drought. Journal of Ecology 103:44–57.</w:t>
      </w:r>
    </w:p>
    <w:p w:rsidR="00474AEC" w:rsidRDefault="002D0065">
      <w:pPr>
        <w:pStyle w:val="Bibliografa"/>
      </w:pPr>
      <w:bookmarkStart w:id="239" w:name="ref-Canellas2004"/>
      <w:bookmarkEnd w:id="238"/>
      <w:r>
        <w:t>Cañellas I, Del Río M, Roig S, Montero G. 2004. Growth response to thinning in quercus pyrenaica willd. Coppice stands in spanish central mountain. Annals of Forest Sciences 61:243–50.</w:t>
      </w:r>
    </w:p>
    <w:p w:rsidR="00474AEC" w:rsidRDefault="002D0065">
      <w:pPr>
        <w:pStyle w:val="Bibliografa"/>
      </w:pPr>
      <w:bookmarkStart w:id="240" w:name="ref-Castro2004"/>
      <w:bookmarkEnd w:id="239"/>
      <w:r w:rsidRPr="00FE600F">
        <w:rPr>
          <w:lang w:val="es-ES"/>
        </w:rPr>
        <w:t xml:space="preserve">Castro J, Zamora R, Hódar JA, Gómez JM. 2004. </w:t>
      </w:r>
      <w:r>
        <w:t>Seedling establishment of a boreal tree species (pinus sylvestris) at its southernmost distribution limit: Consequences of being in a marginal mediterranean habitat. Journal of Ecology 92:266–77.</w:t>
      </w:r>
    </w:p>
    <w:p w:rsidR="00474AEC" w:rsidRPr="00FE600F" w:rsidRDefault="002D0065">
      <w:pPr>
        <w:pStyle w:val="Bibliografa"/>
        <w:rPr>
          <w:lang w:val="es-ES"/>
        </w:rPr>
      </w:pPr>
      <w:bookmarkStart w:id="241" w:name="ref-Cavin2017"/>
      <w:bookmarkEnd w:id="240"/>
      <w:r>
        <w:t xml:space="preserve">Cavin L, Jump AS. 2017. Highest drought sensitivity and lowest resistance to growth suppression are found in the range core of the tree Fagus sylvatica l. Not the equatorial range edge. </w:t>
      </w:r>
      <w:r w:rsidRPr="00FE600F">
        <w:rPr>
          <w:lang w:val="es-ES"/>
        </w:rPr>
        <w:t>Global Change Biology 23:362–79.</w:t>
      </w:r>
    </w:p>
    <w:p w:rsidR="00474AEC" w:rsidRDefault="002D0065">
      <w:pPr>
        <w:pStyle w:val="Bibliografa"/>
      </w:pPr>
      <w:bookmarkStart w:id="242" w:name="ref-Corcuera2006"/>
      <w:bookmarkEnd w:id="241"/>
      <w:r w:rsidRPr="00FE600F">
        <w:rPr>
          <w:lang w:val="es-ES"/>
        </w:rPr>
        <w:t xml:space="preserve">Corcuera L, Camarero JJ, Sisó S, Gil-Pelegrín E. 2006. </w:t>
      </w:r>
      <w:r>
        <w:t>Radial-growth and wood-anatomical changes in overaged quercus pyrenaica coppice stands: Functional responses in a new mediterranean landscape. Trees 20:91–8.</w:t>
      </w:r>
    </w:p>
    <w:p w:rsidR="00474AEC" w:rsidRDefault="002D0065">
      <w:pPr>
        <w:pStyle w:val="Bibliografa"/>
      </w:pPr>
      <w:bookmarkStart w:id="243" w:name="ref-Coulthard2017"/>
      <w:bookmarkEnd w:id="242"/>
      <w:r>
        <w:t>Coulthard BL, Touchan R, Anchukaitis KJ, Meko DM, Sivrikaya F. 2017. Tree growth and vegetation activity at the ecosystem-scale in the eastern Mediterranean. Environmental Research Letters 12:084008.</w:t>
      </w:r>
    </w:p>
    <w:p w:rsidR="00474AEC" w:rsidRPr="00FE600F" w:rsidRDefault="002D0065">
      <w:pPr>
        <w:pStyle w:val="Bibliografa"/>
        <w:rPr>
          <w:lang w:val="es-ES"/>
        </w:rPr>
      </w:pPr>
      <w:bookmarkStart w:id="244" w:name="ref-DiFilippo2010"/>
      <w:bookmarkEnd w:id="243"/>
      <w:r>
        <w:t xml:space="preserve">Di Filippo A, Alessandrini A, Biondi F, Blasi S, Portoghesi L, Piovesan G. 2010. Climate change and oak growth decline: Dendroecology and stand productivity of a Turkey oak (Quercus cerris L.) Old stored coppice in Central Italy. Annals of Forest Science 67:706–6. </w:t>
      </w:r>
      <w:hyperlink r:id="rId13">
        <w:r w:rsidRPr="00FE600F">
          <w:rPr>
            <w:rStyle w:val="Hipervnculo"/>
            <w:lang w:val="es-ES"/>
          </w:rPr>
          <w:t>https://doi.org/10.1051/forest/2010031</w:t>
        </w:r>
      </w:hyperlink>
    </w:p>
    <w:p w:rsidR="00474AEC" w:rsidRPr="00FE600F" w:rsidRDefault="002D0065">
      <w:pPr>
        <w:pStyle w:val="Bibliografa"/>
        <w:rPr>
          <w:lang w:val="es-ES"/>
        </w:rPr>
      </w:pPr>
      <w:bookmarkStart w:id="245" w:name="ref-DoblasMiranda2017"/>
      <w:bookmarkEnd w:id="244"/>
      <w:r w:rsidRPr="00FE600F">
        <w:rPr>
          <w:lang w:val="es-ES"/>
        </w:rPr>
        <w:lastRenderedPageBreak/>
        <w:t xml:space="preserve">Doblas-Miranda E, Alonso R, Arnan X, Bermejo V, Brotons L, Heras J de las, Estiarte M, Hódar JA, Llorens P, Lloret F, López-Serrano FR, Martínez-Vilalta J, Moya D, Penuelas J, Pino J, Rodrigo A, Roura-Pascual N, Valladares F, Vilà M, Zamora R, Retana J. 2017. </w:t>
      </w:r>
      <w:r>
        <w:t xml:space="preserve">A review of the combination among global change factors in forests, shrublands and pastures of the Mediterranean region: Beyond drought effects. </w:t>
      </w:r>
      <w:r w:rsidRPr="00FE600F">
        <w:rPr>
          <w:lang w:val="es-ES"/>
        </w:rPr>
        <w:t>Global and Planetary Change 148:42–54.</w:t>
      </w:r>
    </w:p>
    <w:p w:rsidR="00474AEC" w:rsidRPr="00FE600F" w:rsidRDefault="002D0065">
      <w:pPr>
        <w:pStyle w:val="Bibliografa"/>
        <w:rPr>
          <w:lang w:val="es-ES"/>
        </w:rPr>
      </w:pPr>
      <w:bookmarkStart w:id="246" w:name="ref-Dorado2017"/>
      <w:bookmarkEnd w:id="245"/>
      <w:r w:rsidRPr="00FE600F">
        <w:rPr>
          <w:lang w:val="es-ES"/>
        </w:rPr>
        <w:t xml:space="preserve">Dorado-Liñán I, Cañellas I, Valbuena-Carabaña M, Gil L, Gea-Izquierdo G. 2017a. </w:t>
      </w:r>
      <w:r>
        <w:t xml:space="preserve">Coexistence in the Mediterranean-temperate transitional border: Multi-century dynamics of a mixed old-growth forest under global change. </w:t>
      </w:r>
      <w:r w:rsidRPr="00FE600F">
        <w:rPr>
          <w:lang w:val="es-ES"/>
        </w:rPr>
        <w:t>Dendrochronologia 44:48–57.</w:t>
      </w:r>
    </w:p>
    <w:p w:rsidR="00474AEC" w:rsidRDefault="002D0065">
      <w:pPr>
        <w:pStyle w:val="Bibliografa"/>
      </w:pPr>
      <w:bookmarkStart w:id="247" w:name="ref-Dorado2017AFM"/>
      <w:bookmarkEnd w:id="246"/>
      <w:r w:rsidRPr="00FE600F">
        <w:rPr>
          <w:lang w:val="es-ES"/>
        </w:rPr>
        <w:t xml:space="preserve">Dorado-Liñán I, Zorita E, Martínez-Sancho E, Gea-Izquierdo G, Filippo AD, Gutiérrez E, Levanic T, Piovesan G, Vacchiano G, Zang C, Zlatanov T, Menzel A. 2017b. </w:t>
      </w:r>
      <w:r>
        <w:t>Large-scale atmospheric circulation enhances the Mediterranean east-west tree growth contrast at rear-edge deciduous forests. Agricultural and Forest Meteorology 239:86–95.</w:t>
      </w:r>
    </w:p>
    <w:p w:rsidR="00474AEC" w:rsidRDefault="002D0065">
      <w:pPr>
        <w:pStyle w:val="Bibliografa"/>
      </w:pPr>
      <w:bookmarkStart w:id="248" w:name="ref-Fatichi2014"/>
      <w:bookmarkEnd w:id="247"/>
      <w:r>
        <w:t>Fatichi S, Leuzinger S, Körner C. 2014. Moving beyond photosynthesis: From carbon source to sink-driven vegetation modeling. New Phytologist 201:1086–95.</w:t>
      </w:r>
    </w:p>
    <w:p w:rsidR="00474AEC" w:rsidRPr="00FE600F" w:rsidRDefault="002D0065">
      <w:pPr>
        <w:pStyle w:val="Bibliografa"/>
        <w:rPr>
          <w:lang w:val="es-ES"/>
        </w:rPr>
      </w:pPr>
      <w:bookmarkStart w:id="249" w:name="ref-Franco1990"/>
      <w:bookmarkEnd w:id="248"/>
      <w:r>
        <w:t xml:space="preserve">Franco A. 1990. </w:t>
      </w:r>
      <w:r>
        <w:rPr>
          <w:i/>
        </w:rPr>
        <w:t>Quercus</w:t>
      </w:r>
      <w:r>
        <w:t xml:space="preserve"> L. In: Castroviejo A, Laínz M, López-González G, Montserrat P, Muñoz-Garmendia F, Paiva J, Villar L, editors. </w:t>
      </w:r>
      <w:r w:rsidRPr="00FE600F">
        <w:rPr>
          <w:lang w:val="es-ES"/>
        </w:rPr>
        <w:t>Flora Ibérica. Vol. 2. Madrid: Real Jardín Botánico, CSIC. pp 15–36.</w:t>
      </w:r>
    </w:p>
    <w:p w:rsidR="00474AEC" w:rsidRDefault="002D0065">
      <w:pPr>
        <w:pStyle w:val="Bibliografa"/>
      </w:pPr>
      <w:bookmarkStart w:id="250" w:name="ref-Fritts1976"/>
      <w:bookmarkEnd w:id="249"/>
      <w:r w:rsidRPr="00FE600F">
        <w:rPr>
          <w:lang w:val="es-ES"/>
        </w:rPr>
        <w:t xml:space="preserve">Fritts HC. 1976. </w:t>
      </w:r>
      <w:r>
        <w:t>Tree rings and climate. London: Academic Press</w:t>
      </w:r>
    </w:p>
    <w:p w:rsidR="00474AEC" w:rsidRPr="00FE600F" w:rsidRDefault="002D0065">
      <w:pPr>
        <w:pStyle w:val="Bibliografa"/>
        <w:rPr>
          <w:lang w:val="es-ES"/>
        </w:rPr>
      </w:pPr>
      <w:bookmarkStart w:id="251" w:name="ref-GarciaGonzalez2017"/>
      <w:bookmarkEnd w:id="250"/>
      <w:r w:rsidRPr="00FE600F">
        <w:rPr>
          <w:lang w:val="es-ES"/>
        </w:rPr>
        <w:t xml:space="preserve">García-González I, Souto-Herrero M. 2017. </w:t>
      </w:r>
      <w:r>
        <w:t xml:space="preserve">Earlywood vessel area of </w:t>
      </w:r>
      <w:r>
        <w:rPr>
          <w:i/>
        </w:rPr>
        <w:t>Quercus pyrenaica</w:t>
      </w:r>
      <w:r>
        <w:t xml:space="preserve"> Willd. is a powerful indicator of soil water excess at growth resumption. </w:t>
      </w:r>
      <w:r w:rsidRPr="00FE600F">
        <w:rPr>
          <w:lang w:val="es-ES"/>
        </w:rPr>
        <w:t>European Journal of Forest Research 136:329–44.</w:t>
      </w:r>
    </w:p>
    <w:p w:rsidR="00474AEC" w:rsidRDefault="002D0065">
      <w:pPr>
        <w:pStyle w:val="Bibliografa"/>
      </w:pPr>
      <w:bookmarkStart w:id="252" w:name="ref-Gazol2018"/>
      <w:bookmarkEnd w:id="251"/>
      <w:r w:rsidRPr="00FE600F">
        <w:rPr>
          <w:lang w:val="es-ES"/>
        </w:rP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w:t>
      </w:r>
      <w:r>
        <w:t>Forest resilience to drought varies across biomes. Global Change Biology:1–16.</w:t>
      </w:r>
    </w:p>
    <w:p w:rsidR="00474AEC" w:rsidRDefault="002D0065">
      <w:pPr>
        <w:pStyle w:val="Bibliografa"/>
      </w:pPr>
      <w:bookmarkStart w:id="253" w:name="ref-GeaIzquierdo2009"/>
      <w:bookmarkEnd w:id="252"/>
      <w:r w:rsidRPr="00FE600F">
        <w:rPr>
          <w:lang w:val="es-ES"/>
        </w:rPr>
        <w:t xml:space="preserve">Gea-Izquierdo G, Cañellas I. 2009. </w:t>
      </w:r>
      <w:r>
        <w:t>Analysis of Holm Oak Intraspecific Competition Using Gamma Regression. Forest science 55:310–22.</w:t>
      </w:r>
    </w:p>
    <w:p w:rsidR="00474AEC" w:rsidRDefault="002D0065">
      <w:pPr>
        <w:pStyle w:val="Bibliografa"/>
      </w:pPr>
      <w:bookmarkStart w:id="254" w:name="ref-GeaIzquierdo2014"/>
      <w:bookmarkEnd w:id="253"/>
      <w:r>
        <w:t>Gea-Izquierdo G, Cañellas I. 2014. Local climate forces instability in long-term productivity of a Mediterranean oak along climatic gradients. Ecosystems 17:228–41.</w:t>
      </w:r>
    </w:p>
    <w:p w:rsidR="00474AEC" w:rsidRDefault="002D0065">
      <w:pPr>
        <w:pStyle w:val="Bibliografa"/>
      </w:pPr>
      <w:bookmarkStart w:id="255" w:name="ref-GeaIzquierdo2011"/>
      <w:bookmarkEnd w:id="254"/>
      <w:r>
        <w:lastRenderedPageBreak/>
        <w:t xml:space="preserve">Gea-Izquierdo G, Cherubini P, Cañellas I. 2011. Tree-rings reflect the impact of climate change on quercus ilex l. Along a temperature gradient in spain over the last 100 years. Forest Ecology and Management 262:1807–16. </w:t>
      </w:r>
      <w:hyperlink r:id="rId14">
        <w:r>
          <w:rPr>
            <w:rStyle w:val="Hipervnculo"/>
          </w:rPr>
          <w:t>https://doi.org/10.1016/j.foreco.2011.07.025</w:t>
        </w:r>
      </w:hyperlink>
    </w:p>
    <w:p w:rsidR="00474AEC" w:rsidRDefault="002D0065">
      <w:pPr>
        <w:pStyle w:val="Bibliografa"/>
      </w:pPr>
      <w:bookmarkStart w:id="256" w:name="ref-GeaIzquierdo2013"/>
      <w:bookmarkEnd w:id="255"/>
      <w:r>
        <w:t>Gea-Izquierdo G, Fernández-de-Uña L, Cañellas I. 2013. Growth projections reveal local vulnerability of Mediterranean oaks with rising temperatures. Forest Ecology and Management 305:282–93.</w:t>
      </w:r>
    </w:p>
    <w:p w:rsidR="00474AEC" w:rsidRDefault="002D0065">
      <w:pPr>
        <w:pStyle w:val="Bibliografa"/>
      </w:pPr>
      <w:bookmarkStart w:id="257" w:name="ref-GeaIzquierdo2015EJFR"/>
      <w:bookmarkEnd w:id="256"/>
      <w:r>
        <w:t>Gea-Izquierdo G, Montes F, Gavilán RG, Cañellas I, Rubio A. 2015. Is this the end? Dynamics of a relict stand from pervasively deforested ancient Iberian pine forests. European Journal of Forest Research 134:525–36.</w:t>
      </w:r>
    </w:p>
    <w:p w:rsidR="00474AEC" w:rsidRDefault="002D0065">
      <w:pPr>
        <w:pStyle w:val="Bibliografa"/>
      </w:pPr>
      <w:bookmarkStart w:id="258" w:name="ref-Hampe2005"/>
      <w:bookmarkEnd w:id="257"/>
      <w:r>
        <w:t>Hampe A, Petit RJ. 2005. Conserving biodiversity under climate change: The rear edge matters. Ecology Letters 8:461–7.</w:t>
      </w:r>
    </w:p>
    <w:p w:rsidR="00474AEC" w:rsidRDefault="002D0065">
      <w:pPr>
        <w:pStyle w:val="Bibliografa"/>
      </w:pPr>
      <w:bookmarkStart w:id="259" w:name="ref-Hartman2018"/>
      <w:bookmarkEnd w:id="258"/>
      <w:r>
        <w:t>Hartmann H, Moura CF, Anderegg WRL, Ruehr NK, Salmon Y, Allen CD, Arndt SK, Breshears DD, Davi H, Galbraith D, Ruthrof KX, Wunder J, Adams HD, Bloemen J, Cailleret M, Cobb R, Gessler A, Grams TEE, Jansen S, Kautz M, Lloret F, O’Brien M. 2018. Research frontiers for improving our understanding of drought-induced tree and forest mortality. New Phytologist 218:15–28.</w:t>
      </w:r>
    </w:p>
    <w:p w:rsidR="00474AEC" w:rsidRDefault="002D0065">
      <w:pPr>
        <w:pStyle w:val="Bibliografa"/>
      </w:pPr>
      <w:bookmarkStart w:id="260" w:name="ref-Haylock2008"/>
      <w:bookmarkEnd w:id="259"/>
      <w:r>
        <w:t>Haylock MR, Hofstra N, Klein Tank AMG, Klok EJ, Jones PD, New M. 2008. A European daily high-resolution gridded data set of surface temperature and precipitation for 1950–2006. Journal of Geophysical Research 113:D20119.</w:t>
      </w:r>
    </w:p>
    <w:p w:rsidR="00474AEC" w:rsidRDefault="002D0065">
      <w:pPr>
        <w:pStyle w:val="Bibliografa"/>
      </w:pPr>
      <w:bookmarkStart w:id="261" w:name="ref-Herrero2014"/>
      <w:bookmarkEnd w:id="260"/>
      <w:r>
        <w:t>Herrero A, Zamora R. 2014. Plant responses to extreme climatic events: A field test of resilience capacity at the southern range edge. PLOS ONE 9:e87842.</w:t>
      </w:r>
    </w:p>
    <w:p w:rsidR="00474AEC" w:rsidRDefault="002D0065">
      <w:pPr>
        <w:pStyle w:val="Bibliografa"/>
      </w:pPr>
      <w:bookmarkStart w:id="262" w:name="ref-Holmes1983"/>
      <w:bookmarkEnd w:id="261"/>
      <w:r>
        <w:t>Holmes RL. 1983. Computer-assisted quality control in tree-ring dating and measurement. Tree-Ring Bulletin 43:69–78.</w:t>
      </w:r>
    </w:p>
    <w:p w:rsidR="00474AEC" w:rsidRPr="00FE600F" w:rsidRDefault="002D0065">
      <w:pPr>
        <w:pStyle w:val="Bibliografa"/>
        <w:rPr>
          <w:lang w:val="es-ES"/>
        </w:rPr>
      </w:pPr>
      <w:bookmarkStart w:id="263" w:name="ref-Huang2018"/>
      <w:bookmarkEnd w:id="262"/>
      <w:r>
        <w:t xml:space="preserve">Huang M, Wang X, Keenan TF, Piao S. 2018. Drought timing influences the legacy of tree growth recovery. </w:t>
      </w:r>
      <w:r w:rsidRPr="00FE600F">
        <w:rPr>
          <w:lang w:val="es-ES"/>
        </w:rPr>
        <w:t>Global Change Biology 24:3546–59.</w:t>
      </w:r>
    </w:p>
    <w:p w:rsidR="00474AEC" w:rsidRPr="00FE600F" w:rsidRDefault="002D0065">
      <w:pPr>
        <w:pStyle w:val="Bibliografa"/>
        <w:rPr>
          <w:lang w:val="es-ES"/>
        </w:rPr>
      </w:pPr>
      <w:bookmarkStart w:id="264" w:name="ref-JimenezOlivencia2015"/>
      <w:bookmarkEnd w:id="263"/>
      <w:r w:rsidRPr="00FE600F">
        <w:rPr>
          <w:lang w:val="es-ES"/>
        </w:rPr>
        <w:t>Jiménez-Olivencia Y, Porcel L, Caballero A. 2015. Medio siglo en la evolución de los paisajes naturales y agrarios de Sierra Nevada (España). Boletín de la Asociación de Geógrafos Españoles 68:205–32.</w:t>
      </w:r>
    </w:p>
    <w:p w:rsidR="00474AEC" w:rsidRDefault="002D0065">
      <w:pPr>
        <w:pStyle w:val="Bibliografa"/>
      </w:pPr>
      <w:bookmarkStart w:id="265" w:name="ref-Jump2010"/>
      <w:bookmarkEnd w:id="264"/>
      <w:r w:rsidRPr="00FE600F">
        <w:rPr>
          <w:lang w:val="es-ES"/>
        </w:rPr>
        <w:t xml:space="preserve">Jump AS, Cavin L, Hunter PD. 2010. </w:t>
      </w:r>
      <w:r>
        <w:t>Monitoring and managing responses to climate change at the retreating range edge of forest trees. Journal of Environmental Monitoring 12:1791–8.</w:t>
      </w:r>
    </w:p>
    <w:p w:rsidR="00474AEC" w:rsidRDefault="002D0065">
      <w:pPr>
        <w:pStyle w:val="Bibliografa"/>
      </w:pPr>
      <w:bookmarkStart w:id="266" w:name="ref-Korner2013"/>
      <w:bookmarkEnd w:id="265"/>
      <w:r>
        <w:t>Körner C. 2013. Growth controls photosynthesis Mostly. Nova Acta Leopoldina 114:273–83.</w:t>
      </w:r>
    </w:p>
    <w:p w:rsidR="00474AEC" w:rsidRDefault="002D0065">
      <w:pPr>
        <w:pStyle w:val="Bibliografa"/>
      </w:pPr>
      <w:bookmarkStart w:id="267" w:name="ref-Lloret2011"/>
      <w:bookmarkEnd w:id="266"/>
      <w:r>
        <w:t>Lloret F, Keeling EG, Sala A. 2011. Components of tree resilience: Effects of successive low-growth episodes in old ponderosa pine forests. Oikos 120:1909–20.</w:t>
      </w:r>
    </w:p>
    <w:p w:rsidR="00474AEC" w:rsidRDefault="002D0065">
      <w:pPr>
        <w:pStyle w:val="Bibliografa"/>
      </w:pPr>
      <w:bookmarkStart w:id="268" w:name="ref-Lloret2004"/>
      <w:bookmarkEnd w:id="267"/>
      <w:r>
        <w:lastRenderedPageBreak/>
        <w:t>Lloret F, Siscart D, Dalmases C. 2004. Canopy recovery after drought dieback in holm-oak mediterranean forests of catalonia (NE spain). Global Change Biology 10:2092–9.</w:t>
      </w:r>
    </w:p>
    <w:p w:rsidR="00474AEC" w:rsidRDefault="002D0065">
      <w:pPr>
        <w:pStyle w:val="Bibliografa"/>
      </w:pPr>
      <w:bookmarkStart w:id="269" w:name="ref-Loriteetal2008ABG"/>
      <w:bookmarkEnd w:id="268"/>
      <w:r>
        <w:t>Lorite J, Salazar C, Peñas J, Valle F. 2008. Phytosociological review on the forests of quercus pyrenaica willd. Acta Botanica Gallica 155:219–33.</w:t>
      </w:r>
    </w:p>
    <w:p w:rsidR="00474AEC" w:rsidRPr="00FE600F" w:rsidRDefault="002D0065">
      <w:pPr>
        <w:pStyle w:val="Bibliografa"/>
        <w:rPr>
          <w:lang w:val="es-ES"/>
        </w:rPr>
      </w:pPr>
      <w:bookmarkStart w:id="270" w:name="ref-MartinezVilalta2018"/>
      <w:bookmarkEnd w:id="269"/>
      <w:r>
        <w:t xml:space="preserve">Martínez-Vilalta J. 2018. The rear window: Structural and functional plasticity in tree responses to climate change inferred from growth rings. </w:t>
      </w:r>
      <w:r w:rsidRPr="00FE600F">
        <w:rPr>
          <w:lang w:val="es-ES"/>
        </w:rPr>
        <w:t>Tree Physiology 38:155–8.</w:t>
      </w:r>
    </w:p>
    <w:p w:rsidR="00474AEC" w:rsidRDefault="002D0065">
      <w:pPr>
        <w:pStyle w:val="Bibliografa"/>
      </w:pPr>
      <w:bookmarkStart w:id="271" w:name="ref-Navarro2013"/>
      <w:bookmarkEnd w:id="270"/>
      <w:r w:rsidRPr="00FE600F">
        <w:rPr>
          <w:lang w:val="es-ES"/>
        </w:rPr>
        <w:t xml:space="preserve">Navarro-González I, Pérez-Luque AJ, Bonet FJ, Zamora R. 2013. </w:t>
      </w:r>
      <w:r>
        <w:t>The weight of the past: Land-use legacies and recolonization of pine plantations by oak trees. Ecological Applications 23:1267–76.</w:t>
      </w:r>
    </w:p>
    <w:p w:rsidR="00474AEC" w:rsidRDefault="002D0065">
      <w:pPr>
        <w:pStyle w:val="Bibliografa"/>
      </w:pPr>
      <w:bookmarkStart w:id="272" w:name="ref-Nowacki1997"/>
      <w:bookmarkEnd w:id="271"/>
      <w:r>
        <w:t>Nowacki GJ, Abrams MD. 1997. Radial-growth averaging criteria for reconstructing disturbance histories from presettlement-origing oaks. Ecological Monographs 67:225–49.</w:t>
      </w:r>
    </w:p>
    <w:p w:rsidR="00474AEC" w:rsidRDefault="002D0065">
      <w:pPr>
        <w:pStyle w:val="Bibliografa"/>
      </w:pPr>
      <w:bookmarkStart w:id="273" w:name="ref-Olalde2002"/>
      <w:bookmarkEnd w:id="272"/>
      <w:r>
        <w:t>Olalde M, Herrán A, Espinel S, Goicoechea PG. 2002. White oaks phylogeography in the Iberian Peninsula. Forest Ecology and Management 156:89–102.</w:t>
      </w:r>
    </w:p>
    <w:p w:rsidR="00474AEC" w:rsidRPr="00FE600F" w:rsidRDefault="002D0065">
      <w:pPr>
        <w:pStyle w:val="Bibliografa"/>
        <w:rPr>
          <w:lang w:val="es-ES"/>
        </w:rPr>
      </w:pPr>
      <w:bookmarkStart w:id="274" w:name="ref-Pascoa2017"/>
      <w:bookmarkEnd w:id="273"/>
      <w:r>
        <w:t xml:space="preserve">Páscoa P, Gouveia C, Russo A, Trigo R. 2017. Drought trends in the Iberian Peninsula over the last 112 years. </w:t>
      </w:r>
      <w:r w:rsidRPr="00FE600F">
        <w:rPr>
          <w:lang w:val="es-ES"/>
        </w:rPr>
        <w:t>Advances in Meteorology:ID4653126.</w:t>
      </w:r>
    </w:p>
    <w:p w:rsidR="00474AEC" w:rsidRDefault="002D0065">
      <w:pPr>
        <w:pStyle w:val="Bibliografa"/>
      </w:pPr>
      <w:bookmarkStart w:id="275" w:name="ref-PenaGallardo2018"/>
      <w:bookmarkEnd w:id="274"/>
      <w:r w:rsidRPr="00FE600F">
        <w:rPr>
          <w:lang w:val="es-ES"/>
        </w:rPr>
        <w:t xml:space="preserve">Peña-Gallardo M, Vicente-Serrano SM, Camarero JJ, Gazol A, Sánchez-Salguero R, Domínguez-Castro F, El Kenawy A, Beguería-Portugés S, Gutiérrez E, De Luis M, Sangüesa-Barreda G, Novak K, Rozas V, Tíscar PA, Linares JC, Martínez del Castillo E, Ribas Matamoros M, García-González I, Silla F, Camisón Á, Génova M, Olano JM, Longares LA, Hevia A, Galván JD. 2018. </w:t>
      </w:r>
      <w:r>
        <w:t>Drought sensitiveness on forest growth in peninsular spain and the balearic islands. Forests.</w:t>
      </w:r>
    </w:p>
    <w:p w:rsidR="00474AEC" w:rsidRPr="00FE600F" w:rsidRDefault="002D0065">
      <w:pPr>
        <w:pStyle w:val="Bibliografa"/>
        <w:rPr>
          <w:lang w:val="es-ES"/>
        </w:rPr>
      </w:pPr>
      <w:bookmarkStart w:id="276" w:name="ref-Penuelas2001"/>
      <w:bookmarkEnd w:id="275"/>
      <w:r>
        <w:t xml:space="preserve">Peñuelas J, Lloret F, Montoya R. 2001. Severe drought effects on mediterranean woody flora in spain. </w:t>
      </w:r>
      <w:r w:rsidRPr="00FE600F">
        <w:rPr>
          <w:lang w:val="es-ES"/>
        </w:rPr>
        <w:t>Forest Science 47:214–8.</w:t>
      </w:r>
    </w:p>
    <w:p w:rsidR="00474AEC" w:rsidRDefault="002D0065">
      <w:pPr>
        <w:pStyle w:val="Bibliografa"/>
      </w:pPr>
      <w:bookmarkStart w:id="277" w:name="ref-PerezLuque2015onto"/>
      <w:bookmarkEnd w:id="276"/>
      <w:r w:rsidRPr="00FE600F">
        <w:rPr>
          <w:lang w:val="es-ES"/>
        </w:rPr>
        <w:t xml:space="preserve">Pérez-Luque AJ, Pérez-Pérez R, Bonet-García FJ, Magaña PJ. 2015a. </w:t>
      </w:r>
      <w:r>
        <w:t xml:space="preserve">An ontological system based on modis images to assess ecosystem functioning of natura 2000 habitats: A case study for </w:t>
      </w:r>
      <w:r>
        <w:rPr>
          <w:i/>
        </w:rPr>
        <w:t>Quercus pyrenaica</w:t>
      </w:r>
      <w:r>
        <w:t xml:space="preserve"> forests. International Journal of Applied Earth Observation and Geoinformation 37:142–51.</w:t>
      </w:r>
    </w:p>
    <w:p w:rsidR="00474AEC" w:rsidRDefault="002D0065">
      <w:pPr>
        <w:pStyle w:val="Bibliografa"/>
      </w:pPr>
      <w:bookmarkStart w:id="278" w:name="ref-PerezLuque2015"/>
      <w:bookmarkEnd w:id="277"/>
      <w:r>
        <w:t>Pérez-Luque AJ, Zamora R, Bonet FJ, Pérez-Pérez R. 2015b. Dataset of migrame project (global change, altitudinal range shift and colonization of degraded habitats in Mediterranean mountains). PhytoKeys 56:61–81.</w:t>
      </w:r>
    </w:p>
    <w:p w:rsidR="00474AEC" w:rsidRDefault="002D0065">
      <w:pPr>
        <w:pStyle w:val="Bibliografa"/>
      </w:pPr>
      <w:bookmarkStart w:id="279" w:name="ref-Piovesan2008"/>
      <w:bookmarkEnd w:id="278"/>
      <w:r>
        <w:t>Piovesan G, Biondi F, Filippo AD, Alessandrini A, Maugeri M. 2008. Drought-driven growth reduction in old beech (Fagus sylvatica l.) forests of the central apennines, italy. Global Change Biology 14:1265–81.</w:t>
      </w:r>
    </w:p>
    <w:p w:rsidR="00474AEC" w:rsidRPr="00FE600F" w:rsidRDefault="002D0065">
      <w:pPr>
        <w:pStyle w:val="Bibliografa"/>
        <w:rPr>
          <w:lang w:val="es-ES"/>
        </w:rPr>
      </w:pPr>
      <w:bookmarkStart w:id="280" w:name="ref-Pironon2016"/>
      <w:bookmarkEnd w:id="279"/>
      <w:r>
        <w:lastRenderedPageBreak/>
        <w:t xml:space="preserve">Pironon S, Papuga G, Villellas J, Angert AL, Garcı́a MB, Thompson JD. 2016. Geographic variation in genetic and demographic performance: New insights from an old biogeographical paradigm. </w:t>
      </w:r>
      <w:r w:rsidRPr="00FE600F">
        <w:rPr>
          <w:lang w:val="es-ES"/>
        </w:rPr>
        <w:t xml:space="preserve">Biological Reviews 92:1877–909. </w:t>
      </w:r>
      <w:hyperlink r:id="rId15">
        <w:r w:rsidRPr="00FE600F">
          <w:rPr>
            <w:rStyle w:val="Hipervnculo"/>
            <w:lang w:val="es-ES"/>
          </w:rPr>
          <w:t>https://doi.org/10.1111/brv.12313</w:t>
        </w:r>
      </w:hyperlink>
    </w:p>
    <w:p w:rsidR="00474AEC" w:rsidRPr="00FE600F" w:rsidRDefault="002D0065">
      <w:pPr>
        <w:pStyle w:val="Bibliografa"/>
        <w:rPr>
          <w:lang w:val="es-ES"/>
        </w:rPr>
      </w:pPr>
      <w:bookmarkStart w:id="281" w:name="ref-Reyes2015"/>
      <w:bookmarkEnd w:id="280"/>
      <w:r w:rsidRPr="00FE600F">
        <w:rPr>
          <w:lang w:val="es-ES"/>
        </w:rPr>
        <w:t>Reyes-Díez A, Alcaraz-Segura D, Cabello-Piñar J. 2015. Implicaciones del filtrado de calidad del índice de vegetación evi para el seguimiento funcional de ecosistemas. Revista de Teledeteccion 2015:11–29.</w:t>
      </w:r>
    </w:p>
    <w:p w:rsidR="00474AEC" w:rsidRDefault="002D0065">
      <w:pPr>
        <w:pStyle w:val="Bibliografa"/>
      </w:pPr>
      <w:bookmarkStart w:id="282" w:name="ref-delRio2007"/>
      <w:bookmarkEnd w:id="281"/>
      <w:r w:rsidRPr="00FE600F">
        <w:rPr>
          <w:lang w:val="es-ES"/>
        </w:rPr>
        <w:t xml:space="preserve">Río S del, Herrero L, Penas Á. 2007. </w:t>
      </w:r>
      <w:r>
        <w:t xml:space="preserve">Bioclimatic analysis of the </w:t>
      </w:r>
      <w:r>
        <w:rPr>
          <w:i/>
        </w:rPr>
        <w:t>Quercus pyrenaica</w:t>
      </w:r>
      <w:r>
        <w:t xml:space="preserve"> forests in Spain. Phytocoenologia 37:541–60.</w:t>
      </w:r>
    </w:p>
    <w:p w:rsidR="00474AEC" w:rsidRDefault="002D0065">
      <w:pPr>
        <w:pStyle w:val="Bibliografa"/>
      </w:pPr>
      <w:bookmarkStart w:id="283" w:name="ref-Rubino2004"/>
      <w:bookmarkEnd w:id="282"/>
      <w:r>
        <w:t>Rubino DL, McCarthy BC. 2004. Comparative analysis of dendroecological methods used to assess disturbance events. Dendrochronologia 21:97–115.</w:t>
      </w:r>
    </w:p>
    <w:p w:rsidR="00474AEC" w:rsidRDefault="002D0065">
      <w:pPr>
        <w:pStyle w:val="Bibliografa"/>
      </w:pPr>
      <w:bookmarkStart w:id="284" w:name="ref-Sagarin2002"/>
      <w:bookmarkEnd w:id="283"/>
      <w:r>
        <w:t xml:space="preserve">Sagarin RD, Gaines SD. 2002. The abundant centre distribution: To what extent is it a biogeographical rule? Ecology Letters 5:137–47. </w:t>
      </w:r>
      <w:hyperlink r:id="rId16">
        <w:r>
          <w:rPr>
            <w:rStyle w:val="Hipervnculo"/>
          </w:rPr>
          <w:t>https://doi.org/10.1046/j.1461-0248.2002.00297.x</w:t>
        </w:r>
      </w:hyperlink>
    </w:p>
    <w:p w:rsidR="00474AEC" w:rsidRDefault="002D0065">
      <w:pPr>
        <w:pStyle w:val="Bibliografa"/>
      </w:pPr>
      <w:bookmarkStart w:id="285" w:name="ref-Salzer2009"/>
      <w:bookmarkEnd w:id="284"/>
      <w:r>
        <w:t>Salzer MW, Hughes MK, Bunn AG, Kipfmueller KF. 2009. Recent unprecedented tree-ring growth in bristlecone pine at the highest elevations and possible causes. Proceedings of the National Academy of Sciences 106:20348–53.</w:t>
      </w:r>
    </w:p>
    <w:p w:rsidR="00474AEC" w:rsidRPr="00FE600F" w:rsidRDefault="002D0065">
      <w:pPr>
        <w:pStyle w:val="Bibliografa"/>
        <w:rPr>
          <w:lang w:val="es-ES"/>
        </w:rPr>
      </w:pPr>
      <w:bookmarkStart w:id="286" w:name="ref-Samanta2012"/>
      <w:bookmarkEnd w:id="285"/>
      <w:r>
        <w:t xml:space="preserve">Samanta A, Ganguly S, Vermote E, Nemani RR, Myneni RB. 2012. Interpretation of variations in MODIS-measured greenness levels of amazon forests during 2000 to 2009. </w:t>
      </w:r>
      <w:r w:rsidRPr="00FE600F">
        <w:rPr>
          <w:lang w:val="es-ES"/>
        </w:rPr>
        <w:t>Environmental Research Letters 7:024018.</w:t>
      </w:r>
    </w:p>
    <w:p w:rsidR="00474AEC" w:rsidRDefault="002D0065">
      <w:pPr>
        <w:pStyle w:val="Bibliografa"/>
      </w:pPr>
      <w:bookmarkStart w:id="287" w:name="ref-SanchezSalguero2012"/>
      <w:bookmarkEnd w:id="286"/>
      <w:r w:rsidRPr="00FE600F">
        <w:rPr>
          <w:lang w:val="es-ES"/>
        </w:rPr>
        <w:t xml:space="preserve">Sánchez-Salguero R, Navarro-Cerrillo RM, Swetnam TW, Zavala MA. 2012. </w:t>
      </w:r>
      <w:r>
        <w:t>Is drought the main decline factor at the rear edge of Europe? The case of southern Iberian pine plantations. Forest Ecology and Management 271:158–69.</w:t>
      </w:r>
    </w:p>
    <w:p w:rsidR="00474AEC" w:rsidRDefault="002D0065">
      <w:pPr>
        <w:pStyle w:val="Bibliografa"/>
      </w:pPr>
      <w:bookmarkStart w:id="288" w:name="ref-Sexton2009"/>
      <w:bookmarkEnd w:id="287"/>
      <w:r>
        <w:t>Sexton JP, McIntyre PJ, Angert AL, Rice KJ. 2009. Evolution and ecology of species range limits. Annual Review of Ecology, Evolution, and Systematics 40:415–36.</w:t>
      </w:r>
    </w:p>
    <w:p w:rsidR="00474AEC" w:rsidRDefault="002D0065">
      <w:pPr>
        <w:pStyle w:val="Bibliografa"/>
      </w:pPr>
      <w:bookmarkStart w:id="289" w:name="ref-Spinoni2015"/>
      <w:bookmarkEnd w:id="288"/>
      <w:r>
        <w:t>Spinoni J, Naumann G, Vogt J, Barbosa P. 2015. European drought climatologies and trends based on a multi-indicator approach. Global and Planetary Change 127:50–7.</w:t>
      </w:r>
    </w:p>
    <w:p w:rsidR="00474AEC" w:rsidRDefault="002D0065">
      <w:pPr>
        <w:pStyle w:val="Bibliografa"/>
      </w:pPr>
      <w:bookmarkStart w:id="290" w:name="ref-Spinoni2017a"/>
      <w:bookmarkEnd w:id="289"/>
      <w:r>
        <w:t>Spinoni J, Vogt JV, Naumann G, Barbosa P, Dosio A. 2017. Will drought events become more frequent and severe in Europe? International Journal of Climatology.</w:t>
      </w:r>
    </w:p>
    <w:p w:rsidR="00474AEC" w:rsidRDefault="002D0065">
      <w:pPr>
        <w:pStyle w:val="Bibliografa"/>
      </w:pPr>
      <w:bookmarkStart w:id="291" w:name="ref-Stagge2017"/>
      <w:bookmarkEnd w:id="290"/>
      <w:r>
        <w:t>Stagge JH, Kingston DG, Tallaksen LM, Hannah DM. 2017. Observed drought indices show increasing divergence across Europe. Scientific Reports 7:14045.</w:t>
      </w:r>
    </w:p>
    <w:p w:rsidR="00474AEC" w:rsidRDefault="002D0065">
      <w:pPr>
        <w:pStyle w:val="Bibliografa"/>
      </w:pPr>
      <w:bookmarkStart w:id="292" w:name="ref-Tessieretal1994DeciduousQuercus"/>
      <w:bookmarkEnd w:id="291"/>
      <w:r>
        <w:t>Tessier L, Nola P, Serre-Bachet F. 1994. Deciduous quercus in the mediterranean region: Tree-ring/climate relationships. The New Phytologist 126:355–67.</w:t>
      </w:r>
    </w:p>
    <w:p w:rsidR="00474AEC" w:rsidRDefault="002D0065">
      <w:pPr>
        <w:pStyle w:val="Bibliografa"/>
      </w:pPr>
      <w:bookmarkStart w:id="293" w:name="ref-Trigo2013"/>
      <w:bookmarkEnd w:id="292"/>
      <w:r>
        <w:lastRenderedPageBreak/>
        <w:t>Trigo RM, Añel JA, Barriopedro D, García-Herrera R, Gimeno L, Castillo R, Allen MR, Massey A. 2013. The record Winter drought of 2011-12 in the Iberian Peninsula. In: Peterson MPH T. C., Herring S, editors. Explaining extreme events of 2012 from a climate perspective. Vol. 94. pp S41–5.</w:t>
      </w:r>
    </w:p>
    <w:p w:rsidR="00474AEC" w:rsidRDefault="002D0065">
      <w:pPr>
        <w:pStyle w:val="Bibliografa"/>
      </w:pPr>
      <w:bookmarkStart w:id="294" w:name="ref-Valbuena2013"/>
      <w:bookmarkEnd w:id="293"/>
      <w:r w:rsidRPr="00FE600F">
        <w:rPr>
          <w:lang w:val="es-ES"/>
        </w:rPr>
        <w:t xml:space="preserve">Valbuena-Carabaña M, Gil L. 2013. </w:t>
      </w:r>
      <w:r>
        <w:t>Genetic resilience in a historically profited root sprouting oak (</w:t>
      </w:r>
      <w:r>
        <w:rPr>
          <w:i/>
        </w:rPr>
        <w:t>Quercus pyrenaica</w:t>
      </w:r>
      <w:r>
        <w:t xml:space="preserve"> Willd.) at its southern boundary. Tree Genetics &amp; Genomes 9:1129–42.</w:t>
      </w:r>
    </w:p>
    <w:p w:rsidR="00474AEC" w:rsidRPr="00FE600F" w:rsidRDefault="002D0065">
      <w:pPr>
        <w:pStyle w:val="Bibliografa"/>
        <w:rPr>
          <w:lang w:val="es-ES"/>
        </w:rPr>
      </w:pPr>
      <w:bookmarkStart w:id="295" w:name="ref-Valbuena2017"/>
      <w:bookmarkEnd w:id="294"/>
      <w:r>
        <w:t>Valbuena-Carabaña M, Gil L. 2017. Centenary coppicing maintains high levels of genetic diversity in a root resprouting oak (</w:t>
      </w:r>
      <w:r>
        <w:rPr>
          <w:i/>
        </w:rPr>
        <w:t>Quercus pyrenaica</w:t>
      </w:r>
      <w:r>
        <w:t xml:space="preserve"> Willd.). </w:t>
      </w:r>
      <w:r w:rsidRPr="00FE600F">
        <w:rPr>
          <w:lang w:val="es-ES"/>
        </w:rPr>
        <w:t>Tree Genetics &amp; Genomes 13:28.</w:t>
      </w:r>
    </w:p>
    <w:p w:rsidR="00474AEC" w:rsidRPr="00FE600F" w:rsidRDefault="002D0065">
      <w:pPr>
        <w:pStyle w:val="Bibliografa"/>
        <w:rPr>
          <w:lang w:val="es-ES"/>
        </w:rPr>
      </w:pPr>
      <w:bookmarkStart w:id="296" w:name="ref-VicenteSerrano2010"/>
      <w:bookmarkEnd w:id="295"/>
      <w:r w:rsidRPr="00FE600F">
        <w:rPr>
          <w:lang w:val="es-ES"/>
        </w:rPr>
        <w:t xml:space="preserve">Vicente-Serrano SM, Beguería S, López-Moreno JI. 2010. </w:t>
      </w:r>
      <w:r>
        <w:t xml:space="preserve">A multiscalar drought index sensitive to global warming: The standardized precipitation evapotranspiration index. </w:t>
      </w:r>
      <w:r w:rsidRPr="00FE600F">
        <w:rPr>
          <w:lang w:val="es-ES"/>
        </w:rPr>
        <w:t>Journal of Climate 23:1696–718.</w:t>
      </w:r>
    </w:p>
    <w:p w:rsidR="00474AEC" w:rsidRPr="00FE600F" w:rsidRDefault="002D0065">
      <w:pPr>
        <w:pStyle w:val="Bibliografa"/>
        <w:rPr>
          <w:lang w:val="es-ES"/>
        </w:rPr>
      </w:pPr>
      <w:bookmarkStart w:id="297" w:name="ref-VicenteSerrano2013"/>
      <w:bookmarkEnd w:id="296"/>
      <w:r w:rsidRPr="00FE600F">
        <w:rPr>
          <w:lang w:val="es-ES"/>
        </w:rPr>
        <w:t xml:space="preserve">Vicente-Serrano SM, Gouveia C, Camarero JJ, Beguería S, Trigo R, López-Moreno JI, Azorín-Molina C, Pasho E, Lorenzo-Lacruz J, Revuelto J, Morán-Tejeda E, Sanchez-Lorenzo A. 2013. </w:t>
      </w:r>
      <w:r>
        <w:t xml:space="preserve">Response of vegetation to drought time-scales across global land biomes. </w:t>
      </w:r>
      <w:r w:rsidRPr="00FE600F">
        <w:rPr>
          <w:lang w:val="es-ES"/>
        </w:rPr>
        <w:t>Proc Natl Acad Sci U S A 110:52–7.</w:t>
      </w:r>
    </w:p>
    <w:p w:rsidR="00474AEC" w:rsidRDefault="002D0065">
      <w:pPr>
        <w:pStyle w:val="Bibliografa"/>
      </w:pPr>
      <w:bookmarkStart w:id="298" w:name="ref-VicenteSerrano2014"/>
      <w:bookmarkEnd w:id="297"/>
      <w:r w:rsidRPr="00FE600F">
        <w:rPr>
          <w:lang w:val="es-ES"/>
        </w:rPr>
        <w:t xml:space="preserve">Vicente-Serrano SM, López-Moreno JI, Beguería S, Lorenzo-Lacruz J, Sanchez-Lorenzo A, García-Ruiz JM, Azorín-Molina C, Morán-Tejeda E, Revuelto J, Trigo R, Coelho F, Espejo F. 2014. </w:t>
      </w:r>
      <w:r>
        <w:t>Evidence of increasing drought severity caused by temperature rise in southern Europe. Environmental Research Letters 9:044001.</w:t>
      </w:r>
    </w:p>
    <w:p w:rsidR="00474AEC" w:rsidRPr="00FE600F" w:rsidRDefault="002D0065">
      <w:pPr>
        <w:pStyle w:val="Bibliografa"/>
        <w:rPr>
          <w:lang w:val="es-ES"/>
        </w:rPr>
      </w:pPr>
      <w:bookmarkStart w:id="299" w:name="ref-VilaCabreraJump2019GreaterGrowth"/>
      <w:bookmarkEnd w:id="298"/>
      <w:r>
        <w:t xml:space="preserve">Vilà-Cabrera A, Jump AS. 2019. Greater growth stability of trees in marginal habitats suggests a patchy pattern of population loss and retention in response to increased drought at the rear edge: Tree growth responses at the rear edge. </w:t>
      </w:r>
      <w:r w:rsidRPr="00FE600F">
        <w:rPr>
          <w:lang w:val="es-ES"/>
        </w:rPr>
        <w:t>Ecology Letters 22:1439–48.</w:t>
      </w:r>
    </w:p>
    <w:p w:rsidR="00474AEC" w:rsidRDefault="002D0065">
      <w:pPr>
        <w:pStyle w:val="Bibliografa"/>
      </w:pPr>
      <w:bookmarkStart w:id="300" w:name="ref-VilaCabrera2011"/>
      <w:bookmarkEnd w:id="299"/>
      <w:r w:rsidRPr="00FE600F">
        <w:rPr>
          <w:lang w:val="es-ES"/>
        </w:rPr>
        <w:t xml:space="preserve">Vilà-Cabrera A, Martínez-Vilalta J, Vayreda J, Retana J. 2011. </w:t>
      </w:r>
      <w:r>
        <w:t>Structural and climatic determinants of demographic rates of scots pine forests across the iberian peninsula. Ecological Applications 21:1162–72.</w:t>
      </w:r>
    </w:p>
    <w:p w:rsidR="00474AEC" w:rsidRDefault="002D0065">
      <w:pPr>
        <w:pStyle w:val="Bibliografa"/>
      </w:pPr>
      <w:bookmarkStart w:id="301" w:name="ref-VilaCabrera2019"/>
      <w:bookmarkEnd w:id="300"/>
      <w:r>
        <w:t>Vilà-Cabrera A, Premoli AC, Jump AS. 2019. Refining predictions of population decline at species’ rear edges. Global Change Biology 25:1549–60.</w:t>
      </w:r>
    </w:p>
    <w:p w:rsidR="00474AEC" w:rsidRDefault="002D0065">
      <w:pPr>
        <w:pStyle w:val="Bibliografa"/>
      </w:pPr>
      <w:bookmarkStart w:id="302" w:name="ref-Wilcox2012"/>
      <w:bookmarkEnd w:id="301"/>
      <w:r>
        <w:t>Wilcox R. 2012. Introduction to robust estimation and hypothesis testing (third edition). Third Edition. Academic Press</w:t>
      </w:r>
    </w:p>
    <w:p w:rsidR="00474AEC" w:rsidRDefault="002D0065">
      <w:pPr>
        <w:pStyle w:val="Bibliografa"/>
      </w:pPr>
      <w:bookmarkStart w:id="303" w:name="ref-Zang2015"/>
      <w:bookmarkEnd w:id="302"/>
      <w:r>
        <w:t>Zang C, Biondi F. 2015. Treeclim: An r package for the numerical calibration of proxy-climate relationships. Ecography 38:431–6.</w:t>
      </w:r>
    </w:p>
    <w:p w:rsidR="00474AEC" w:rsidRDefault="002D0065">
      <w:pPr>
        <w:pStyle w:val="Bibliografa"/>
      </w:pPr>
      <w:bookmarkStart w:id="304" w:name="ref-Zhang2013"/>
      <w:bookmarkEnd w:id="303"/>
      <w:r>
        <w:t>Zhang Y, Peng C, Li W, Fang X, Zhang T, Zhu Q, Chen H, Zhao P. 2013. Monitoring and estimating drought-induced impacts on forest structure, growth, function, and ecosystem services using remote-sensing data: Recent progress and future challenges. Environmental Reviews 21:103–15.</w:t>
      </w:r>
      <w:bookmarkEnd w:id="227"/>
      <w:bookmarkEnd w:id="304"/>
    </w:p>
    <w:sectPr w:rsidR="00474AEC" w:rsidSect="00E16CEC">
      <w:footerReference w:type="even" r:id="rId17"/>
      <w:footerReference w:type="default" r:id="rId18"/>
      <w:pgSz w:w="12240" w:h="15840"/>
      <w:pgMar w:top="1440" w:right="1440" w:bottom="1440" w:left="1440" w:header="720" w:footer="720" w:gutter="0"/>
      <w:lnNumType w:countBy="1" w:restart="continuous"/>
      <w:cols w:space="720"/>
      <w:docGrid w:linePitch="27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avid" w:date="2020-03-06T17:30:00Z" w:initials="DN">
    <w:p w:rsidR="00E16CEC" w:rsidRPr="00335B97" w:rsidRDefault="00E16CEC">
      <w:pPr>
        <w:pStyle w:val="Textocomentario"/>
        <w:rPr>
          <w:lang w:val="es-ES"/>
        </w:rPr>
      </w:pPr>
      <w:r>
        <w:rPr>
          <w:rStyle w:val="Refdecomentario"/>
        </w:rPr>
        <w:annotationRef/>
      </w:r>
      <w:r w:rsidRPr="00335B97">
        <w:rPr>
          <w:lang w:val="es-ES"/>
        </w:rPr>
        <w:t xml:space="preserve">Como había comentado en su día, estos títulos de una frase completa que dice todo da la impresión al lector que después de leer el título, que parece un miniabstract, no tienes que leer el trabajo.  Recomiendo cambiar el título a algo más sugerente, para </w:t>
      </w:r>
      <w:r w:rsidR="00E95983" w:rsidRPr="00335B97">
        <w:rPr>
          <w:lang w:val="es-ES"/>
        </w:rPr>
        <w:t>con</w:t>
      </w:r>
      <w:r w:rsidRPr="00335B97">
        <w:rPr>
          <w:lang w:val="es-ES"/>
        </w:rPr>
        <w:t xml:space="preserve">servar algo de suspense y así atraer al lector.  El segundo problema </w:t>
      </w:r>
      <w:r w:rsidR="00E95983" w:rsidRPr="00335B97">
        <w:rPr>
          <w:lang w:val="es-ES"/>
        </w:rPr>
        <w:t>con</w:t>
      </w:r>
      <w:r w:rsidRPr="00335B97">
        <w:rPr>
          <w:lang w:val="es-ES"/>
        </w:rPr>
        <w:t xml:space="preserve"> el </w:t>
      </w:r>
      <w:r w:rsidR="00335B97" w:rsidRPr="00335B97">
        <w:rPr>
          <w:lang w:val="es-ES"/>
        </w:rPr>
        <w:t>título</w:t>
      </w:r>
      <w:r w:rsidR="00E95983" w:rsidRPr="00335B97">
        <w:rPr>
          <w:lang w:val="es-ES"/>
        </w:rPr>
        <w:t xml:space="preserve"> es que</w:t>
      </w:r>
      <w:r w:rsidRPr="00335B97">
        <w:rPr>
          <w:lang w:val="es-ES"/>
        </w:rPr>
        <w:t xml:space="preserve">, por todo lo que intente, no soy capaz de entenderlo.  Miro el objetivo del trabajo y encuentro cambio climático pero no aparece en el título.  </w:t>
      </w:r>
      <w:r w:rsidR="00E95983" w:rsidRPr="00335B97">
        <w:rPr>
          <w:lang w:val="es-ES"/>
        </w:rPr>
        <w:t>En la Introduction, n</w:t>
      </w:r>
      <w:r w:rsidRPr="00335B97">
        <w:rPr>
          <w:lang w:val="es-ES"/>
        </w:rPr>
        <w:t>o entiendo</w:t>
      </w:r>
      <w:r w:rsidR="00E95983" w:rsidRPr="00335B97">
        <w:rPr>
          <w:lang w:val="es-ES"/>
        </w:rPr>
        <w:t xml:space="preserve"> bien</w:t>
      </w:r>
      <w:r w:rsidRPr="00335B97">
        <w:rPr>
          <w:lang w:val="es-ES"/>
        </w:rPr>
        <w:t xml:space="preserve"> la hipótesis del trabajo y por tanto no puedo ofrece una sugerencia para mejorar el título, pero aquí</w:t>
      </w:r>
      <w:r w:rsidR="00E95983" w:rsidRPr="00335B97">
        <w:rPr>
          <w:lang w:val="es-ES"/>
        </w:rPr>
        <w:t>, después de leer el trabajo otra vez,</w:t>
      </w:r>
      <w:r w:rsidRPr="00335B97">
        <w:rPr>
          <w:lang w:val="es-ES"/>
        </w:rPr>
        <w:t xml:space="preserve"> te pongo </w:t>
      </w:r>
      <w:r w:rsidR="00E95983" w:rsidRPr="00335B97">
        <w:rPr>
          <w:lang w:val="es-ES"/>
        </w:rPr>
        <w:t xml:space="preserve">un ejemplo de </w:t>
      </w:r>
      <w:r w:rsidRPr="00335B97">
        <w:rPr>
          <w:lang w:val="es-ES"/>
        </w:rPr>
        <w:t>cómo hacer un título que mejor</w:t>
      </w:r>
      <w:r w:rsidR="00E95983" w:rsidRPr="00335B97">
        <w:rPr>
          <w:lang w:val="es-ES"/>
        </w:rPr>
        <w:t xml:space="preserve"> representa</w:t>
      </w:r>
      <w:r w:rsidR="003E6516" w:rsidRPr="00335B97">
        <w:rPr>
          <w:lang w:val="es-ES"/>
        </w:rPr>
        <w:t xml:space="preserve"> la totalidad</w:t>
      </w:r>
      <w:r w:rsidR="00E95983" w:rsidRPr="00335B97">
        <w:rPr>
          <w:lang w:val="es-ES"/>
        </w:rPr>
        <w:t xml:space="preserve"> </w:t>
      </w:r>
      <w:r w:rsidR="003E6516" w:rsidRPr="00335B97">
        <w:rPr>
          <w:lang w:val="es-ES"/>
        </w:rPr>
        <w:t>de</w:t>
      </w:r>
      <w:r w:rsidR="00E95983" w:rsidRPr="00335B97">
        <w:rPr>
          <w:lang w:val="es-ES"/>
        </w:rPr>
        <w:t>l trabajo</w:t>
      </w:r>
      <w:r w:rsidRPr="00335B97">
        <w:rPr>
          <w:lang w:val="es-ES"/>
        </w:rPr>
        <w:t>.</w:t>
      </w:r>
      <w:r w:rsidR="00FE50EB" w:rsidRPr="00335B97">
        <w:rPr>
          <w:lang w:val="es-ES"/>
        </w:rPr>
        <w:t xml:space="preserve">  Quizás indicar la relación entre land-use legacies y geographical rear edge por una parte y climate change y ecological rear edge por otra.</w:t>
      </w:r>
    </w:p>
  </w:comment>
  <w:comment w:id="24" w:author="David" w:date="2020-03-06T17:29:00Z" w:initials="DN">
    <w:p w:rsidR="00E95983" w:rsidRPr="00335B97" w:rsidRDefault="00E95983">
      <w:pPr>
        <w:pStyle w:val="Textocomentario"/>
        <w:rPr>
          <w:lang w:val="es-ES"/>
        </w:rPr>
      </w:pPr>
      <w:r w:rsidRPr="00335B97">
        <w:rPr>
          <w:rStyle w:val="Refdecomentario"/>
          <w:lang w:val="es-ES"/>
        </w:rPr>
        <w:annotationRef/>
      </w:r>
      <w:r w:rsidRPr="00335B97">
        <w:rPr>
          <w:lang w:val="es-ES"/>
        </w:rPr>
        <w:t>¿Por qué es importante que los dos edges no coinciden?</w:t>
      </w:r>
    </w:p>
  </w:comment>
  <w:comment w:id="29" w:author="David" w:date="2020-03-06T17:29:00Z" w:initials="DN">
    <w:p w:rsidR="00FE50EB" w:rsidRPr="00335B97" w:rsidRDefault="00FE50EB">
      <w:pPr>
        <w:pStyle w:val="Textocomentario"/>
        <w:rPr>
          <w:lang w:val="es-ES"/>
        </w:rPr>
      </w:pPr>
      <w:r w:rsidRPr="00335B97">
        <w:rPr>
          <w:rStyle w:val="Refdecomentario"/>
          <w:lang w:val="es-ES"/>
        </w:rPr>
        <w:annotationRef/>
      </w:r>
      <w:r w:rsidRPr="00335B97">
        <w:rPr>
          <w:lang w:val="es-ES"/>
        </w:rPr>
        <w:t xml:space="preserve">Creo que esto </w:t>
      </w:r>
      <w:r w:rsidR="00B22963" w:rsidRPr="00335B97">
        <w:rPr>
          <w:lang w:val="es-ES"/>
        </w:rPr>
        <w:t>no concluye el trabajo con precisión.</w:t>
      </w:r>
      <w:r w:rsidR="003E6516" w:rsidRPr="00335B97">
        <w:rPr>
          <w:lang w:val="es-ES"/>
        </w:rPr>
        <w:t xml:space="preserve">  Se desvía con monitorización, que no es el objetivo.</w:t>
      </w:r>
    </w:p>
  </w:comment>
  <w:comment w:id="34" w:author="David" w:date="2020-03-06T17:29:00Z" w:initials="DN">
    <w:p w:rsidR="00E16CEC" w:rsidRPr="00335B97" w:rsidRDefault="00E16CEC">
      <w:pPr>
        <w:pStyle w:val="Textocomentario"/>
        <w:rPr>
          <w:lang w:val="es-ES"/>
        </w:rPr>
      </w:pPr>
      <w:r w:rsidRPr="00335B97">
        <w:rPr>
          <w:rStyle w:val="Refdecomentario"/>
          <w:lang w:val="es-ES"/>
        </w:rPr>
        <w:annotationRef/>
      </w:r>
      <w:r w:rsidRPr="00335B97">
        <w:rPr>
          <w:lang w:val="es-ES"/>
        </w:rPr>
        <w:t>Supongo que rear edge y marginality son sinónimos.  Sugiero simplificar para no confundir al lector y utilizar solo rear edge.</w:t>
      </w:r>
    </w:p>
  </w:comment>
  <w:comment w:id="61" w:author="David" w:date="2020-03-06T17:29:00Z" w:initials="DN">
    <w:p w:rsidR="00E16CEC" w:rsidRPr="00335B97" w:rsidRDefault="00E16CEC">
      <w:pPr>
        <w:pStyle w:val="Textocomentario"/>
        <w:rPr>
          <w:lang w:val="es-ES"/>
        </w:rPr>
      </w:pPr>
      <w:r w:rsidRPr="00335B97">
        <w:rPr>
          <w:rStyle w:val="Refdecomentario"/>
          <w:lang w:val="es-ES"/>
        </w:rPr>
        <w:annotationRef/>
      </w:r>
      <w:r w:rsidRPr="00335B97">
        <w:rPr>
          <w:lang w:val="es-ES"/>
        </w:rPr>
        <w:t>Sugiero suprimir esta frase para simplificar, si es posible.</w:t>
      </w:r>
    </w:p>
  </w:comment>
  <w:comment w:id="76" w:author="David" w:date="2020-03-06T17:29:00Z" w:initials="DN">
    <w:p w:rsidR="00E16CEC" w:rsidRPr="00335B97" w:rsidRDefault="00E16CEC">
      <w:pPr>
        <w:pStyle w:val="Textocomentario"/>
        <w:rPr>
          <w:lang w:val="es-ES"/>
        </w:rPr>
      </w:pPr>
      <w:r w:rsidRPr="00335B97">
        <w:rPr>
          <w:rStyle w:val="Refdecomentario"/>
          <w:lang w:val="es-ES"/>
        </w:rPr>
        <w:annotationRef/>
      </w:r>
      <w:r w:rsidRPr="00335B97">
        <w:rPr>
          <w:lang w:val="es-ES"/>
        </w:rPr>
        <w:t xml:space="preserve">Para facilitar la lectura, sugiero utilizar solo “Pyrenean oak”, que suena a </w:t>
      </w:r>
      <w:r w:rsidRPr="00335B97">
        <w:rPr>
          <w:i/>
          <w:lang w:val="es-ES"/>
        </w:rPr>
        <w:t>Q. pyrenaica</w:t>
      </w:r>
      <w:r w:rsidRPr="00335B97">
        <w:rPr>
          <w:lang w:val="es-ES"/>
        </w:rPr>
        <w:t xml:space="preserve"> y es el nombre quizás más utilizado en inglés.  Creo que lo mencioné en su momento.</w:t>
      </w:r>
    </w:p>
  </w:comment>
  <w:comment w:id="82" w:author="David" w:date="2020-03-06T17:29:00Z" w:initials="DN">
    <w:p w:rsidR="00E16CEC" w:rsidRPr="00335B97" w:rsidRDefault="00E16CEC">
      <w:pPr>
        <w:pStyle w:val="Textocomentario"/>
        <w:rPr>
          <w:lang w:val="es-ES"/>
        </w:rPr>
      </w:pPr>
      <w:r w:rsidRPr="00335B97">
        <w:rPr>
          <w:rStyle w:val="Refdecomentario"/>
          <w:lang w:val="es-ES"/>
        </w:rPr>
        <w:annotationRef/>
      </w:r>
      <w:r w:rsidRPr="00335B97">
        <w:rPr>
          <w:lang w:val="es-ES"/>
        </w:rPr>
        <w:t xml:space="preserve">El alma de una hipótesis es su brevedad.  Me costó </w:t>
      </w:r>
      <w:r w:rsidR="009C7BD9" w:rsidRPr="00335B97">
        <w:rPr>
          <w:lang w:val="es-ES"/>
        </w:rPr>
        <w:t>varias</w:t>
      </w:r>
      <w:r w:rsidRPr="00335B97">
        <w:rPr>
          <w:lang w:val="es-ES"/>
        </w:rPr>
        <w:t xml:space="preserve"> lecturas </w:t>
      </w:r>
      <w:r w:rsidR="003E6516" w:rsidRPr="00335B97">
        <w:rPr>
          <w:lang w:val="es-ES"/>
        </w:rPr>
        <w:t>y todavía no estoy seguro de entenderla</w:t>
      </w:r>
      <w:r w:rsidRPr="00335B97">
        <w:rPr>
          <w:lang w:val="es-ES"/>
        </w:rPr>
        <w:t>. Sugiero describir la situación antes para articular la hipótesis con pocas palabras. Pongo un ejemplo de cómo hacerlo.</w:t>
      </w:r>
    </w:p>
  </w:comment>
  <w:comment w:id="106" w:author="David" w:date="2020-03-06T17:29:00Z" w:initials="DN">
    <w:p w:rsidR="00E16CEC" w:rsidRPr="00335B97" w:rsidRDefault="00E16CEC">
      <w:pPr>
        <w:pStyle w:val="Textocomentario"/>
        <w:rPr>
          <w:lang w:val="es-ES"/>
        </w:rPr>
      </w:pPr>
      <w:r w:rsidRPr="00335B97">
        <w:rPr>
          <w:rStyle w:val="Refdecomentario"/>
          <w:lang w:val="es-ES"/>
        </w:rPr>
        <w:annotationRef/>
      </w:r>
      <w:r w:rsidRPr="00335B97">
        <w:rPr>
          <w:lang w:val="es-ES"/>
        </w:rPr>
        <w:t>Como mencioné en la anterior corrección, a partir de la primera mención del nombre científico, o recomiendo utilizar ese o el nombre común por todo el trabajo.</w:t>
      </w:r>
    </w:p>
  </w:comment>
  <w:comment w:id="126" w:author="David" w:date="2020-03-06T17:29:00Z" w:initials="DN">
    <w:p w:rsidR="00E16CEC" w:rsidRPr="00335B97" w:rsidRDefault="00E16CEC">
      <w:pPr>
        <w:pStyle w:val="Textocomentario"/>
        <w:rPr>
          <w:lang w:val="es-ES"/>
        </w:rPr>
      </w:pPr>
      <w:r w:rsidRPr="00335B97">
        <w:rPr>
          <w:rStyle w:val="Refdecomentario"/>
          <w:lang w:val="es-ES"/>
        </w:rPr>
        <w:annotationRef/>
      </w:r>
      <w:r w:rsidRPr="00335B97">
        <w:rPr>
          <w:lang w:val="es-ES"/>
        </w:rPr>
        <w:t>A ver si esto es correcto; me extrañó en la última versión también y lo puse como una duda.</w:t>
      </w:r>
    </w:p>
  </w:comment>
  <w:comment w:id="136" w:author="David" w:date="2020-03-06T17:29:00Z" w:initials="DN">
    <w:p w:rsidR="00E16CEC" w:rsidRPr="00335B97" w:rsidRDefault="00E16CEC">
      <w:pPr>
        <w:pStyle w:val="Textocomentario"/>
        <w:rPr>
          <w:lang w:val="es-ES"/>
        </w:rPr>
      </w:pPr>
      <w:r w:rsidRPr="00335B97">
        <w:rPr>
          <w:rStyle w:val="Refdecomentario"/>
          <w:lang w:val="es-ES"/>
        </w:rPr>
        <w:annotationRef/>
      </w:r>
      <w:r w:rsidRPr="00335B97">
        <w:rPr>
          <w:lang w:val="es-ES"/>
        </w:rPr>
        <w:t>¿?  In estos casos, “aspect” no se entiende.</w:t>
      </w:r>
    </w:p>
  </w:comment>
  <w:comment w:id="144" w:author="David" w:date="2020-03-06T17:29:00Z" w:initials="DN">
    <w:p w:rsidR="00E16CEC" w:rsidRPr="00335B97" w:rsidRDefault="00E16CEC">
      <w:pPr>
        <w:pStyle w:val="Textocomentario"/>
        <w:rPr>
          <w:lang w:val="es-ES"/>
        </w:rPr>
      </w:pPr>
      <w:r w:rsidRPr="00335B97">
        <w:rPr>
          <w:rStyle w:val="Refdecomentario"/>
          <w:lang w:val="es-ES"/>
        </w:rPr>
        <w:annotationRef/>
      </w:r>
      <w:r w:rsidRPr="00335B97">
        <w:rPr>
          <w:lang w:val="es-ES"/>
        </w:rPr>
        <w:t>Quizás por mi ignorancia de este tema, no entiendo “release” ni “suppression.”  Es importante que el editor/revisor no tenga la misma duda.</w:t>
      </w:r>
    </w:p>
  </w:comment>
  <w:comment w:id="149" w:author="David" w:date="2020-03-06T17:29:00Z" w:initials="DN">
    <w:p w:rsidR="00E16CEC" w:rsidRPr="00335B97" w:rsidRDefault="00E16CEC">
      <w:pPr>
        <w:pStyle w:val="Textocomentario"/>
        <w:rPr>
          <w:lang w:val="es-ES"/>
        </w:rPr>
      </w:pPr>
      <w:r w:rsidRPr="00335B97">
        <w:rPr>
          <w:rStyle w:val="Refdecomentario"/>
          <w:lang w:val="es-ES"/>
        </w:rPr>
        <w:annotationRef/>
      </w:r>
      <w:r w:rsidRPr="00335B97">
        <w:rPr>
          <w:lang w:val="es-ES"/>
        </w:rPr>
        <w:t>Como mencioné antes, si es ratio, recomiendo dos puntos puesto que la raya se utiliza para fracciones entre otras cosas.</w:t>
      </w:r>
    </w:p>
  </w:comment>
  <w:comment w:id="219" w:author="David" w:date="2020-03-06T17:32:00Z" w:initials="DN">
    <w:p w:rsidR="00FE50EB" w:rsidRPr="00335B97" w:rsidRDefault="00FE50EB">
      <w:pPr>
        <w:pStyle w:val="Textocomentario"/>
        <w:rPr>
          <w:lang w:val="es-ES_tradnl"/>
        </w:rPr>
      </w:pPr>
      <w:r w:rsidRPr="00335B97">
        <w:rPr>
          <w:rStyle w:val="Refdecomentario"/>
          <w:lang w:val="es-ES_tradnl"/>
        </w:rPr>
        <w:annotationRef/>
      </w:r>
      <w:r w:rsidRPr="00335B97">
        <w:rPr>
          <w:lang w:val="es-ES_tradnl"/>
        </w:rPr>
        <w:t>Esta parte parece una conclusión y luego hay un apartado para las conclusiones donde la información llega a ser algo repetitiva.</w:t>
      </w:r>
    </w:p>
  </w:comment>
  <w:comment w:id="218" w:author="David" w:date="2020-03-06T17:32:00Z" w:initials="DN">
    <w:p w:rsidR="00FE50EB" w:rsidRPr="00335B97" w:rsidRDefault="00FE50EB">
      <w:pPr>
        <w:pStyle w:val="Textocomentario"/>
        <w:rPr>
          <w:lang w:val="es-ES_tradnl"/>
        </w:rPr>
      </w:pPr>
      <w:r w:rsidRPr="00335B97">
        <w:rPr>
          <w:rStyle w:val="Refdecomentario"/>
          <w:lang w:val="es-ES_tradnl"/>
        </w:rPr>
        <w:annotationRef/>
      </w:r>
    </w:p>
  </w:comment>
  <w:comment w:id="223" w:author="David" w:date="2020-03-06T17:32:00Z" w:initials="DN">
    <w:p w:rsidR="00B22963" w:rsidRPr="00335B97" w:rsidRDefault="00B22963">
      <w:pPr>
        <w:pStyle w:val="Textocomentario"/>
        <w:rPr>
          <w:lang w:val="es-ES_tradnl"/>
        </w:rPr>
      </w:pPr>
      <w:r w:rsidRPr="00335B97">
        <w:rPr>
          <w:rStyle w:val="Refdecomentario"/>
          <w:lang w:val="es-ES_tradnl"/>
        </w:rPr>
        <w:annotationRef/>
      </w:r>
      <w:r w:rsidRPr="00335B97">
        <w:rPr>
          <w:lang w:val="es-ES_tradnl"/>
        </w:rPr>
        <w:t xml:space="preserve">Creo que esto sobra. Mejor </w:t>
      </w:r>
      <w:r w:rsidR="003E6516" w:rsidRPr="00335B97">
        <w:rPr>
          <w:lang w:val="es-ES_tradnl"/>
        </w:rPr>
        <w:t>presentar bien la conclusión de este trabajo (cosa que no se ha hecho tampoco en el Abstract) en vez de desviarse con</w:t>
      </w:r>
      <w:r w:rsidRPr="00335B97">
        <w:rPr>
          <w:lang w:val="es-ES_tradnl"/>
        </w:rPr>
        <w:t xml:space="preserve"> futuros </w:t>
      </w:r>
      <w:r w:rsidR="003E6516" w:rsidRPr="00335B97">
        <w:rPr>
          <w:lang w:val="es-ES_tradnl"/>
        </w:rPr>
        <w:t>proyectos</w:t>
      </w:r>
      <w:r w:rsidRPr="00335B97">
        <w:rPr>
          <w:lang w:val="es-ES_tradnl"/>
        </w:rPr>
        <w:t>.</w:t>
      </w:r>
      <w:r w:rsidR="003E6516" w:rsidRPr="00335B97">
        <w:rPr>
          <w:lang w:val="es-ES_tradnl"/>
        </w:rPr>
        <w:t xml:space="preserve">  </w:t>
      </w:r>
      <w:r w:rsidRPr="00335B97">
        <w:rPr>
          <w:lang w:val="es-ES_tradnl"/>
        </w:rPr>
        <w:t xml:space="preserve">  En general, habría que simplificar </w:t>
      </w:r>
      <w:r w:rsidR="003E6516" w:rsidRPr="00335B97">
        <w:rPr>
          <w:lang w:val="es-ES_tradnl"/>
        </w:rPr>
        <w:t>toda esta parte</w:t>
      </w:r>
      <w:r w:rsidRPr="00335B97">
        <w:rPr>
          <w:lang w:val="es-ES_tradnl"/>
        </w:rPr>
        <w:t xml:space="preserve"> y llegar a la verdadera conclusión central del trabajo, que está relacionada con la hipótesis, que </w:t>
      </w:r>
      <w:r w:rsidR="003E6516" w:rsidRPr="00335B97">
        <w:rPr>
          <w:lang w:val="es-ES_tradnl"/>
        </w:rPr>
        <w:t xml:space="preserve">debería </w:t>
      </w:r>
      <w:r w:rsidRPr="00335B97">
        <w:rPr>
          <w:lang w:val="es-ES_tradnl"/>
        </w:rPr>
        <w:t>aparece</w:t>
      </w:r>
      <w:r w:rsidR="003E6516" w:rsidRPr="00335B97">
        <w:rPr>
          <w:lang w:val="es-ES_tradnl"/>
        </w:rPr>
        <w:t>r</w:t>
      </w:r>
      <w:r w:rsidRPr="00335B97">
        <w:rPr>
          <w:lang w:val="es-ES_tradnl"/>
        </w:rPr>
        <w:t xml:space="preserve"> de forma implícita en el título y que resuelve el objetivo</w:t>
      </w:r>
      <w:r w:rsidR="003E6516" w:rsidRPr="00335B97">
        <w:rPr>
          <w:lang w:val="es-ES_tradnl"/>
        </w:rPr>
        <w:t xml:space="preserve"> central</w:t>
      </w:r>
      <w:r w:rsidRPr="00335B97">
        <w:rPr>
          <w:lang w:val="es-ES_tradnl"/>
        </w:rPr>
        <w:t xml:space="preserve"> del trabajo.  Igual que el título </w:t>
      </w:r>
      <w:r w:rsidR="003E6516" w:rsidRPr="00335B97">
        <w:rPr>
          <w:lang w:val="es-ES_tradnl"/>
        </w:rPr>
        <w:t>no ha quedado claro</w:t>
      </w:r>
      <w:r w:rsidRPr="00335B97">
        <w:rPr>
          <w:lang w:val="es-ES_tradnl"/>
        </w:rPr>
        <w:t xml:space="preserve">, la conclusión desvía del </w:t>
      </w:r>
      <w:r w:rsidR="00335B97" w:rsidRPr="00335B97">
        <w:rPr>
          <w:lang w:val="es-ES_tradnl"/>
        </w:rPr>
        <w:t>núcleo</w:t>
      </w:r>
      <w:r w:rsidRPr="00335B97">
        <w:rPr>
          <w:lang w:val="es-ES_tradnl"/>
        </w:rPr>
        <w:t xml:space="preserve"> del asunto.</w:t>
      </w:r>
      <w:r w:rsidR="003E6516" w:rsidRPr="00335B97">
        <w:rPr>
          <w:lang w:val="es-ES_tradnl"/>
        </w:rPr>
        <w:t xml:space="preserve">  Finalmente no entiendo ni el título del trabajo ni el verdadero objetivo del trabajo ni la verdadera conclusión.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7C4" w:rsidRDefault="006E37C4">
      <w:pPr>
        <w:spacing w:before="0" w:after="0" w:line="240" w:lineRule="auto"/>
      </w:pPr>
      <w:r>
        <w:separator/>
      </w:r>
    </w:p>
  </w:endnote>
  <w:endnote w:type="continuationSeparator" w:id="0">
    <w:p w:rsidR="006E37C4" w:rsidRDefault="006E37C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altName w:val="Arial"/>
    <w:charset w:val="00"/>
    <w:family w:val="swiss"/>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CEC" w:rsidRDefault="001A1B80" w:rsidP="00E16CEC">
    <w:pPr>
      <w:pStyle w:val="Piedepgina"/>
      <w:framePr w:wrap="around" w:vAnchor="text" w:hAnchor="margin" w:xAlign="right" w:y="1"/>
      <w:rPr>
        <w:rStyle w:val="Nmerodepgina"/>
      </w:rPr>
    </w:pPr>
    <w:r>
      <w:rPr>
        <w:rStyle w:val="Nmerodepgina"/>
      </w:rPr>
      <w:fldChar w:fldCharType="begin"/>
    </w:r>
    <w:r w:rsidR="00E16CEC">
      <w:rPr>
        <w:rStyle w:val="Nmerodepgina"/>
      </w:rPr>
      <w:instrText xml:space="preserve">PAGE  </w:instrText>
    </w:r>
    <w:r>
      <w:rPr>
        <w:rStyle w:val="Nmerodepgina"/>
      </w:rPr>
      <w:fldChar w:fldCharType="end"/>
    </w:r>
  </w:p>
  <w:p w:rsidR="00E16CEC" w:rsidRDefault="00E16CEC" w:rsidP="00E16CEC">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CEC" w:rsidRDefault="001A1B80" w:rsidP="00E16CEC">
    <w:pPr>
      <w:pStyle w:val="Piedepgina"/>
      <w:framePr w:wrap="around" w:vAnchor="text" w:hAnchor="margin" w:xAlign="right" w:y="1"/>
      <w:rPr>
        <w:rStyle w:val="Nmerodepgina"/>
      </w:rPr>
    </w:pPr>
    <w:r>
      <w:rPr>
        <w:rStyle w:val="Nmerodepgina"/>
      </w:rPr>
      <w:fldChar w:fldCharType="begin"/>
    </w:r>
    <w:r w:rsidR="00E16CEC">
      <w:rPr>
        <w:rStyle w:val="Nmerodepgina"/>
      </w:rPr>
      <w:instrText xml:space="preserve">PAGE  </w:instrText>
    </w:r>
    <w:r>
      <w:rPr>
        <w:rStyle w:val="Nmerodepgina"/>
      </w:rPr>
      <w:fldChar w:fldCharType="separate"/>
    </w:r>
    <w:r w:rsidR="00335B97">
      <w:rPr>
        <w:rStyle w:val="Nmerodepgina"/>
        <w:noProof/>
      </w:rPr>
      <w:t>15</w:t>
    </w:r>
    <w:r>
      <w:rPr>
        <w:rStyle w:val="Nmerodepgina"/>
      </w:rPr>
      <w:fldChar w:fldCharType="end"/>
    </w:r>
  </w:p>
  <w:p w:rsidR="00E16CEC" w:rsidRDefault="00E16CEC" w:rsidP="00E16CEC">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7C4" w:rsidRDefault="006E37C4">
      <w:r>
        <w:separator/>
      </w:r>
    </w:p>
  </w:footnote>
  <w:footnote w:type="continuationSeparator" w:id="0">
    <w:p w:rsidR="006E37C4" w:rsidRDefault="006E37C4">
      <w:r>
        <w:continuationSeparator/>
      </w:r>
    </w:p>
  </w:footnote>
  <w:footnote w:id="1">
    <w:p w:rsidR="00E16CEC" w:rsidRDefault="00E16CEC">
      <w:pPr>
        <w:pStyle w:val="Textonotapie"/>
      </w:pPr>
      <w:r>
        <w:footnoteRef/>
      </w:r>
      <w:r>
        <w:t xml:space="preserve"> Author Contributions. AJPL, GGI and RZ conceived of the study, conducted field work, and collected the data. AJPL and GGI performed the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883AAC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C1AE401"/>
    <w:multiLevelType w:val="multilevel"/>
    <w:tmpl w:val="F460B9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5"/>
  <w:doNotDisplayPageBoundaries/>
  <w:embedSystemFonts/>
  <w:stylePaneFormatFilter w:val="0004"/>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001D5"/>
    <w:rsid w:val="00011C8B"/>
    <w:rsid w:val="001210B8"/>
    <w:rsid w:val="00145CE2"/>
    <w:rsid w:val="001A1B80"/>
    <w:rsid w:val="002429E4"/>
    <w:rsid w:val="00253CDF"/>
    <w:rsid w:val="00255A70"/>
    <w:rsid w:val="00274AEB"/>
    <w:rsid w:val="002D0065"/>
    <w:rsid w:val="00335B97"/>
    <w:rsid w:val="0034304C"/>
    <w:rsid w:val="003E6516"/>
    <w:rsid w:val="003E68AC"/>
    <w:rsid w:val="0042075D"/>
    <w:rsid w:val="00474AEC"/>
    <w:rsid w:val="004E29B3"/>
    <w:rsid w:val="005067F0"/>
    <w:rsid w:val="00590D07"/>
    <w:rsid w:val="006E37C4"/>
    <w:rsid w:val="006E6A08"/>
    <w:rsid w:val="00752186"/>
    <w:rsid w:val="00784D58"/>
    <w:rsid w:val="00823C90"/>
    <w:rsid w:val="008D6863"/>
    <w:rsid w:val="00941D34"/>
    <w:rsid w:val="009C6E2C"/>
    <w:rsid w:val="009C7BD9"/>
    <w:rsid w:val="00A058C3"/>
    <w:rsid w:val="00A53C75"/>
    <w:rsid w:val="00B22963"/>
    <w:rsid w:val="00B55E2E"/>
    <w:rsid w:val="00B770FB"/>
    <w:rsid w:val="00B86B75"/>
    <w:rsid w:val="00B87FC9"/>
    <w:rsid w:val="00BC48D5"/>
    <w:rsid w:val="00C36279"/>
    <w:rsid w:val="00CA22AE"/>
    <w:rsid w:val="00D1751C"/>
    <w:rsid w:val="00E16CEC"/>
    <w:rsid w:val="00E315A3"/>
    <w:rsid w:val="00E60860"/>
    <w:rsid w:val="00E95983"/>
    <w:rsid w:val="00F61B83"/>
    <w:rsid w:val="00F803C3"/>
    <w:rsid w:val="00FE50EB"/>
    <w:rsid w:val="00FE600F"/>
  </w:rsids>
  <m:mathPr>
    <m:mathFont m:val="Cambria Math"/>
    <m:brkBin m:val="before"/>
    <m:brkBinSub m:val="--"/>
    <m:smallFrac m:val="off"/>
    <m:dispDef m:val="of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qFormat="1"/>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B770FB"/>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rsid w:val="00B770FB"/>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rsid w:val="00B770FB"/>
    <w:pPr>
      <w:keepNext/>
      <w:keepLines/>
      <w:jc w:val="center"/>
    </w:pPr>
  </w:style>
  <w:style w:type="paragraph" w:customStyle="1" w:styleId="Abstract">
    <w:name w:val="Abstract"/>
    <w:basedOn w:val="Normal"/>
    <w:next w:val="Normal"/>
    <w:qFormat/>
    <w:rsid w:val="00B770FB"/>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rsid w:val="00B770FB"/>
  </w:style>
  <w:style w:type="paragraph" w:customStyle="1" w:styleId="DefinitionTerm">
    <w:name w:val="Definition Term"/>
    <w:basedOn w:val="Normal"/>
    <w:next w:val="Definition"/>
    <w:rsid w:val="00B770FB"/>
    <w:pPr>
      <w:keepNext/>
      <w:keepLines/>
      <w:spacing w:after="0"/>
    </w:pPr>
    <w:rPr>
      <w:b/>
    </w:rPr>
  </w:style>
  <w:style w:type="paragraph" w:customStyle="1" w:styleId="Definition">
    <w:name w:val="Definition"/>
    <w:basedOn w:val="Normal"/>
    <w:rsid w:val="00B770FB"/>
  </w:style>
  <w:style w:type="paragraph" w:styleId="Textoindependiente">
    <w:name w:val="Body Text"/>
    <w:basedOn w:val="Normal"/>
    <w:link w:val="TextoindependienteCar"/>
    <w:rsid w:val="00B770FB"/>
    <w:pPr>
      <w:spacing w:after="120"/>
    </w:pPr>
  </w:style>
  <w:style w:type="paragraph" w:customStyle="1" w:styleId="TableCaption">
    <w:name w:val="Table Caption"/>
    <w:basedOn w:val="Normal"/>
    <w:rsid w:val="00B770FB"/>
    <w:pPr>
      <w:spacing w:before="0" w:after="120"/>
    </w:pPr>
    <w:rPr>
      <w:i/>
    </w:rPr>
  </w:style>
  <w:style w:type="paragraph" w:customStyle="1" w:styleId="ImageCaption">
    <w:name w:val="Image Caption"/>
    <w:basedOn w:val="Normal"/>
    <w:link w:val="BodyTextChar"/>
    <w:rsid w:val="00B770FB"/>
    <w:pPr>
      <w:spacing w:before="0" w:after="120"/>
    </w:pPr>
    <w:rPr>
      <w:i/>
    </w:rPr>
  </w:style>
  <w:style w:type="character" w:customStyle="1" w:styleId="BodyTextChar">
    <w:name w:val="Body Text Char"/>
    <w:basedOn w:val="Fuentedeprrafopredeter"/>
    <w:link w:val="ImageCaption"/>
    <w:rsid w:val="00B770FB"/>
  </w:style>
  <w:style w:type="character" w:customStyle="1" w:styleId="VerbatimChar">
    <w:name w:val="Verbatim Char"/>
    <w:basedOn w:val="BodyTextChar"/>
    <w:link w:val="SourceCode"/>
    <w:rsid w:val="00B770FB"/>
    <w:rPr>
      <w:rFonts w:ascii="Consolas" w:hAnsi="Consolas"/>
      <w:sz w:val="22"/>
    </w:rPr>
  </w:style>
  <w:style w:type="character" w:customStyle="1" w:styleId="FootnoteRef">
    <w:name w:val="Footnote Ref"/>
    <w:basedOn w:val="BodyTextChar"/>
    <w:rsid w:val="00B770FB"/>
    <w:rPr>
      <w:vertAlign w:val="superscript"/>
    </w:rPr>
  </w:style>
  <w:style w:type="character" w:customStyle="1" w:styleId="Link">
    <w:name w:val="Link"/>
    <w:basedOn w:val="BodyTextChar"/>
    <w:rsid w:val="00B770FB"/>
    <w:rPr>
      <w:color w:val="4F81BD" w:themeColor="accent1"/>
    </w:rPr>
  </w:style>
  <w:style w:type="paragraph" w:customStyle="1" w:styleId="SourceCode0">
    <w:name w:val="Source Code"/>
    <w:basedOn w:val="Normal"/>
    <w:rsid w:val="00B770FB"/>
    <w:pPr>
      <w:wordWrap w:val="0"/>
    </w:pPr>
  </w:style>
  <w:style w:type="character" w:customStyle="1" w:styleId="KeywordTok">
    <w:name w:val="KeywordTok"/>
    <w:basedOn w:val="VerbatimChar"/>
    <w:rsid w:val="00B770FB"/>
    <w:rPr>
      <w:rFonts w:ascii="Consolas" w:hAnsi="Consolas"/>
      <w:b/>
      <w:color w:val="007020"/>
      <w:sz w:val="22"/>
    </w:rPr>
  </w:style>
  <w:style w:type="character" w:customStyle="1" w:styleId="DataTypeTok">
    <w:name w:val="DataTypeTok"/>
    <w:basedOn w:val="VerbatimChar"/>
    <w:rsid w:val="00B770FB"/>
    <w:rPr>
      <w:rFonts w:ascii="Consolas" w:hAnsi="Consolas"/>
      <w:color w:val="902000"/>
      <w:sz w:val="22"/>
    </w:rPr>
  </w:style>
  <w:style w:type="character" w:customStyle="1" w:styleId="DecValTok">
    <w:name w:val="DecValTok"/>
    <w:basedOn w:val="VerbatimChar"/>
    <w:rsid w:val="00B770FB"/>
    <w:rPr>
      <w:rFonts w:ascii="Consolas" w:hAnsi="Consolas"/>
      <w:color w:val="40A070"/>
      <w:sz w:val="22"/>
    </w:rPr>
  </w:style>
  <w:style w:type="character" w:customStyle="1" w:styleId="BaseNTok">
    <w:name w:val="BaseNTok"/>
    <w:basedOn w:val="VerbatimChar"/>
    <w:rsid w:val="00B770FB"/>
    <w:rPr>
      <w:rFonts w:ascii="Consolas" w:hAnsi="Consolas"/>
      <w:color w:val="40A070"/>
      <w:sz w:val="22"/>
    </w:rPr>
  </w:style>
  <w:style w:type="character" w:customStyle="1" w:styleId="FloatTok">
    <w:name w:val="FloatTok"/>
    <w:basedOn w:val="VerbatimChar"/>
    <w:rsid w:val="00B770FB"/>
    <w:rPr>
      <w:rFonts w:ascii="Consolas" w:hAnsi="Consolas"/>
      <w:color w:val="40A070"/>
      <w:sz w:val="22"/>
    </w:rPr>
  </w:style>
  <w:style w:type="character" w:customStyle="1" w:styleId="CharTok">
    <w:name w:val="CharTok"/>
    <w:basedOn w:val="VerbatimChar"/>
    <w:rsid w:val="00B770FB"/>
    <w:rPr>
      <w:rFonts w:ascii="Consolas" w:hAnsi="Consolas"/>
      <w:color w:val="4070A0"/>
      <w:sz w:val="22"/>
    </w:rPr>
  </w:style>
  <w:style w:type="character" w:customStyle="1" w:styleId="StringTok">
    <w:name w:val="StringTok"/>
    <w:basedOn w:val="VerbatimChar"/>
    <w:rsid w:val="00B770FB"/>
    <w:rPr>
      <w:rFonts w:ascii="Consolas" w:hAnsi="Consolas"/>
      <w:color w:val="4070A0"/>
      <w:sz w:val="22"/>
    </w:rPr>
  </w:style>
  <w:style w:type="character" w:customStyle="1" w:styleId="CommentTok">
    <w:name w:val="CommentTok"/>
    <w:basedOn w:val="VerbatimChar"/>
    <w:rsid w:val="00B770FB"/>
    <w:rPr>
      <w:rFonts w:ascii="Consolas" w:hAnsi="Consolas"/>
      <w:i/>
      <w:color w:val="60A0B0"/>
      <w:sz w:val="22"/>
    </w:rPr>
  </w:style>
  <w:style w:type="character" w:customStyle="1" w:styleId="OtherTok">
    <w:name w:val="OtherTok"/>
    <w:basedOn w:val="VerbatimChar"/>
    <w:rsid w:val="00B770FB"/>
    <w:rPr>
      <w:rFonts w:ascii="Consolas" w:hAnsi="Consolas"/>
      <w:color w:val="007020"/>
      <w:sz w:val="22"/>
    </w:rPr>
  </w:style>
  <w:style w:type="character" w:customStyle="1" w:styleId="AlertTok">
    <w:name w:val="AlertTok"/>
    <w:basedOn w:val="VerbatimChar"/>
    <w:rsid w:val="00B770FB"/>
    <w:rPr>
      <w:rFonts w:ascii="Consolas" w:hAnsi="Consolas"/>
      <w:b/>
      <w:color w:val="FF0000"/>
      <w:sz w:val="22"/>
    </w:rPr>
  </w:style>
  <w:style w:type="character" w:customStyle="1" w:styleId="FunctionTok">
    <w:name w:val="FunctionTok"/>
    <w:basedOn w:val="VerbatimChar"/>
    <w:rsid w:val="00B770FB"/>
    <w:rPr>
      <w:rFonts w:ascii="Consolas" w:hAnsi="Consolas"/>
      <w:color w:val="06287E"/>
      <w:sz w:val="22"/>
    </w:rPr>
  </w:style>
  <w:style w:type="character" w:customStyle="1" w:styleId="RegionMarkerTok">
    <w:name w:val="RegionMarkerTok"/>
    <w:basedOn w:val="VerbatimChar"/>
    <w:rsid w:val="00B770FB"/>
    <w:rPr>
      <w:rFonts w:ascii="Consolas" w:hAnsi="Consolas"/>
      <w:sz w:val="22"/>
    </w:rPr>
  </w:style>
  <w:style w:type="character" w:customStyle="1" w:styleId="ErrorTok">
    <w:name w:val="ErrorTok"/>
    <w:basedOn w:val="VerbatimChar"/>
    <w:rsid w:val="00B770FB"/>
    <w:rPr>
      <w:rFonts w:ascii="Consolas" w:hAnsi="Consolas"/>
      <w:b/>
      <w:color w:val="FF0000"/>
      <w:sz w:val="22"/>
    </w:rPr>
  </w:style>
  <w:style w:type="character" w:customStyle="1" w:styleId="NormalTok">
    <w:name w:val="NormalTok"/>
    <w:basedOn w:val="VerbatimChar"/>
    <w:rsid w:val="00B770FB"/>
    <w:rPr>
      <w:rFonts w:ascii="Consolas" w:hAnsi="Consolas"/>
      <w:sz w:val="22"/>
    </w:rPr>
  </w:style>
  <w:style w:type="paragraph" w:customStyle="1" w:styleId="SourceCode">
    <w:name w:val="Source Code"/>
    <w:basedOn w:val="Normal"/>
    <w:link w:val="VerbatimChar"/>
    <w:rsid w:val="00B770FB"/>
    <w:pPr>
      <w:shd w:val="clear" w:color="auto" w:fill="F8F8F8"/>
      <w:wordWrap w:val="0"/>
    </w:pPr>
  </w:style>
  <w:style w:type="character" w:customStyle="1" w:styleId="KeywordTok0">
    <w:name w:val="KeywordTok"/>
    <w:basedOn w:val="VerbatimChar"/>
    <w:rsid w:val="00B770FB"/>
    <w:rPr>
      <w:rFonts w:ascii="Consolas" w:hAnsi="Consolas"/>
      <w:b/>
      <w:color w:val="204A87"/>
      <w:sz w:val="22"/>
      <w:shd w:val="clear" w:color="auto" w:fill="F8F8F8"/>
    </w:rPr>
  </w:style>
  <w:style w:type="character" w:customStyle="1" w:styleId="DataTypeTok0">
    <w:name w:val="DataTypeTok"/>
    <w:basedOn w:val="VerbatimChar"/>
    <w:rsid w:val="00B770FB"/>
    <w:rPr>
      <w:rFonts w:ascii="Consolas" w:hAnsi="Consolas"/>
      <w:color w:val="204A87"/>
      <w:sz w:val="22"/>
      <w:shd w:val="clear" w:color="auto" w:fill="F8F8F8"/>
    </w:rPr>
  </w:style>
  <w:style w:type="character" w:customStyle="1" w:styleId="DecValTok0">
    <w:name w:val="DecValTok"/>
    <w:basedOn w:val="VerbatimChar"/>
    <w:rsid w:val="00B770FB"/>
    <w:rPr>
      <w:rFonts w:ascii="Consolas" w:hAnsi="Consolas"/>
      <w:color w:val="0000CF"/>
      <w:sz w:val="22"/>
      <w:shd w:val="clear" w:color="auto" w:fill="F8F8F8"/>
    </w:rPr>
  </w:style>
  <w:style w:type="character" w:customStyle="1" w:styleId="BaseNTok0">
    <w:name w:val="BaseNTok"/>
    <w:basedOn w:val="VerbatimChar"/>
    <w:rsid w:val="00B770FB"/>
    <w:rPr>
      <w:rFonts w:ascii="Consolas" w:hAnsi="Consolas"/>
      <w:color w:val="0000CF"/>
      <w:sz w:val="22"/>
      <w:shd w:val="clear" w:color="auto" w:fill="F8F8F8"/>
    </w:rPr>
  </w:style>
  <w:style w:type="character" w:customStyle="1" w:styleId="FloatTok0">
    <w:name w:val="FloatTok"/>
    <w:basedOn w:val="VerbatimChar"/>
    <w:rsid w:val="00B770FB"/>
    <w:rPr>
      <w:rFonts w:ascii="Consolas" w:hAnsi="Consolas"/>
      <w:color w:val="0000CF"/>
      <w:sz w:val="22"/>
      <w:shd w:val="clear" w:color="auto" w:fill="F8F8F8"/>
    </w:rPr>
  </w:style>
  <w:style w:type="character" w:customStyle="1" w:styleId="CharTok0">
    <w:name w:val="CharTok"/>
    <w:basedOn w:val="VerbatimChar"/>
    <w:rsid w:val="00B770FB"/>
    <w:rPr>
      <w:rFonts w:ascii="Consolas" w:hAnsi="Consolas"/>
      <w:color w:val="4E9A06"/>
      <w:sz w:val="22"/>
      <w:shd w:val="clear" w:color="auto" w:fill="F8F8F8"/>
    </w:rPr>
  </w:style>
  <w:style w:type="character" w:customStyle="1" w:styleId="StringTok0">
    <w:name w:val="StringTok"/>
    <w:basedOn w:val="VerbatimChar"/>
    <w:rsid w:val="00B770FB"/>
    <w:rPr>
      <w:rFonts w:ascii="Consolas" w:hAnsi="Consolas"/>
      <w:color w:val="4E9A06"/>
      <w:sz w:val="22"/>
      <w:shd w:val="clear" w:color="auto" w:fill="F8F8F8"/>
    </w:rPr>
  </w:style>
  <w:style w:type="character" w:customStyle="1" w:styleId="CommentTok0">
    <w:name w:val="CommentTok"/>
    <w:basedOn w:val="VerbatimChar"/>
    <w:rsid w:val="00B770FB"/>
    <w:rPr>
      <w:rFonts w:ascii="Consolas" w:hAnsi="Consolas"/>
      <w:i/>
      <w:color w:val="8F5902"/>
      <w:sz w:val="22"/>
      <w:shd w:val="clear" w:color="auto" w:fill="F8F8F8"/>
    </w:rPr>
  </w:style>
  <w:style w:type="character" w:customStyle="1" w:styleId="OtherTok0">
    <w:name w:val="OtherTok"/>
    <w:basedOn w:val="VerbatimChar"/>
    <w:rsid w:val="00B770FB"/>
    <w:rPr>
      <w:rFonts w:ascii="Consolas" w:hAnsi="Consolas"/>
      <w:color w:val="8F5902"/>
      <w:sz w:val="22"/>
      <w:shd w:val="clear" w:color="auto" w:fill="F8F8F8"/>
    </w:rPr>
  </w:style>
  <w:style w:type="character" w:customStyle="1" w:styleId="AlertTok0">
    <w:name w:val="AlertTok"/>
    <w:basedOn w:val="VerbatimChar"/>
    <w:rsid w:val="00B770FB"/>
    <w:rPr>
      <w:rFonts w:ascii="Consolas" w:hAnsi="Consolas"/>
      <w:color w:val="EF2929"/>
      <w:sz w:val="22"/>
      <w:shd w:val="clear" w:color="auto" w:fill="F8F8F8"/>
    </w:rPr>
  </w:style>
  <w:style w:type="character" w:customStyle="1" w:styleId="FunctionTok0">
    <w:name w:val="FunctionTok"/>
    <w:basedOn w:val="VerbatimChar"/>
    <w:rsid w:val="00B770FB"/>
    <w:rPr>
      <w:rFonts w:ascii="Consolas" w:hAnsi="Consolas"/>
      <w:color w:val="000000"/>
      <w:sz w:val="22"/>
      <w:shd w:val="clear" w:color="auto" w:fill="F8F8F8"/>
    </w:rPr>
  </w:style>
  <w:style w:type="character" w:customStyle="1" w:styleId="RegionMarkerTok0">
    <w:name w:val="RegionMarkerTok"/>
    <w:basedOn w:val="VerbatimChar"/>
    <w:rsid w:val="00B770FB"/>
    <w:rPr>
      <w:rFonts w:ascii="Consolas" w:hAnsi="Consolas"/>
      <w:sz w:val="22"/>
      <w:shd w:val="clear" w:color="auto" w:fill="F8F8F8"/>
    </w:rPr>
  </w:style>
  <w:style w:type="character" w:customStyle="1" w:styleId="ErrorTok0">
    <w:name w:val="ErrorTok"/>
    <w:basedOn w:val="VerbatimChar"/>
    <w:rsid w:val="00B770FB"/>
    <w:rPr>
      <w:rFonts w:ascii="Consolas" w:hAnsi="Consolas"/>
      <w:b/>
      <w:sz w:val="22"/>
      <w:shd w:val="clear" w:color="auto" w:fill="F8F8F8"/>
    </w:rPr>
  </w:style>
  <w:style w:type="character" w:customStyle="1" w:styleId="NormalTok0">
    <w:name w:val="NormalTok"/>
    <w:basedOn w:val="VerbatimChar"/>
    <w:rsid w:val="00B770FB"/>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 w:type="character" w:styleId="Refdecomentario">
    <w:name w:val="annotation reference"/>
    <w:basedOn w:val="Fuentedeprrafopredeter"/>
    <w:semiHidden/>
    <w:unhideWhenUsed/>
    <w:rsid w:val="0042075D"/>
    <w:rPr>
      <w:sz w:val="16"/>
      <w:szCs w:val="16"/>
    </w:rPr>
  </w:style>
  <w:style w:type="paragraph" w:styleId="Textocomentario">
    <w:name w:val="annotation text"/>
    <w:basedOn w:val="Normal"/>
    <w:link w:val="TextocomentarioCar"/>
    <w:semiHidden/>
    <w:unhideWhenUsed/>
    <w:rsid w:val="0042075D"/>
    <w:pPr>
      <w:spacing w:line="240" w:lineRule="auto"/>
    </w:pPr>
    <w:rPr>
      <w:szCs w:val="20"/>
    </w:rPr>
  </w:style>
  <w:style w:type="character" w:customStyle="1" w:styleId="TextocomentarioCar">
    <w:name w:val="Texto comentario Car"/>
    <w:basedOn w:val="Fuentedeprrafopredeter"/>
    <w:link w:val="Textocomentario"/>
    <w:semiHidden/>
    <w:rsid w:val="0042075D"/>
    <w:rPr>
      <w:sz w:val="20"/>
      <w:szCs w:val="20"/>
    </w:rPr>
  </w:style>
  <w:style w:type="paragraph" w:styleId="Asuntodelcomentario">
    <w:name w:val="annotation subject"/>
    <w:basedOn w:val="Textocomentario"/>
    <w:next w:val="Textocomentario"/>
    <w:link w:val="AsuntodelcomentarioCar"/>
    <w:semiHidden/>
    <w:unhideWhenUsed/>
    <w:rsid w:val="0042075D"/>
    <w:rPr>
      <w:b/>
      <w:bCs/>
    </w:rPr>
  </w:style>
  <w:style w:type="character" w:customStyle="1" w:styleId="AsuntodelcomentarioCar">
    <w:name w:val="Asunto del comentario Car"/>
    <w:basedOn w:val="TextocomentarioCar"/>
    <w:link w:val="Asuntodelcomentario"/>
    <w:semiHidden/>
    <w:rsid w:val="0042075D"/>
    <w:rPr>
      <w:b/>
      <w:bCs/>
    </w:rPr>
  </w:style>
</w:styles>
</file>

<file path=word/webSettings.xml><?xml version="1.0" encoding="utf-8"?>
<w:webSettings xmlns:r="http://schemas.openxmlformats.org/officeDocument/2006/relationships" xmlns:w="http://schemas.openxmlformats.org/wordprocessingml/2006/main">
  <w:divs>
    <w:div w:id="2042826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perez@ugr.es" TargetMode="External"/><Relationship Id="rId13" Type="http://schemas.openxmlformats.org/officeDocument/2006/relationships/hyperlink" Target="https://doi.org/10.1051/forest/2010031"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111/jbi.12215"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46/j.1461-0248.2002.00297.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i.csic.es/database.html" TargetMode="External"/><Relationship Id="rId5" Type="http://schemas.openxmlformats.org/officeDocument/2006/relationships/footnotes" Target="footnotes.xml"/><Relationship Id="rId15" Type="http://schemas.openxmlformats.org/officeDocument/2006/relationships/hyperlink" Target="https://doi.org/10.1111/brv.12313" TargetMode="External"/><Relationship Id="rId10" Type="http://schemas.openxmlformats.org/officeDocument/2006/relationships/hyperlink" Target="mailto:rzamora@ugr.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ea.guillermo@inia.es" TargetMode="External"/><Relationship Id="rId14" Type="http://schemas.openxmlformats.org/officeDocument/2006/relationships/hyperlink" Target="https://doi.org/10.1016/j.foreco.2011.07.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22</Pages>
  <Words>9582</Words>
  <Characters>52705</Characters>
  <Application>Microsoft Office Word</Application>
  <DocSecurity>0</DocSecurity>
  <Lines>439</Lines>
  <Paragraphs>124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Oak resilience to drought and land use show how the ecological and geographical rear edges do not necessarily meet today</vt:lpstr>
      <vt:lpstr>Ciencia reproducible: qué, por qué, cómo (include English title too)</vt:lpstr>
    </vt:vector>
  </TitlesOfParts>
  <Company>Microsoft</Company>
  <LinksUpToDate>false</LinksUpToDate>
  <CharactersWithSpaces>62163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 resilience to drought and land use show how the ecological and geographical rear edges do not necessarily meet today</dc:title>
  <dc:creator>David</dc:creator>
  <cp:lastModifiedBy>David</cp:lastModifiedBy>
  <cp:revision>11</cp:revision>
  <dcterms:created xsi:type="dcterms:W3CDTF">2020-03-04T17:17:00Z</dcterms:created>
  <dcterms:modified xsi:type="dcterms:W3CDTF">2020-03-06T16:32:00Z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