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5B9" w:rsidRPr="006D7071" w:rsidRDefault="00DA368D" w:rsidP="00DA368D">
      <w:pPr>
        <w:rPr>
          <w:rFonts w:ascii="Arial" w:hAnsi="Arial"/>
          <w:sz w:val="20"/>
          <w:szCs w:val="20"/>
        </w:rPr>
      </w:pPr>
      <w:r w:rsidRPr="006D7071">
        <w:rPr>
          <w:rFonts w:ascii="Arial" w:hAnsi="Arial"/>
          <w:b/>
          <w:sz w:val="20"/>
          <w:szCs w:val="20"/>
        </w:rPr>
        <w:t>Table S4.</w:t>
      </w:r>
      <w:r w:rsidRPr="006D7071">
        <w:rPr>
          <w:rFonts w:ascii="Arial" w:hAnsi="Arial"/>
          <w:sz w:val="20"/>
          <w:szCs w:val="20"/>
        </w:rPr>
        <w:t xml:space="preserve"> Review of the forest and management history of the samplin</w:t>
      </w:r>
      <w:r w:rsidR="00D47383" w:rsidRPr="006D7071">
        <w:rPr>
          <w:rFonts w:ascii="Arial" w:hAnsi="Arial"/>
          <w:sz w:val="20"/>
          <w:szCs w:val="20"/>
        </w:rPr>
        <w:t>g</w:t>
      </w:r>
      <w:r w:rsidRPr="006D7071">
        <w:rPr>
          <w:rFonts w:ascii="Arial" w:hAnsi="Arial"/>
          <w:sz w:val="20"/>
          <w:szCs w:val="20"/>
        </w:rPr>
        <w:t xml:space="preserve"> site</w:t>
      </w:r>
      <w:r w:rsidR="00D47383" w:rsidRPr="006D7071">
        <w:rPr>
          <w:rFonts w:ascii="Arial" w:hAnsi="Arial"/>
          <w:sz w:val="20"/>
          <w:szCs w:val="20"/>
        </w:rPr>
        <w:t>s</w:t>
      </w:r>
      <w:r w:rsidRPr="006D7071">
        <w:rPr>
          <w:rFonts w:ascii="Arial" w:hAnsi="Arial"/>
          <w:sz w:val="20"/>
          <w:szCs w:val="20"/>
        </w:rPr>
        <w:t xml:space="preserve">. </w:t>
      </w:r>
      <w:del w:id="0" w:author="David" w:date="2019-12-03T18:40:00Z">
        <w:r w:rsidRPr="006D7071" w:rsidDel="00B070C2">
          <w:rPr>
            <w:rFonts w:ascii="Arial" w:hAnsi="Arial"/>
            <w:sz w:val="20"/>
            <w:szCs w:val="20"/>
          </w:rPr>
          <w:delText xml:space="preserve">An exhaustive review of </w:delText>
        </w:r>
      </w:del>
      <w:del w:id="1" w:author="David" w:date="2019-12-03T18:39:00Z">
        <w:r w:rsidRPr="006D7071" w:rsidDel="00B070C2">
          <w:rPr>
            <w:rFonts w:ascii="Arial" w:hAnsi="Arial"/>
            <w:sz w:val="20"/>
            <w:szCs w:val="20"/>
          </w:rPr>
          <w:delText xml:space="preserve">historical </w:delText>
        </w:r>
      </w:del>
      <w:ins w:id="2" w:author="David" w:date="2019-12-03T18:39:00Z">
        <w:r w:rsidR="00B070C2">
          <w:rPr>
            <w:rFonts w:ascii="Arial" w:hAnsi="Arial"/>
            <w:sz w:val="20"/>
            <w:szCs w:val="20"/>
          </w:rPr>
          <w:t>H</w:t>
        </w:r>
        <w:r w:rsidR="00B070C2" w:rsidRPr="006D7071">
          <w:rPr>
            <w:rFonts w:ascii="Arial" w:hAnsi="Arial"/>
            <w:sz w:val="20"/>
            <w:szCs w:val="20"/>
          </w:rPr>
          <w:t xml:space="preserve">istorical </w:t>
        </w:r>
      </w:ins>
      <w:r w:rsidRPr="006D7071">
        <w:rPr>
          <w:rFonts w:ascii="Arial" w:hAnsi="Arial"/>
          <w:sz w:val="20"/>
          <w:szCs w:val="20"/>
        </w:rPr>
        <w:t xml:space="preserve">documents </w:t>
      </w:r>
      <w:del w:id="3" w:author="David" w:date="2019-12-03T18:40:00Z">
        <w:r w:rsidRPr="006D7071" w:rsidDel="00B070C2">
          <w:rPr>
            <w:rFonts w:ascii="Arial" w:hAnsi="Arial"/>
            <w:sz w:val="20"/>
            <w:szCs w:val="20"/>
          </w:rPr>
          <w:delText xml:space="preserve">was done </w:delText>
        </w:r>
      </w:del>
      <w:ins w:id="4" w:author="David" w:date="2019-12-03T18:40:00Z">
        <w:r w:rsidR="00B070C2">
          <w:rPr>
            <w:rFonts w:ascii="Arial" w:hAnsi="Arial"/>
            <w:sz w:val="20"/>
            <w:szCs w:val="20"/>
          </w:rPr>
          <w:t>were exhaustively reviewed</w:t>
        </w:r>
        <w:r w:rsidR="00B070C2" w:rsidRPr="006D7071">
          <w:rPr>
            <w:rFonts w:ascii="Arial" w:hAnsi="Arial"/>
            <w:sz w:val="20"/>
            <w:szCs w:val="20"/>
          </w:rPr>
          <w:t xml:space="preserve"> </w:t>
        </w:r>
      </w:ins>
      <w:r w:rsidRPr="006D7071">
        <w:rPr>
          <w:rFonts w:ascii="Arial" w:hAnsi="Arial"/>
          <w:sz w:val="20"/>
          <w:szCs w:val="20"/>
        </w:rPr>
        <w:t xml:space="preserve">to compile information </w:t>
      </w:r>
      <w:del w:id="5" w:author="David" w:date="2019-12-03T18:40:00Z">
        <w:r w:rsidRPr="006D7071" w:rsidDel="00B070C2">
          <w:rPr>
            <w:rFonts w:ascii="Arial" w:hAnsi="Arial"/>
            <w:sz w:val="20"/>
            <w:szCs w:val="20"/>
          </w:rPr>
          <w:delText xml:space="preserve">about </w:delText>
        </w:r>
      </w:del>
      <w:ins w:id="6" w:author="David" w:date="2019-12-03T18:40:00Z">
        <w:r w:rsidR="00B070C2">
          <w:rPr>
            <w:rFonts w:ascii="Arial" w:hAnsi="Arial"/>
            <w:sz w:val="20"/>
            <w:szCs w:val="20"/>
          </w:rPr>
          <w:t>on</w:t>
        </w:r>
        <w:r w:rsidR="00B070C2" w:rsidRPr="006D7071">
          <w:rPr>
            <w:rFonts w:ascii="Arial" w:hAnsi="Arial"/>
            <w:sz w:val="20"/>
            <w:szCs w:val="20"/>
          </w:rPr>
          <w:t xml:space="preserve"> </w:t>
        </w:r>
      </w:ins>
      <w:r w:rsidRPr="006D7071">
        <w:rPr>
          <w:rFonts w:ascii="Arial" w:hAnsi="Arial"/>
          <w:sz w:val="20"/>
          <w:szCs w:val="20"/>
        </w:rPr>
        <w:t>socio-economi</w:t>
      </w:r>
      <w:r w:rsidR="00D47383" w:rsidRPr="006D7071">
        <w:rPr>
          <w:rFonts w:ascii="Arial" w:hAnsi="Arial"/>
          <w:sz w:val="20"/>
          <w:szCs w:val="20"/>
        </w:rPr>
        <w:t>cal activities affecting forest</w:t>
      </w:r>
      <w:r w:rsidR="002829EB">
        <w:rPr>
          <w:rFonts w:ascii="Arial" w:hAnsi="Arial"/>
          <w:sz w:val="20"/>
          <w:szCs w:val="20"/>
        </w:rPr>
        <w:t>s</w:t>
      </w:r>
      <w:r w:rsidRPr="006D7071">
        <w:rPr>
          <w:rFonts w:ascii="Arial" w:hAnsi="Arial"/>
          <w:sz w:val="20"/>
          <w:szCs w:val="20"/>
        </w:rPr>
        <w:t>: historical documents and maps (</w:t>
      </w:r>
      <w:r w:rsidRPr="006D7071">
        <w:rPr>
          <w:rFonts w:ascii="Arial" w:hAnsi="Arial"/>
          <w:i/>
          <w:sz w:val="20"/>
          <w:szCs w:val="20"/>
        </w:rPr>
        <w:t>e.g.</w:t>
      </w:r>
      <w:r w:rsidRPr="006D7071">
        <w:rPr>
          <w:rFonts w:ascii="Arial" w:hAnsi="Arial"/>
          <w:sz w:val="20"/>
          <w:szCs w:val="20"/>
        </w:rPr>
        <w:t xml:space="preserve"> Titos 1990); detailed mining reports (</w:t>
      </w:r>
      <w:r w:rsidRPr="006D7071">
        <w:rPr>
          <w:rFonts w:ascii="Arial" w:hAnsi="Arial"/>
          <w:i/>
          <w:sz w:val="20"/>
          <w:szCs w:val="20"/>
        </w:rPr>
        <w:t>e.g.</w:t>
      </w:r>
      <w:r w:rsidRPr="006D7071">
        <w:rPr>
          <w:rFonts w:ascii="Arial" w:hAnsi="Arial"/>
          <w:sz w:val="20"/>
          <w:szCs w:val="20"/>
        </w:rPr>
        <w:t xml:space="preserve"> Maestre 1858); official information </w:t>
      </w:r>
      <w:del w:id="7" w:author="David" w:date="2019-12-03T18:40:00Z">
        <w:r w:rsidRPr="006D7071" w:rsidDel="00B070C2">
          <w:rPr>
            <w:rFonts w:ascii="Arial" w:hAnsi="Arial"/>
            <w:sz w:val="20"/>
            <w:szCs w:val="20"/>
          </w:rPr>
          <w:delText xml:space="preserve">about </w:delText>
        </w:r>
      </w:del>
      <w:ins w:id="8" w:author="David" w:date="2019-12-03T18:40:00Z">
        <w:r w:rsidR="00B070C2">
          <w:rPr>
            <w:rFonts w:ascii="Arial" w:hAnsi="Arial"/>
            <w:sz w:val="20"/>
            <w:szCs w:val="20"/>
          </w:rPr>
          <w:t>on</w:t>
        </w:r>
        <w:r w:rsidR="00B070C2" w:rsidRPr="006D7071">
          <w:rPr>
            <w:rFonts w:ascii="Arial" w:hAnsi="Arial"/>
            <w:sz w:val="20"/>
            <w:szCs w:val="20"/>
          </w:rPr>
          <w:t xml:space="preserve"> </w:t>
        </w:r>
      </w:ins>
      <w:r w:rsidRPr="006D7071">
        <w:rPr>
          <w:rFonts w:ascii="Arial" w:hAnsi="Arial"/>
          <w:sz w:val="20"/>
          <w:szCs w:val="20"/>
        </w:rPr>
        <w:t xml:space="preserve">recent </w:t>
      </w:r>
      <w:del w:id="9" w:author="David" w:date="2019-12-03T18:40:00Z">
        <w:r w:rsidRPr="006D7071" w:rsidDel="00B070C2">
          <w:rPr>
            <w:rFonts w:ascii="Arial" w:hAnsi="Arial"/>
            <w:sz w:val="20"/>
            <w:szCs w:val="20"/>
          </w:rPr>
          <w:delText xml:space="preserve">wildfires </w:delText>
        </w:r>
      </w:del>
      <w:ins w:id="10" w:author="David" w:date="2019-12-03T18:40:00Z">
        <w:r w:rsidR="00B070C2" w:rsidRPr="006D7071">
          <w:rPr>
            <w:rFonts w:ascii="Arial" w:hAnsi="Arial"/>
            <w:sz w:val="20"/>
            <w:szCs w:val="20"/>
          </w:rPr>
          <w:t>wildfir</w:t>
        </w:r>
        <w:r w:rsidR="00B070C2">
          <w:rPr>
            <w:rFonts w:ascii="Arial" w:hAnsi="Arial"/>
            <w:sz w:val="20"/>
            <w:szCs w:val="20"/>
          </w:rPr>
          <w:t>e</w:t>
        </w:r>
        <w:r w:rsidR="00B070C2" w:rsidRPr="006D7071">
          <w:rPr>
            <w:rFonts w:ascii="Arial" w:hAnsi="Arial"/>
            <w:sz w:val="20"/>
            <w:szCs w:val="20"/>
          </w:rPr>
          <w:t xml:space="preserve"> </w:t>
        </w:r>
      </w:ins>
      <w:r w:rsidRPr="006D7071">
        <w:rPr>
          <w:rFonts w:ascii="Arial" w:hAnsi="Arial"/>
          <w:sz w:val="20"/>
          <w:szCs w:val="20"/>
        </w:rPr>
        <w:t xml:space="preserve">events and </w:t>
      </w:r>
      <w:del w:id="11" w:author="David" w:date="2019-12-03T18:40:00Z">
        <w:r w:rsidRPr="006D7071" w:rsidDel="00B070C2">
          <w:rPr>
            <w:rFonts w:ascii="Arial" w:hAnsi="Arial"/>
            <w:sz w:val="20"/>
            <w:szCs w:val="20"/>
          </w:rPr>
          <w:delText xml:space="preserve">forest </w:delText>
        </w:r>
      </w:del>
      <w:ins w:id="12" w:author="David" w:date="2019-12-03T18:40:00Z">
        <w:r w:rsidR="00B070C2" w:rsidRPr="006D7071">
          <w:rPr>
            <w:rFonts w:ascii="Arial" w:hAnsi="Arial"/>
            <w:sz w:val="20"/>
            <w:szCs w:val="20"/>
          </w:rPr>
          <w:t>forest</w:t>
        </w:r>
        <w:r w:rsidR="00B070C2">
          <w:rPr>
            <w:rFonts w:ascii="Arial" w:hAnsi="Arial"/>
            <w:sz w:val="20"/>
            <w:szCs w:val="20"/>
          </w:rPr>
          <w:t>-</w:t>
        </w:r>
      </w:ins>
      <w:r w:rsidRPr="006D7071">
        <w:rPr>
          <w:rFonts w:ascii="Arial" w:hAnsi="Arial"/>
          <w:sz w:val="20"/>
          <w:szCs w:val="20"/>
        </w:rPr>
        <w:t>management practices (</w:t>
      </w:r>
      <w:r w:rsidR="008E5E18" w:rsidRPr="006D7071">
        <w:rPr>
          <w:rFonts w:ascii="Arial" w:hAnsi="Arial"/>
          <w:i/>
          <w:sz w:val="20"/>
          <w:szCs w:val="20"/>
        </w:rPr>
        <w:t>e.g.</w:t>
      </w:r>
      <w:r w:rsidR="008E5E18" w:rsidRPr="006D7071">
        <w:rPr>
          <w:rFonts w:ascii="Arial" w:hAnsi="Arial"/>
          <w:sz w:val="20"/>
          <w:szCs w:val="20"/>
        </w:rPr>
        <w:t xml:space="preserve"> </w:t>
      </w:r>
      <w:r w:rsidRPr="006D7071">
        <w:rPr>
          <w:rFonts w:ascii="Arial" w:hAnsi="Arial"/>
          <w:sz w:val="20"/>
          <w:szCs w:val="20"/>
        </w:rPr>
        <w:t>Bonet and others 2016); livestock farming (</w:t>
      </w:r>
      <w:r w:rsidRPr="006D7071">
        <w:rPr>
          <w:rFonts w:ascii="Arial" w:hAnsi="Arial"/>
          <w:i/>
          <w:sz w:val="20"/>
          <w:szCs w:val="20"/>
        </w:rPr>
        <w:t>e.g.</w:t>
      </w:r>
      <w:r w:rsidR="002829EB">
        <w:rPr>
          <w:rFonts w:ascii="Arial" w:hAnsi="Arial"/>
          <w:sz w:val="20"/>
          <w:szCs w:val="20"/>
        </w:rPr>
        <w:t xml:space="preserve"> Moreno-Llorca</w:t>
      </w:r>
      <w:r w:rsidRPr="006D7071">
        <w:rPr>
          <w:rFonts w:ascii="Arial" w:hAnsi="Arial"/>
          <w:sz w:val="20"/>
          <w:szCs w:val="20"/>
        </w:rPr>
        <w:t xml:space="preserve"> and others 2016); traditional irrigation ditches (</w:t>
      </w:r>
      <w:r w:rsidR="008E5E18" w:rsidRPr="006D7071">
        <w:rPr>
          <w:rFonts w:ascii="Arial" w:hAnsi="Arial"/>
          <w:i/>
          <w:sz w:val="20"/>
          <w:szCs w:val="20"/>
        </w:rPr>
        <w:t>e.g.</w:t>
      </w:r>
      <w:r w:rsidR="008E5E18" w:rsidRPr="006D7071">
        <w:rPr>
          <w:rFonts w:ascii="Arial" w:hAnsi="Arial"/>
          <w:sz w:val="20"/>
          <w:szCs w:val="20"/>
        </w:rPr>
        <w:t xml:space="preserve"> </w:t>
      </w:r>
      <w:r w:rsidRPr="006D7071">
        <w:rPr>
          <w:rFonts w:ascii="Arial" w:hAnsi="Arial"/>
          <w:sz w:val="20"/>
          <w:szCs w:val="20"/>
        </w:rPr>
        <w:t>Ruiz-Ruiz 2017) and other studies reviewing the socioeconomic dynamics of forest of Sierra Nevada at different scales (</w:t>
      </w:r>
      <w:r w:rsidR="008E5E18" w:rsidRPr="006D7071">
        <w:rPr>
          <w:rFonts w:ascii="Arial" w:hAnsi="Arial"/>
          <w:i/>
          <w:sz w:val="20"/>
          <w:szCs w:val="20"/>
        </w:rPr>
        <w:t>e.g.</w:t>
      </w:r>
      <w:r w:rsidR="008E5E18" w:rsidRPr="006D7071">
        <w:rPr>
          <w:rFonts w:ascii="Arial" w:hAnsi="Arial"/>
          <w:sz w:val="20"/>
          <w:szCs w:val="20"/>
        </w:rPr>
        <w:t xml:space="preserve"> </w:t>
      </w:r>
      <w:r w:rsidRPr="006D7071">
        <w:rPr>
          <w:rFonts w:ascii="Arial" w:hAnsi="Arial"/>
          <w:sz w:val="20"/>
          <w:szCs w:val="20"/>
        </w:rPr>
        <w:t>Jiménez-Olivencia and others 2015).</w:t>
      </w:r>
    </w:p>
    <w:tbl>
      <w:tblPr>
        <w:tblW w:w="10586" w:type="dxa"/>
        <w:jc w:val="center"/>
        <w:tblLayout w:type="fixed"/>
        <w:tblLook w:val="04A0"/>
      </w:tblPr>
      <w:tblGrid>
        <w:gridCol w:w="1230"/>
        <w:gridCol w:w="3686"/>
        <w:gridCol w:w="3505"/>
        <w:gridCol w:w="2165"/>
      </w:tblGrid>
      <w:tr w:rsidR="006D7071" w:rsidRPr="006D7071" w:rsidTr="008165FB">
        <w:trPr>
          <w:cantSplit/>
          <w:trHeight w:val="294"/>
          <w:tblHeader/>
          <w:jc w:val="center"/>
        </w:trPr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2829EB" w:rsidP="002829EB">
            <w:pPr>
              <w:spacing w:before="40" w:after="40" w:line="276" w:lineRule="auto"/>
              <w:ind w:left="100" w:right="10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Use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8" w:space="0" w:color="BEBEBE"/>
              <w:bottom w:val="single" w:sz="1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DA368D" w:rsidP="006D7071">
            <w:pPr>
              <w:spacing w:before="40" w:after="40" w:line="276" w:lineRule="auto"/>
              <w:ind w:left="100" w:right="100"/>
              <w:rPr>
                <w:rFonts w:ascii="Arial" w:hAnsi="Arial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Cáñar (CA sites)</w:t>
            </w:r>
          </w:p>
        </w:tc>
        <w:tc>
          <w:tcPr>
            <w:tcW w:w="3505" w:type="dxa"/>
            <w:tcBorders>
              <w:top w:val="single" w:sz="12" w:space="0" w:color="000000"/>
              <w:left w:val="single" w:sz="8" w:space="0" w:color="BEBEBE"/>
              <w:bottom w:val="single" w:sz="1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DA368D" w:rsidP="006D7071">
            <w:pPr>
              <w:spacing w:before="40" w:after="40" w:line="276" w:lineRule="auto"/>
              <w:ind w:left="-918" w:right="100" w:firstLine="1018"/>
              <w:rPr>
                <w:rFonts w:ascii="Arial" w:hAnsi="Arial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Güejar-Sierra (SJ site)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8" w:space="0" w:color="BEBEBE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15B9" w:rsidRPr="006D7071" w:rsidRDefault="00DA368D" w:rsidP="006D7071">
            <w:pPr>
              <w:spacing w:before="40" w:after="40" w:line="276" w:lineRule="auto"/>
              <w:ind w:left="100" w:right="100"/>
              <w:rPr>
                <w:rFonts w:ascii="Arial" w:hAnsi="Arial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References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Land use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1E256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Oak Woodlands mixed with a high percentage of croplands even reached high </w:t>
            </w:r>
            <w:del w:id="13" w:author="David" w:date="2019-12-04T12:05:00Z">
              <w:r w:rsidRPr="006D7071" w:rsidDel="001E256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elevation </w:delText>
              </w:r>
            </w:del>
            <w:ins w:id="14" w:author="David" w:date="2019-12-04T12:05:00Z">
              <w:r w:rsidR="001E256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elevatio</w:t>
              </w:r>
              <w:r w:rsidR="001E256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ns</w:t>
              </w:r>
              <w:r w:rsidR="001E256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(mainly barley, </w:t>
            </w:r>
            <w:del w:id="15" w:author="David" w:date="2019-12-03T18:41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rye </w:delText>
              </w:r>
            </w:del>
            <w:ins w:id="16" w:author="David" w:date="2019-12-03T18:41:00Z"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ry</w:t>
              </w:r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e,</w:t>
              </w:r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and potatoes). Irrigated crops near the village (“</w:t>
            </w:r>
            <w:r w:rsidRPr="008E5E18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regadío de vega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”)</w:t>
            </w:r>
          </w:p>
        </w:tc>
        <w:tc>
          <w:tcPr>
            <w:tcW w:w="3505" w:type="dxa"/>
            <w:tcBorders>
              <w:top w:val="single" w:sz="12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1E256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Grasslands and shrublands for cattle </w:t>
            </w:r>
            <w:del w:id="17" w:author="David" w:date="2019-12-04T12:06:00Z">
              <w:r w:rsidRPr="006D7071" w:rsidDel="001E256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farming </w:delText>
              </w:r>
            </w:del>
            <w:ins w:id="18" w:author="David" w:date="2019-12-04T12:06:00Z">
              <w:r w:rsidR="001E256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raising</w:t>
              </w:r>
              <w:r w:rsidR="001E256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located at high elevations. Then </w:t>
            </w:r>
            <w:del w:id="19" w:author="David" w:date="2019-12-03T18:41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forests </w:delText>
              </w:r>
            </w:del>
            <w:ins w:id="20" w:author="David" w:date="2019-12-03T18:41:00Z"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fores</w:t>
              </w:r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t</w:t>
              </w:r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formations (oak woodlands) with some croplands (</w:t>
            </w:r>
            <w:ins w:id="21" w:author="David" w:date="2019-12-03T18:41:00Z"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mainly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herbaceous </w:t>
            </w:r>
            <w:del w:id="22" w:author="David" w:date="2019-12-03T18:41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mainly 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and potatoes). Irrigated terraces with tree crops (chestnut trees, cherry trees)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Jiménez-Olivencia and others (2015); Zoido and Jiménez Olivencia (2015); Moreno-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Llorca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(2016); Calatrava and Sayadi (2019)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Forest Manag</w:t>
            </w:r>
            <w:r w:rsidR="002829EB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e</w:t>
            </w: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ment Practices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Nearby areas were afforested (pine plantations) to avoid soil erosion in 1925, 1928, 1950</w:t>
            </w:r>
            <w:ins w:id="23" w:author="David" w:date="2019-12-04T12:06:00Z">
              <w:r w:rsidR="001E256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,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1970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Selective thinning during 2007 in </w:t>
            </w:r>
            <w:ins w:id="24" w:author="David" w:date="2019-12-03T18:42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a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small area near “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Casa Forestal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” </w:t>
            </w:r>
          </w:p>
          <w:p w:rsidR="008E5E18" w:rsidRPr="006D7071" w:rsidRDefault="008E5E18" w:rsidP="00B070C2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Tree cleaning near trails</w:t>
            </w:r>
            <w:del w:id="25" w:author="David" w:date="2019-12-03T18:42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-</w:delText>
              </w:r>
            </w:del>
            <w:ins w:id="26" w:author="David" w:date="2019-12-03T18:42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/</w:t>
              </w:r>
            </w:ins>
            <w:del w:id="27" w:author="David" w:date="2019-12-03T18:42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path </w:delText>
              </w:r>
            </w:del>
            <w:ins w:id="28" w:author="David" w:date="2019-12-03T18:42:00Z"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pat</w:t>
              </w:r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hs</w:t>
              </w:r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(2009-2010)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Afforestation of the upper areas of the Genil River basin (1942)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Tree cleaning (2006 - 2007) near our study site (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La Hortichuela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)</w:t>
            </w:r>
          </w:p>
          <w:p w:rsidR="008E5E18" w:rsidRPr="006D7071" w:rsidRDefault="008E5E18" w:rsidP="00B070C2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del w:id="29" w:author="David" w:date="2019-12-03T18:42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Punctual </w:delText>
              </w:r>
            </w:del>
            <w:ins w:id="30" w:author="David" w:date="2019-12-03T18:42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Scattered</w:t>
              </w:r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afforestation (creation of small</w:t>
            </w:r>
            <w:ins w:id="31" w:author="David" w:date="2019-12-03T18:43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,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del w:id="32" w:author="David" w:date="2019-12-03T18:43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dispersal </w:delText>
              </w:r>
            </w:del>
            <w:ins w:id="33" w:author="David" w:date="2019-12-03T18:43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scattered</w:t>
              </w:r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islands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of oaks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) (2008)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8165FB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sz w:val="16"/>
                <w:szCs w:val="16"/>
              </w:rPr>
              <w:t>Bo</w:t>
            </w:r>
            <w:r w:rsidR="002829EB">
              <w:rPr>
                <w:sz w:val="16"/>
                <w:szCs w:val="16"/>
              </w:rPr>
              <w:t>net and others (2016); Moreno-Llorca</w:t>
            </w:r>
            <w:r w:rsidRPr="006D7071">
              <w:rPr>
                <w:sz w:val="16"/>
                <w:szCs w:val="16"/>
              </w:rPr>
              <w:t xml:space="preserve"> and others (2016); J. Navarro and F.J. Cano-Manuel </w:t>
            </w:r>
            <w:r w:rsidRPr="006D7071">
              <w:rPr>
                <w:i/>
                <w:sz w:val="16"/>
                <w:szCs w:val="16"/>
              </w:rPr>
              <w:t>personal communications</w:t>
            </w:r>
            <w:r w:rsidR="008165FB">
              <w:rPr>
                <w:i/>
                <w:sz w:val="16"/>
                <w:szCs w:val="16"/>
              </w:rPr>
              <w:t xml:space="preserve">; </w:t>
            </w:r>
            <w:r w:rsidR="008165FB">
              <w:rPr>
                <w:sz w:val="16"/>
                <w:szCs w:val="16"/>
              </w:rPr>
              <w:t>Romero-Zurbano (1909)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Forest structure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B070C2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Inventories of trees made by the Spanish Navy during the second half of 18th century: </w:t>
            </w:r>
            <w:ins w:id="34" w:author="David" w:date="2019-12-03T18:44:00Z"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</w:t>
              </w:r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,</w:t>
              </w:r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010</w:t>
              </w:r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,</w:t>
              </w:r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200</w:t>
              </w:r>
            </w:ins>
            <w:ins w:id="35" w:author="David" w:date="2019-12-03T18:45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new trees</w:t>
              </w:r>
            </w:ins>
            <w:del w:id="36" w:author="David" w:date="2019-12-03T18:46:00Z">
              <w:r w:rsidRPr="006D7071" w:rsidDel="00B070C2">
                <w:rPr>
                  <w:rFonts w:ascii="Arial" w:eastAsia="Arial" w:hAnsi="Arial" w:cs="Arial"/>
                  <w:i/>
                  <w:color w:val="111111"/>
                  <w:sz w:val="16"/>
                  <w:szCs w:val="16"/>
                </w:rPr>
                <w:delText>new trees</w:delText>
              </w:r>
            </w:del>
            <w:del w:id="37" w:author="David" w:date="2019-12-03T18:45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,</w:delText>
              </w:r>
            </w:del>
            <w:del w:id="38" w:author="David" w:date="2019-12-03T18:44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 2 010 200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; </w:t>
            </w:r>
            <w:ins w:id="39" w:author="David" w:date="2019-12-03T18:45:00Z"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10</w:t>
              </w:r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,</w:t>
              </w:r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791</w:t>
              </w:r>
            </w:ins>
            <w:ins w:id="40" w:author="David" w:date="2019-12-03T18:46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growing trees</w:t>
              </w:r>
            </w:ins>
            <w:ins w:id="41" w:author="David" w:date="2019-12-03T18:45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del w:id="42" w:author="David" w:date="2019-12-03T18:46:00Z">
              <w:r w:rsidRPr="006D7071" w:rsidDel="00B070C2">
                <w:rPr>
                  <w:rFonts w:ascii="Arial" w:eastAsia="Arial" w:hAnsi="Arial" w:cs="Arial"/>
                  <w:i/>
                  <w:color w:val="111111"/>
                  <w:sz w:val="16"/>
                  <w:szCs w:val="16"/>
                </w:rPr>
                <w:delText>growing trees</w:delText>
              </w:r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,</w:delText>
              </w:r>
            </w:del>
            <w:del w:id="43" w:author="David" w:date="2019-12-03T18:45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 </w:delText>
              </w:r>
            </w:del>
            <w:del w:id="44" w:author="David" w:date="2019-12-03T18:44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10 </w:delText>
              </w:r>
            </w:del>
            <w:del w:id="45" w:author="David" w:date="2019-12-03T18:45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791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. For </w:t>
            </w:r>
            <w:ins w:id="46" w:author="David" w:date="2019-12-03T18:45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the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Cáñar site</w:t>
            </w:r>
            <w:ins w:id="47" w:author="David" w:date="2019-12-03T18:45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,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more than </w:t>
            </w:r>
            <w:del w:id="48" w:author="David" w:date="2019-12-03T18:45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two millions of </w:delText>
              </w:r>
            </w:del>
            <w:ins w:id="49" w:author="David" w:date="2019-12-03T18:45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2,000,000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trees were reported, most of them</w:t>
            </w:r>
            <w:ins w:id="50" w:author="David" w:date="2019-12-03T18:46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new</w:t>
              </w:r>
            </w:ins>
            <w:del w:id="51" w:author="David" w:date="2019-12-03T18:46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 </w:delText>
              </w:r>
              <w:r w:rsidRPr="006D7071" w:rsidDel="00B070C2">
                <w:rPr>
                  <w:rFonts w:ascii="Arial" w:eastAsia="Arial" w:hAnsi="Arial" w:cs="Arial"/>
                  <w:i/>
                  <w:color w:val="111111"/>
                  <w:sz w:val="16"/>
                  <w:szCs w:val="16"/>
                </w:rPr>
                <w:delText>news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, and no</w:t>
            </w:r>
            <w:ins w:id="52" w:author="David" w:date="2019-12-03T18:46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old</w:t>
              </w:r>
            </w:ins>
            <w:del w:id="53" w:author="David" w:date="2019-12-03T18:46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 </w:delText>
              </w:r>
              <w:r w:rsidRPr="006D7071" w:rsidDel="00B070C2">
                <w:rPr>
                  <w:rFonts w:ascii="Arial" w:eastAsia="Arial" w:hAnsi="Arial" w:cs="Arial"/>
                  <w:i/>
                  <w:color w:val="111111"/>
                  <w:sz w:val="16"/>
                  <w:szCs w:val="16"/>
                </w:rPr>
                <w:delText>old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trees were counted, suggesting recent </w:t>
            </w:r>
            <w:del w:id="54" w:author="David" w:date="2019-12-03T18:46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wood </w:delText>
              </w:r>
            </w:del>
            <w:ins w:id="55" w:author="David" w:date="2019-12-03T18:46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tree</w:t>
              </w:r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felling</w:t>
            </w:r>
            <w:ins w:id="56" w:author="David" w:date="2019-12-03T18:46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.</w:t>
              </w:r>
            </w:ins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Inventories of trees made by the Spanish Navy during the second half of 18th century: </w:t>
            </w:r>
            <w:del w:id="57" w:author="David" w:date="2019-12-03T18:47:00Z">
              <w:r w:rsidRPr="006D7071" w:rsidDel="00B070C2">
                <w:rPr>
                  <w:rFonts w:ascii="Arial" w:eastAsia="Arial" w:hAnsi="Arial" w:cs="Arial"/>
                  <w:i/>
                  <w:color w:val="111111"/>
                  <w:sz w:val="16"/>
                  <w:szCs w:val="16"/>
                </w:rPr>
                <w:delText>new trees</w:delText>
              </w:r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, 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639 550</w:t>
            </w:r>
            <w:ins w:id="58" w:author="David" w:date="2019-12-03T18:47:00Z">
              <w:r w:rsidR="00B070C2" w:rsidRPr="006D7071">
                <w:rPr>
                  <w:rFonts w:ascii="Arial" w:eastAsia="Arial" w:hAnsi="Arial" w:cs="Arial"/>
                  <w:i/>
                  <w:color w:val="111111"/>
                  <w:sz w:val="16"/>
                  <w:szCs w:val="16"/>
                </w:rPr>
                <w:t xml:space="preserve"> </w:t>
              </w:r>
              <w:r w:rsidR="00B070C2" w:rsidRP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new trees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; </w:t>
            </w:r>
            <w:del w:id="59" w:author="David" w:date="2019-12-03T18:47:00Z">
              <w:r w:rsidRPr="006D7071" w:rsidDel="00B070C2">
                <w:rPr>
                  <w:rFonts w:ascii="Arial" w:eastAsia="Arial" w:hAnsi="Arial" w:cs="Arial"/>
                  <w:i/>
                  <w:color w:val="111111"/>
                  <w:sz w:val="16"/>
                  <w:szCs w:val="16"/>
                </w:rPr>
                <w:delText>growing trees</w:delText>
              </w:r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, 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56 700</w:t>
            </w:r>
            <w:ins w:id="60" w:author="David" w:date="2019-12-03T18:47:00Z">
              <w:r w:rsidR="00B070C2" w:rsidRPr="006D7071">
                <w:rPr>
                  <w:rFonts w:ascii="Arial" w:eastAsia="Arial" w:hAnsi="Arial" w:cs="Arial"/>
                  <w:i/>
                  <w:color w:val="111111"/>
                  <w:sz w:val="16"/>
                  <w:szCs w:val="16"/>
                </w:rPr>
                <w:t xml:space="preserve"> </w:t>
              </w:r>
              <w:r w:rsidR="00B070C2" w:rsidRP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growing trees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;</w:t>
            </w:r>
            <w:ins w:id="61" w:author="David" w:date="2019-12-03T18:47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220 old trees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del w:id="62" w:author="David" w:date="2019-12-03T18:48:00Z">
              <w:r w:rsidRPr="006D7071" w:rsidDel="00B070C2">
                <w:rPr>
                  <w:rFonts w:ascii="Arial" w:eastAsia="Arial" w:hAnsi="Arial" w:cs="Arial"/>
                  <w:i/>
                  <w:color w:val="111111"/>
                  <w:sz w:val="16"/>
                  <w:szCs w:val="16"/>
                </w:rPr>
                <w:delText>old trees</w:delText>
              </w:r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, 220</w:delText>
              </w:r>
            </w:del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sz w:val="16"/>
                <w:szCs w:val="16"/>
              </w:rPr>
              <w:t>Cruz (1991); Wing (2015)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Fires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Several small fires. </w:t>
            </w:r>
          </w:p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1979: 44 Has o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f Pyrenean oak forests (near "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Casa Forestal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")</w:t>
            </w:r>
          </w:p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1984: 189 Has of Pine plantations and Holm oak forests ("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El Jaral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")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1994: 65 Has of Pine plantation ("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Puente Palo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") 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Not recorded in the area since 1975 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8E5E18" w:rsidRDefault="008E5E18" w:rsidP="00773B83">
            <w:pPr>
              <w:spacing w:before="40" w:after="40" w:line="276" w:lineRule="auto"/>
              <w:ind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Bonet and others (2014); Moreno-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Llorca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others (2016); </w:t>
            </w:r>
            <w:r w:rsidR="00773B83">
              <w:rPr>
                <w:rFonts w:ascii="Arial" w:eastAsia="Arial" w:hAnsi="Arial" w:cs="Arial"/>
                <w:color w:val="111111"/>
                <w:sz w:val="16"/>
                <w:szCs w:val="16"/>
              </w:rPr>
              <w:t>CMA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(2018)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2829EB" w:rsidP="006D7071">
            <w:pPr>
              <w:spacing w:before="40" w:after="40" w:line="276" w:lineRule="auto"/>
              <w:ind w:left="100" w:right="100"/>
              <w:jc w:val="right"/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Fruit production (acorns)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00341A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del w:id="63" w:author="David" w:date="2019-12-03T18:48:00Z">
              <w:r w:rsidRPr="006D7071" w:rsidDel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Ancient </w:delText>
              </w:r>
            </w:del>
            <w:ins w:id="64" w:author="David" w:date="2019-12-03T18:48:00Z">
              <w:r w:rsidR="00B070C2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Old</w:t>
              </w:r>
              <w:r w:rsidR="00B070C2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references </w:t>
            </w:r>
            <w:ins w:id="65" w:author="David" w:date="2019-12-03T18:48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have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indicated traditional </w:t>
            </w:r>
            <w:del w:id="66" w:author="David" w:date="2019-12-03T18:49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exploitation of 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acorn </w:t>
            </w:r>
            <w:del w:id="67" w:author="David" w:date="2019-12-03T18:49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resources</w:delText>
              </w:r>
            </w:del>
            <w:ins w:id="68" w:author="David" w:date="2019-12-03T18:49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gathering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. Auctions of public forests to collect acorns (1927; 1954)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Catastro (1752); Mesa-Torres (2009); Bonet and others (2014)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Wood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8E5E18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Traditional charcoal ("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carboneo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")</w:t>
            </w:r>
            <w:ins w:id="69" w:author="David" w:date="2019-12-03T18:49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making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and firewood </w:t>
            </w:r>
            <w:del w:id="70" w:author="David" w:date="2019-12-03T18:49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extraction activities</w:delText>
              </w:r>
            </w:del>
            <w:ins w:id="71" w:author="David" w:date="2019-12-03T18:49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cutting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del w:id="72" w:author="David" w:date="2019-12-04T12:07:00Z">
              <w:r w:rsidRPr="006D7071" w:rsidDel="001E256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through </w:delText>
              </w:r>
            </w:del>
            <w:ins w:id="73" w:author="David" w:date="2019-12-04T12:07:00Z">
              <w:r w:rsidR="001E256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throug</w:t>
              </w:r>
              <w:r w:rsidR="001E256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hout</w:t>
              </w:r>
              <w:r w:rsidR="001E256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history. Several references </w:t>
            </w:r>
            <w:ins w:id="74" w:author="David" w:date="2019-12-03T18:49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have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indicated </w:t>
            </w:r>
            <w:del w:id="75" w:author="David" w:date="2019-12-03T18:49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the 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firewood </w:t>
            </w:r>
            <w:del w:id="76" w:author="David" w:date="2019-12-03T18:50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activity of</w:delText>
              </w:r>
            </w:del>
            <w:ins w:id="77" w:author="David" w:date="2019-12-03T18:50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collection at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this site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at least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since 1572. </w:t>
            </w:r>
          </w:p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At the beginning of the last century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(1900s)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, 3 - 4 woodcutters collected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firewood from Pyrenean forests d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i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ly.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00341A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Some references of </w:t>
            </w:r>
            <w:del w:id="78" w:author="David" w:date="2019-12-03T18:50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extraction </w:delText>
              </w:r>
            </w:del>
            <w:ins w:id="79" w:author="David" w:date="2019-12-03T18:50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wood removal</w:t>
              </w:r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del w:id="80" w:author="David" w:date="2019-12-03T18:50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activities 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for subsistence (1826; 1847). Massive logging during the first decades of 20th century.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As a result, s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everal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old photos show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areas without trees where </w:t>
            </w:r>
            <w:del w:id="81" w:author="David" w:date="2019-12-03T18:50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there are 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oak forests </w:t>
            </w:r>
            <w:ins w:id="82" w:author="David" w:date="2019-12-03T18:50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stand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today (1925; 1932)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Catastro (1752); López (1776); Madoz (1846); Titos Martínez (1997); Ferrer (1999); </w:t>
            </w:r>
            <w:r w:rsidR="008165FB" w:rsidRPr="008165FB">
              <w:rPr>
                <w:rFonts w:ascii="Arial" w:eastAsia="Arial" w:hAnsi="Arial" w:cs="Arial"/>
                <w:color w:val="111111"/>
                <w:sz w:val="16"/>
                <w:szCs w:val="16"/>
              </w:rPr>
              <w:t>Jiménez-Serrano and Serrano-Gutiérrez (2004)</w:t>
            </w:r>
            <w:r w:rsidR="008165F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;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Mesa-Torres (2009); Bonet and others (2014)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Mining activities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del w:id="83" w:author="David" w:date="2019-12-03T18:51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Not </w:delText>
              </w:r>
            </w:del>
            <w:ins w:id="84" w:author="David" w:date="2019-12-03T18:51:00Z"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</w:t>
              </w:r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o</w:t>
              </w:r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mining </w:t>
            </w:r>
            <w:del w:id="85" w:author="David" w:date="2019-12-03T18:51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activity 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in the area, only </w:t>
            </w:r>
            <w:del w:id="86" w:author="David" w:date="2019-12-03T18:51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punctual </w:delText>
              </w:r>
            </w:del>
            <w:ins w:id="87" w:author="David" w:date="2019-12-03T18:51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scattered private</w:t>
              </w:r>
            </w:ins>
            <w:del w:id="88" w:author="David" w:date="2019-12-03T18:51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particular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excavations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2829EB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del w:id="89" w:author="David" w:date="2019-12-03T18:52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Intermittently</w:delText>
              </w:r>
              <w:r w:rsidR="008E5E18"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 </w:delText>
              </w:r>
            </w:del>
            <w:ins w:id="90" w:author="David" w:date="2019-12-03T18:52:00Z"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Intermitte</w:t>
              </w:r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nt</w:t>
              </w:r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exploitation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del w:id="91" w:author="David" w:date="2019-12-03T18:52:00Z">
              <w:r w:rsidR="008E5E18"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through </w:delText>
              </w:r>
            </w:del>
            <w:ins w:id="92" w:author="David" w:date="2019-12-03T18:52:00Z"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throug</w:t>
              </w:r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hout</w:t>
              </w:r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history. Historical documents indicated two periods of intense mining</w:t>
            </w:r>
            <w:del w:id="93" w:author="David" w:date="2019-12-03T18:52:00Z">
              <w:r w:rsidR="008E5E18"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 activity</w:delText>
              </w:r>
            </w:del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: the second half of the 19th century after the publication of detailed mineralogical reports and during the first decades of the </w:t>
            </w:r>
            <w:del w:id="94" w:author="David" w:date="2019-12-03T18:52:00Z">
              <w:r w:rsidR="008E5E18"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twentieth </w:delText>
              </w:r>
            </w:del>
            <w:ins w:id="95" w:author="David" w:date="2019-12-03T18:52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20th</w:t>
              </w:r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century until 1960, which is the last year </w:t>
            </w:r>
            <w:del w:id="96" w:author="David" w:date="2019-12-03T18:53:00Z">
              <w:r w:rsidR="008E5E18"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in which there is</w:delText>
              </w:r>
            </w:del>
            <w:ins w:id="97" w:author="David" w:date="2019-12-03T18:53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with</w:t>
              </w:r>
            </w:ins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evidence of </w:t>
            </w:r>
            <w:del w:id="98" w:author="David" w:date="2019-12-03T18:53:00Z">
              <w:r w:rsidR="008E5E18"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the existence of </w:delText>
              </w:r>
            </w:del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mining</w:t>
            </w:r>
            <w:del w:id="99" w:author="David" w:date="2019-12-03T18:53:00Z">
              <w:r w:rsidR="008E5E18"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 activity</w:delText>
              </w:r>
            </w:del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. </w:t>
            </w:r>
            <w:del w:id="100" w:author="David" w:date="2019-12-03T18:53:00Z">
              <w:r w:rsidR="008E5E18"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Evidences </w:delText>
              </w:r>
            </w:del>
            <w:ins w:id="101" w:author="David" w:date="2019-12-03T18:53:00Z"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Evidenc</w:t>
              </w:r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e</w:t>
              </w:r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of </w:t>
            </w:r>
            <w:del w:id="102" w:author="David" w:date="2019-12-03T18:53:00Z">
              <w:r w:rsidR="008E5E18"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existence of </w:delText>
              </w:r>
            </w:del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several furnaces to melt minerals (Cooper) 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Maestre (1852); Maestre (1858); Titos (1990); </w:t>
            </w:r>
            <w:r w:rsidR="00773B83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Arnedo (2007);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Mesa-Torres (2009) 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Quarries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2829EB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Exploitation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of </w:t>
            </w:r>
            <w:del w:id="103" w:author="David" w:date="2019-12-03T18:53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serpentines</w:delText>
              </w:r>
              <w:r w:rsidR="008E5E18"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 </w:delText>
              </w:r>
            </w:del>
            <w:ins w:id="104" w:author="David" w:date="2019-12-03T18:53:00Z"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serpentin</w:t>
              </w:r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e</w:t>
              </w:r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quarries from </w:t>
            </w:r>
            <w:ins w:id="105" w:author="David" w:date="2019-12-03T18:53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the </w:t>
              </w:r>
            </w:ins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16th to 19th century (</w:t>
            </w:r>
            <w:r w:rsidR="008E5E18"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Jaspe Verde</w:t>
            </w:r>
            <w:r w:rsidR="008E5E18"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)</w:t>
            </w:r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Navarro and others (2014)</w:t>
            </w:r>
          </w:p>
        </w:tc>
      </w:tr>
      <w:tr w:rsidR="008E5E18" w:rsidRPr="006D7071" w:rsidTr="008165FB">
        <w:trPr>
          <w:cantSplit/>
          <w:trHeight w:val="276"/>
          <w:jc w:val="center"/>
        </w:trPr>
        <w:tc>
          <w:tcPr>
            <w:tcW w:w="1230" w:type="dxa"/>
            <w:tcBorders>
              <w:top w:val="single" w:sz="8" w:space="0" w:color="BEBEBE"/>
              <w:left w:val="single" w:sz="12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jc w:val="right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lastRenderedPageBreak/>
              <w:t>Traditional irrigation channel</w:t>
            </w:r>
          </w:p>
        </w:tc>
        <w:tc>
          <w:tcPr>
            <w:tcW w:w="368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del w:id="106" w:author="David" w:date="2019-12-03T18:51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There is a</w:delText>
              </w:r>
            </w:del>
            <w:ins w:id="107" w:author="David" w:date="2019-12-03T18:51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An irrigation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del w:id="108" w:author="David" w:date="2019-12-03T18:51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ditch </w:delText>
              </w:r>
            </w:del>
            <w:ins w:id="109" w:author="David" w:date="2019-12-03T18:51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channel</w:t>
              </w:r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(“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Acequia de la Era Alta”)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ins w:id="110" w:author="David" w:date="2019-12-03T18:52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is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located uphill </w:t>
            </w:r>
            <w:ins w:id="111" w:author="David" w:date="2019-12-03T18:52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of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the CA-High site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</w:t>
            </w:r>
            <w:r w:rsidR="002829EB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 xml:space="preserve">i.e.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&gt;2000 m)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, whi</w:t>
            </w:r>
            <w:r w:rsidR="007D6C1B">
              <w:rPr>
                <w:rFonts w:ascii="Arial" w:eastAsia="Arial" w:hAnsi="Arial" w:cs="Arial"/>
                <w:color w:val="111111"/>
                <w:sz w:val="16"/>
                <w:szCs w:val="16"/>
              </w:rPr>
              <w:t>ch function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>ed</w:t>
            </w:r>
            <w:r w:rsidR="007D6C1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from March to June</w:t>
            </w:r>
          </w:p>
        </w:tc>
        <w:tc>
          <w:tcPr>
            <w:tcW w:w="350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00341A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Several historical irrigation channels, </w:t>
            </w:r>
            <w:del w:id="112" w:author="David" w:date="2019-12-04T12:09:00Z">
              <w:r w:rsidRPr="006D7071" w:rsidDel="001E256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>know</w:delText>
              </w:r>
            </w:del>
            <w:ins w:id="113" w:author="David" w:date="2019-12-04T12:09:00Z">
              <w:r w:rsidR="001E256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known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as </w:t>
            </w:r>
            <w:r w:rsidRPr="006D7071"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acequias de careo</w:t>
            </w:r>
            <w:r w:rsidR="007D6C1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, </w:t>
            </w:r>
            <w:del w:id="114" w:author="David" w:date="2019-12-03T18:54:00Z">
              <w:r w:rsidR="007D6C1B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that </w:delText>
              </w:r>
            </w:del>
            <w:r w:rsidR="007D6C1B">
              <w:rPr>
                <w:rFonts w:ascii="Arial" w:eastAsia="Arial" w:hAnsi="Arial" w:cs="Arial"/>
                <w:color w:val="111111"/>
                <w:sz w:val="16"/>
                <w:szCs w:val="16"/>
              </w:rPr>
              <w:t>were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used since 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the </w:t>
            </w: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Middle </w:t>
            </w:r>
            <w:del w:id="115" w:author="David" w:date="2019-12-03T18:54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Age </w:delText>
              </w:r>
            </w:del>
            <w:ins w:id="116" w:author="David" w:date="2019-12-03T18:54:00Z"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Ag</w:t>
              </w:r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es</w:t>
              </w:r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to </w:t>
            </w:r>
            <w:del w:id="117" w:author="David" w:date="2019-12-03T18:54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cultivated </w:delText>
              </w:r>
            </w:del>
            <w:ins w:id="118" w:author="David" w:date="2019-12-03T18:54:00Z"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cultivat</w:t>
              </w:r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e</w:t>
              </w:r>
              <w:r w:rsidR="0000341A" w:rsidRPr="006D707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 </w:t>
              </w:r>
            </w:ins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these valleys. Most </w:t>
            </w:r>
            <w:del w:id="119" w:author="David" w:date="2019-12-03T18:54:00Z">
              <w:r w:rsidRPr="006D7071" w:rsidDel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delText xml:space="preserve">of them </w:delText>
              </w:r>
            </w:del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are abandoned and deteriorated</w:t>
            </w:r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, probably at least since </w:t>
            </w:r>
            <w:ins w:id="120" w:author="David" w:date="2019-12-03T18:54:00Z">
              <w:r w:rsidR="0000341A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the </w:t>
              </w:r>
            </w:ins>
            <w:r w:rsidR="002829EB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1960s. </w:t>
            </w:r>
            <w:bookmarkStart w:id="121" w:name="_GoBack"/>
            <w:bookmarkEnd w:id="121"/>
          </w:p>
        </w:tc>
        <w:tc>
          <w:tcPr>
            <w:tcW w:w="216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5E18" w:rsidRPr="006D7071" w:rsidRDefault="008E5E18" w:rsidP="006D7071">
            <w:pPr>
              <w:spacing w:before="40" w:after="40" w:line="276" w:lineRule="auto"/>
              <w:ind w:left="100" w:right="100"/>
              <w:rPr>
                <w:sz w:val="16"/>
                <w:szCs w:val="16"/>
              </w:rPr>
            </w:pPr>
            <w:r w:rsidRPr="006D7071">
              <w:rPr>
                <w:rFonts w:ascii="Arial" w:eastAsia="Arial" w:hAnsi="Arial" w:cs="Arial"/>
                <w:color w:val="111111"/>
                <w:sz w:val="16"/>
                <w:szCs w:val="16"/>
              </w:rPr>
              <w:t>Martín-Civantos (2014); Martín-Montañés and others (2015); Ruiz-Ruiz (2017)</w:t>
            </w:r>
          </w:p>
        </w:tc>
      </w:tr>
    </w:tbl>
    <w:p w:rsidR="00773B83" w:rsidRPr="008165FB" w:rsidRDefault="00773B83" w:rsidP="005048ED">
      <w:pPr>
        <w:pStyle w:val="Bibliografa"/>
        <w:ind w:left="0" w:firstLine="0"/>
        <w:rPr>
          <w:b/>
          <w:sz w:val="20"/>
          <w:szCs w:val="20"/>
        </w:rPr>
      </w:pPr>
      <w:bookmarkStart w:id="122" w:name="ref-Bonet2016obsnev_forest"/>
      <w:bookmarkStart w:id="123" w:name="refs"/>
    </w:p>
    <w:p w:rsidR="00773B83" w:rsidRPr="008165FB" w:rsidRDefault="00D47383" w:rsidP="002829EB">
      <w:pPr>
        <w:spacing w:before="0" w:after="200" w:line="240" w:lineRule="auto"/>
        <w:outlineLvl w:val="0"/>
        <w:rPr>
          <w:b/>
          <w:sz w:val="20"/>
          <w:szCs w:val="20"/>
        </w:rPr>
      </w:pPr>
      <w:r w:rsidRPr="008165FB">
        <w:rPr>
          <w:b/>
          <w:sz w:val="20"/>
          <w:szCs w:val="20"/>
        </w:rPr>
        <w:t>References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bookmarkStart w:id="124" w:name="ref-Arnedo2007"/>
      <w:r w:rsidRPr="008165FB">
        <w:rPr>
          <w:sz w:val="20"/>
          <w:szCs w:val="20"/>
        </w:rPr>
        <w:t>Arnedo R. 2007. Historia de Güéjar Sierra, de mora a cristiana. Ayuntamiento de Güéjar Sierra</w:t>
      </w:r>
    </w:p>
    <w:bookmarkEnd w:id="124"/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Bonet F, Aspizua R, Navarro J. 2016. History of Sierra Nevada forest management: Implications for adaptation to global change. In: Zamora R, Pérez-Luque A, Bonet F, Barea-Azcón J, Aspizua R, editors. Global change impacts in Sierra Nevada: Challenges for conservation. Consejería de Medio Ambiente y Ordenación del Territorio. Junta de Andalucía. pp 153–6.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Bonet FJ, Moreno-</w:t>
      </w:r>
      <w:r w:rsidR="002829EB">
        <w:rPr>
          <w:sz w:val="20"/>
          <w:szCs w:val="20"/>
        </w:rPr>
        <w:t>Llorca</w:t>
      </w:r>
      <w:r w:rsidRPr="008165FB">
        <w:rPr>
          <w:sz w:val="20"/>
          <w:szCs w:val="20"/>
        </w:rPr>
        <w:t xml:space="preserve"> RA, Pérez-Luque AJ, Pérez-Pérez R, Zamora R. 2014. Estudio de cambios de la biodiversidad a través de talleres de participación ciudadana. In: XII Congreso Nacional de Medio Ambiente (CONAMA 2014). Madrid, Spain </w:t>
      </w:r>
      <w:hyperlink r:id="rId7">
        <w:r w:rsidRPr="008165FB">
          <w:rPr>
            <w:rStyle w:val="Hipervnculo"/>
            <w:sz w:val="20"/>
            <w:szCs w:val="20"/>
          </w:rPr>
          <w:t>http://www.conama11.vsf.es/conama10/download/files/conama2014/CT%202014/1896711638.pdf</w:t>
        </w:r>
      </w:hyperlink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 xml:space="preserve">Calatrava J, Sayadi S. 2019. Evolution of farming systems in the mediterranean high mountain: The case of the Alpujarra Alta (Spain). Sustainability 11:704. </w:t>
      </w:r>
      <w:hyperlink r:id="rId8">
        <w:r w:rsidRPr="008165FB">
          <w:rPr>
            <w:rStyle w:val="Hipervnculo"/>
            <w:sz w:val="20"/>
            <w:szCs w:val="20"/>
          </w:rPr>
          <w:t>https://doi.org/10.3390/su11030704</w:t>
        </w:r>
      </w:hyperlink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 xml:space="preserve">Catastro. 1752. Respuestas Generales del Catastro del Marqués de la Ensenada. </w:t>
      </w:r>
      <w:hyperlink r:id="rId9">
        <w:r w:rsidRPr="008165FB">
          <w:rPr>
            <w:rStyle w:val="Hipervnculo"/>
            <w:sz w:val="20"/>
            <w:szCs w:val="20"/>
          </w:rPr>
          <w:t>http://pares.mcu.es/Catastro/</w:t>
        </w:r>
      </w:hyperlink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 xml:space="preserve">CMA, Consejería de Medio Ambiente. Junta de Andalucía. 2018. Áreas recorridas por el fuego en Andalucía (1975-2017). </w:t>
      </w:r>
      <w:hyperlink r:id="rId10">
        <w:r w:rsidRPr="008165FB">
          <w:rPr>
            <w:rStyle w:val="Hipervnculo"/>
            <w:sz w:val="20"/>
            <w:szCs w:val="20"/>
          </w:rPr>
          <w:t>http://www.juntadeandalucia.es/medioambiente/site/rediam/menuitem.04dc44281e5d53cf8ca78ca731525ea0/?vgnextoid=0a380c29bd9bc310VgnVCM2000000624e50aRCRD&amp;vgnextchannel=6164fa937370f210VgnVCM1000001325e50aRCRD&amp;vgnextfmt=rediam&amp;lr=lang_es&amp;vgnextrefresh=1</w:t>
        </w:r>
      </w:hyperlink>
      <w:r w:rsidRPr="008165FB">
        <w:rPr>
          <w:sz w:val="20"/>
          <w:szCs w:val="20"/>
        </w:rPr>
        <w:t>. Last accessed 09/08/2018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Cruz M. 1991. Atlas historico-forestal de Andalucia: siglo XVIII. Granada: Universidad de Granada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Ferrer M. 1999. Libro de apeo y repartimiento de suertes de Guexar de la Sierra. Ayuntamiento de Güéjar Sierra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Jiménez-Olivencia Y, Porcel L, Caballero A. 2015. Medio siglo en la evolución de los paisajes naturales y agrarios de Sierra Nevada (España). Boletín de la Asociación de Geógrafos Españoles 68:205–32.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bookmarkStart w:id="125" w:name="ref-JimenezSerrano2004"/>
      <w:r w:rsidRPr="008165FB">
        <w:rPr>
          <w:sz w:val="20"/>
          <w:szCs w:val="20"/>
        </w:rPr>
        <w:t>Jiménez-Serrano B, Serrano-Gutiérrez J. 2004. El Catastro del Marqués de la Ensenada en el antiguo Reino de Granada.</w:t>
      </w:r>
    </w:p>
    <w:bookmarkEnd w:id="125"/>
    <w:p w:rsidR="00773B83" w:rsidRPr="008165FB" w:rsidRDefault="00773B83" w:rsidP="002829EB">
      <w:pPr>
        <w:pStyle w:val="Bibliografa"/>
        <w:outlineLvl w:val="0"/>
        <w:rPr>
          <w:sz w:val="20"/>
          <w:szCs w:val="20"/>
        </w:rPr>
      </w:pPr>
      <w:r w:rsidRPr="008165FB">
        <w:rPr>
          <w:sz w:val="20"/>
          <w:szCs w:val="20"/>
        </w:rPr>
        <w:t>López T. 1776. Diccionario Geográfico-Histórico. Don Quijote. Madrid, Spain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 xml:space="preserve">Madoz P. 1846. Diccionario geográfico-estadístico-histórico de España y sus posesiones de ultramar. Establecimiento tipográfico de P. Madoz y L. Sagasti </w:t>
      </w:r>
      <w:hyperlink r:id="rId11">
        <w:r w:rsidRPr="008165FB">
          <w:rPr>
            <w:rStyle w:val="Hipervnculo"/>
            <w:sz w:val="20"/>
            <w:szCs w:val="20"/>
          </w:rPr>
          <w:t>http://www.bibliotecavirtualdeandalucia.es/catalogo/es/consulta/registro.cmd?id=6353</w:t>
        </w:r>
      </w:hyperlink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lastRenderedPageBreak/>
        <w:t>Maestre A. 1852. Dictamen científico relativo a la explotación de varios criaderos metalíferos de Sierra Nevada por medio de galerías o socavones, dirigido a la Sociedad Minera Feliz Pensamiento. Revista Minera, Serie A III:683–94.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Maestre A. 1858. Memoria sobre los criaderos de mineral de Sierra Nevada en el término municipal de Güejar-Sierra, provincia de Granada. Boletín del Ministerio de Fomento XXVIII:371–7.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Martín-Civantos JM. 2014. Mountainous landscape domestication. Management of non-cultivated productive areas in Sierra Nevada (granada-almeria, Spain). European Journal of Post-Classical Archaeologies 4:99–130.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Martín-Montañés C, Ruiz-Constán A, Martín-Civantos JM, Herrero-Lantarón J, Rubio-Campos JC, Esteban-Álvarez A. 2015. Caracterización hidrogeológica de un sector de la cuenca del Río Chico en relación con la rehabilitación de la acequia de Barjas en Cáñar (Granada). In: Navarro A, López-Geta JA, Ramos G, Durán J, Carrasco F, Vadillo I, Jiménez P, editors. El agua en Andalucía. El agua clave medioambiental y socioeconómica. IX Simposio del Agua en Andalucía (SIAGA 2015). IGME, Madrid, Spain. pp 193–201.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Mesa-Torres M. 2009. Cáñar: Balcón de la Alpujarra. Fundación Caja General de Ahorros de Granada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Moreno-</w:t>
      </w:r>
      <w:r w:rsidR="002829EB">
        <w:rPr>
          <w:sz w:val="20"/>
          <w:szCs w:val="20"/>
        </w:rPr>
        <w:t>Llorca</w:t>
      </w:r>
      <w:r w:rsidRPr="008165FB">
        <w:rPr>
          <w:sz w:val="20"/>
          <w:szCs w:val="20"/>
        </w:rPr>
        <w:t xml:space="preserve"> R, Pérez-Luque A, Bonet F, R. Z. 2016. Historical analysis of socio-ecological changes in the municipality of Cáñar (Alpujarra, Sierra Nevada) over the last 5 centuries. In: Zamora R, Pérez-Luque A, Bonet F, Barea-Azcón J, Aspizua R, editors. Global change impacts in Sierra Nevada: Challenges for conservation. Consejería de Medio Ambiente y Ordenación del Territorio. Junta de Andalucía. pp 59–62.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 xml:space="preserve">Navarro R, Pereira D, Rodríguez-Navarro C, Sebastián-Pardo E. 2014. The Sierra Nevada serpentinites: the serpentinites most used in Spanish heritage buildings. Geological Society, London, Special Publications 407:101–8. </w:t>
      </w:r>
      <w:hyperlink r:id="rId12">
        <w:r w:rsidRPr="008165FB">
          <w:rPr>
            <w:rStyle w:val="Hipervnculo"/>
            <w:sz w:val="20"/>
            <w:szCs w:val="20"/>
          </w:rPr>
          <w:t>https://doi.org/10.1144/sp407.7</w:t>
        </w:r>
      </w:hyperlink>
    </w:p>
    <w:p w:rsidR="00773B83" w:rsidRPr="008165FB" w:rsidRDefault="00773B83" w:rsidP="00773B83">
      <w:pPr>
        <w:pStyle w:val="Bibliografa"/>
        <w:rPr>
          <w:sz w:val="20"/>
          <w:szCs w:val="20"/>
        </w:rPr>
      </w:pPr>
      <w:bookmarkStart w:id="126" w:name="ref-RomeroZurbano1909"/>
      <w:r w:rsidRPr="008165FB">
        <w:rPr>
          <w:sz w:val="20"/>
          <w:szCs w:val="20"/>
        </w:rPr>
        <w:t>Romero-Zurbano A. 1909. Reseña de los trabajos ejecutados en la 1ª sección de la Cuenca del Guadalfeo hasta fin del año 1908. Revista de Montes 772:201–7.</w:t>
      </w:r>
    </w:p>
    <w:bookmarkEnd w:id="126"/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 xml:space="preserve">Ruiz-Ruiz F. 2017. Gestión del agua y resiliencia en los sistemas de riego tradicionales. Una comparativa socioecológica entre los agroecosistemas del sureste español y los del centro de México. PhD Thesis. University of Granada. 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Titos M. 1990. Las minas de la Estrella. In: Titos M, editor. La aventura de Sierra-Nevada 1717-1915. Editorial Universidad de Granada. pp 226–36.</w:t>
      </w:r>
    </w:p>
    <w:p w:rsidR="00773B83" w:rsidRPr="008165FB" w:rsidRDefault="00773B83" w:rsidP="00773B83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Titos M. 1997. Pasar por Güéjar. Güejar-Sierra, Granada: Ayuntamiento de Güejar Sierra</w:t>
      </w:r>
    </w:p>
    <w:p w:rsidR="00773B83" w:rsidRPr="008165FB" w:rsidRDefault="00773B83" w:rsidP="002829EB">
      <w:pPr>
        <w:pStyle w:val="Bibliografa"/>
        <w:outlineLvl w:val="0"/>
        <w:rPr>
          <w:sz w:val="20"/>
          <w:szCs w:val="20"/>
        </w:rPr>
      </w:pPr>
      <w:r w:rsidRPr="008165FB">
        <w:rPr>
          <w:sz w:val="20"/>
          <w:szCs w:val="20"/>
        </w:rPr>
        <w:t xml:space="preserve">Wing JT. 2015. Roots of Empire. Brill </w:t>
      </w:r>
      <w:hyperlink r:id="rId13">
        <w:r w:rsidRPr="008165FB">
          <w:rPr>
            <w:rStyle w:val="Hipervnculo"/>
            <w:sz w:val="20"/>
            <w:szCs w:val="20"/>
          </w:rPr>
          <w:t>https://doi.org/10.1163/9789004261372</w:t>
        </w:r>
      </w:hyperlink>
    </w:p>
    <w:p w:rsidR="007415B9" w:rsidRPr="008165FB" w:rsidRDefault="00773B83" w:rsidP="008165FB">
      <w:pPr>
        <w:pStyle w:val="Bibliografa"/>
        <w:rPr>
          <w:sz w:val="20"/>
          <w:szCs w:val="20"/>
        </w:rPr>
      </w:pPr>
      <w:r w:rsidRPr="008165FB">
        <w:rPr>
          <w:sz w:val="20"/>
          <w:szCs w:val="20"/>
        </w:rPr>
        <w:t>Zoido F, Jiménez Olivencia Y, editors. 2015. Catálogo de Paisajes de la provincia de Granada. Centro de Estudios Paisaje y Territorio, Sevilla: Consejería de Medio Ambiente y Ordenación del Territorio. Junta de Andalucía</w:t>
      </w:r>
      <w:bookmarkEnd w:id="122"/>
      <w:bookmarkEnd w:id="123"/>
      <w:r w:rsidR="008165FB">
        <w:rPr>
          <w:sz w:val="20"/>
          <w:szCs w:val="20"/>
        </w:rPr>
        <w:t xml:space="preserve">. </w:t>
      </w:r>
    </w:p>
    <w:sectPr w:rsidR="007415B9" w:rsidRPr="008165FB" w:rsidSect="006D7071">
      <w:pgSz w:w="12240" w:h="15840"/>
      <w:pgMar w:top="851" w:right="1134" w:bottom="851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D0B" w:rsidRDefault="00805D0B">
      <w:pPr>
        <w:spacing w:before="0" w:after="0" w:line="240" w:lineRule="auto"/>
      </w:pPr>
      <w:r>
        <w:separator/>
      </w:r>
    </w:p>
  </w:endnote>
  <w:endnote w:type="continuationSeparator" w:id="0">
    <w:p w:rsidR="00805D0B" w:rsidRDefault="00805D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D0B" w:rsidRDefault="00805D0B">
      <w:r>
        <w:separator/>
      </w:r>
    </w:p>
  </w:footnote>
  <w:footnote w:type="continuationSeparator" w:id="0">
    <w:p w:rsidR="00805D0B" w:rsidRDefault="0080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1AE401"/>
    <w:multiLevelType w:val="multilevel"/>
    <w:tmpl w:val="269EF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2411065"/>
    <w:multiLevelType w:val="hybridMultilevel"/>
    <w:tmpl w:val="4D4E19B6"/>
    <w:lvl w:ilvl="0" w:tplc="7D4E87E2">
      <w:start w:val="1"/>
      <w:numFmt w:val="bullet"/>
      <w:lvlText w:val="-"/>
      <w:lvlJc w:val="left"/>
      <w:pPr>
        <w:ind w:left="46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stylePaneFormatFilter w:val="0004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0341A"/>
    <w:rsid w:val="00011C8B"/>
    <w:rsid w:val="001E256A"/>
    <w:rsid w:val="002829EB"/>
    <w:rsid w:val="00387A8A"/>
    <w:rsid w:val="004E29B3"/>
    <w:rsid w:val="005048ED"/>
    <w:rsid w:val="00590D07"/>
    <w:rsid w:val="006D7071"/>
    <w:rsid w:val="006E4181"/>
    <w:rsid w:val="007415B9"/>
    <w:rsid w:val="00773B83"/>
    <w:rsid w:val="00784D58"/>
    <w:rsid w:val="007D6C1B"/>
    <w:rsid w:val="00805D0B"/>
    <w:rsid w:val="008165FB"/>
    <w:rsid w:val="0082136C"/>
    <w:rsid w:val="008D6863"/>
    <w:rsid w:val="008E5E18"/>
    <w:rsid w:val="00B070C2"/>
    <w:rsid w:val="00B86B75"/>
    <w:rsid w:val="00BC48D5"/>
    <w:rsid w:val="00C36279"/>
    <w:rsid w:val="00D47383"/>
    <w:rsid w:val="00DA368D"/>
    <w:rsid w:val="00DB4C38"/>
    <w:rsid w:val="00DE0B47"/>
    <w:rsid w:val="00E315A3"/>
    <w:rsid w:val="00F529C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87A8A"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rsid w:val="00387A8A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rsid w:val="00387A8A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387A8A"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  <w:rsid w:val="00387A8A"/>
  </w:style>
  <w:style w:type="paragraph" w:customStyle="1" w:styleId="DefinitionTerm">
    <w:name w:val="Definition Term"/>
    <w:basedOn w:val="Normal"/>
    <w:next w:val="Definition"/>
    <w:rsid w:val="00387A8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87A8A"/>
  </w:style>
  <w:style w:type="paragraph" w:styleId="Textoindependiente">
    <w:name w:val="Body Text"/>
    <w:basedOn w:val="Normal"/>
    <w:link w:val="TextoindependienteCar"/>
    <w:rsid w:val="00387A8A"/>
    <w:pPr>
      <w:spacing w:after="120"/>
    </w:pPr>
  </w:style>
  <w:style w:type="paragraph" w:customStyle="1" w:styleId="TableCaption">
    <w:name w:val="Table Caption"/>
    <w:basedOn w:val="Normal"/>
    <w:rsid w:val="00387A8A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387A8A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  <w:rsid w:val="00387A8A"/>
  </w:style>
  <w:style w:type="character" w:customStyle="1" w:styleId="VerbatimChar">
    <w:name w:val="Verbatim Char"/>
    <w:basedOn w:val="BodyTextChar"/>
    <w:link w:val="SourceCode"/>
    <w:rsid w:val="00387A8A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387A8A"/>
    <w:rPr>
      <w:vertAlign w:val="superscript"/>
    </w:rPr>
  </w:style>
  <w:style w:type="character" w:customStyle="1" w:styleId="Link">
    <w:name w:val="Link"/>
    <w:basedOn w:val="BodyTextChar"/>
    <w:rsid w:val="00387A8A"/>
    <w:rPr>
      <w:color w:val="4F81BD" w:themeColor="accent1"/>
    </w:rPr>
  </w:style>
  <w:style w:type="paragraph" w:customStyle="1" w:styleId="SourceCode0">
    <w:name w:val="Source Code"/>
    <w:basedOn w:val="Normal"/>
    <w:rsid w:val="00387A8A"/>
    <w:pPr>
      <w:wordWrap w:val="0"/>
    </w:pPr>
  </w:style>
  <w:style w:type="character" w:customStyle="1" w:styleId="KeywordTok">
    <w:name w:val="KeywordTok"/>
    <w:basedOn w:val="VerbatimChar"/>
    <w:rsid w:val="00387A8A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87A8A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87A8A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387A8A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387A8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387A8A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387A8A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387A8A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387A8A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387A8A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387A8A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387A8A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387A8A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387A8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387A8A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387A8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sid w:val="00387A8A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sid w:val="00387A8A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sid w:val="00387A8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sid w:val="00387A8A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sid w:val="00387A8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sid w:val="00387A8A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sid w:val="00387A8A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sid w:val="00387A8A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independienteCar">
    <w:name w:val="Texto independiente Car"/>
    <w:basedOn w:val="Fuentedeprrafopredeter"/>
    <w:link w:val="Textoindependiente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387A8A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387A8A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387A8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87A8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387A8A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387A8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87A8A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387A8A"/>
    <w:rPr>
      <w:rFonts w:ascii="Consolas" w:hAnsi="Consolas"/>
      <w:b/>
      <w:i/>
      <w:color w:val="8F5902"/>
      <w:sz w:val="22"/>
      <w:shd w:val="clear" w:color="auto" w:fill="F8F8F8"/>
    </w:rPr>
  </w:style>
  <w:style w:type="paragraph" w:styleId="Prrafodelista">
    <w:name w:val="List Paragraph"/>
    <w:basedOn w:val="Normal"/>
    <w:rsid w:val="00DA368D"/>
    <w:pPr>
      <w:ind w:left="720"/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2829EB"/>
    <w:pPr>
      <w:spacing w:before="0" w:after="0" w:line="240" w:lineRule="auto"/>
    </w:pPr>
    <w:rPr>
      <w:rFonts w:ascii="Times New Roman" w:hAnsi="Times New Roman" w:cs="Times New Roman"/>
      <w:sz w:val="24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829EB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u11030704" TargetMode="External"/><Relationship Id="rId13" Type="http://schemas.openxmlformats.org/officeDocument/2006/relationships/hyperlink" Target="https://doi.org/10.1163/97890042613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ama11.vsf.es/conama10/download/files/conama2014/CT%202014/1896711638.pdf" TargetMode="External"/><Relationship Id="rId12" Type="http://schemas.openxmlformats.org/officeDocument/2006/relationships/hyperlink" Target="https://doi.org/10.1144/sp407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ibliotecavirtualdeandalucia.es/catalogo/es/consulta/registro.cmd?id=635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untadeandalucia.es/medioambiente/site/rediam/menuitem.04dc44281e5d53cf8ca78ca731525ea0/?vgnextoid=0a380c29bd9bc310VgnVCM2000000624e50aRCRD&amp;vgnextchannel=6164fa937370f210VgnVCM1000001325e50aRCRD&amp;vgnextfmt=rediam&amp;lr=lang_es&amp;vgnextrefres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res.mcu.es/Catastr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1686</Words>
  <Characters>9277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Ciencia reproducible: qué, por qué, cómo (include English title too)</vt:lpstr>
    </vt:vector>
  </TitlesOfParts>
  <Company>Microsoft</Company>
  <LinksUpToDate>false</LinksUpToDate>
  <CharactersWithSpaces>10942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ajpelu</dc:creator>
  <cp:lastModifiedBy>David</cp:lastModifiedBy>
  <cp:revision>5</cp:revision>
  <dcterms:created xsi:type="dcterms:W3CDTF">2019-12-03T17:39:00Z</dcterms:created>
  <dcterms:modified xsi:type="dcterms:W3CDTF">2019-12-04T11:09:00Z</dcterms:modified>
</cp:coreProperties>
</file>