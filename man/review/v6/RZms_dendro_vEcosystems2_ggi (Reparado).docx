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A7C2A" w14:textId="470B08A2" w:rsidR="009F6A80" w:rsidRDefault="007B14C4">
      <w:pPr>
        <w:pStyle w:val="Puesto"/>
        <w:jc w:val="center"/>
        <w:pPrChange w:id="0" w:author="Guillermo Gea Izquierdo" w:date="2019-08-19T10:03:00Z">
          <w:pPr>
            <w:pStyle w:val="Puesto"/>
          </w:pPr>
        </w:pPrChange>
      </w:pPr>
      <w:ins w:id="1" w:author="Guillermo Gea Izquierdo" w:date="2019-08-19T10:07:00Z">
        <w:r>
          <w:t>Oak r</w:t>
        </w:r>
      </w:ins>
      <w:ins w:id="2" w:author="Guillermo Gea Izquierdo" w:date="2019-08-19T10:06:00Z">
        <w:r>
          <w:t>esilience to drought and land-use show how t</w:t>
        </w:r>
      </w:ins>
      <w:ins w:id="3" w:author="Guillermo Gea Izquierdo" w:date="2019-08-19T10:04:00Z">
        <w:r w:rsidR="00471982">
          <w:t xml:space="preserve">he ecological </w:t>
        </w:r>
      </w:ins>
      <w:ins w:id="4" w:author="Guillermo Gea Izquierdo" w:date="2019-08-19T10:05:00Z">
        <w:r>
          <w:t>and</w:t>
        </w:r>
      </w:ins>
      <w:ins w:id="5" w:author="Guillermo Gea Izquierdo" w:date="2019-08-19T10:04:00Z">
        <w:r w:rsidR="00471982">
          <w:t xml:space="preserve"> geographical rear-edge</w:t>
        </w:r>
      </w:ins>
      <w:ins w:id="6" w:author="Guillermo Gea Izquierdo" w:date="2019-08-19T10:05:00Z">
        <w:r>
          <w:t>s do not necessarily meet</w:t>
        </w:r>
      </w:ins>
      <w:ins w:id="7" w:author="Guillermo Gea Izquierdo" w:date="2019-08-19T10:06:00Z">
        <w:r>
          <w:t xml:space="preserve"> today</w:t>
        </w:r>
      </w:ins>
      <w:ins w:id="8" w:author="Guillermo Gea Izquierdo" w:date="2019-08-19T10:04:00Z">
        <w:r w:rsidR="00471982">
          <w:t xml:space="preserve"> </w:t>
        </w:r>
      </w:ins>
      <w:del w:id="9" w:author="Guillermo Gea Izquierdo" w:date="2019-08-19T10:00:00Z">
        <w:r w:rsidR="00675DAB" w:rsidDel="00BB1864">
          <w:delText>R</w:delText>
        </w:r>
      </w:del>
      <w:del w:id="10" w:author="Guillermo Gea Izquierdo" w:date="2019-08-19T10:01:00Z">
        <w:r w:rsidR="00675DAB" w:rsidDel="00BB1864">
          <w:delText>elict</w:delText>
        </w:r>
      </w:del>
      <w:del w:id="11" w:author="Guillermo Gea Izquierdo" w:date="2019-08-19T10:03:00Z">
        <w:r w:rsidR="00675DAB" w:rsidDel="00BB1864">
          <w:delText xml:space="preserve"> deciduous oak</w:delText>
        </w:r>
      </w:del>
      <w:del w:id="12" w:author="Guillermo Gea Izquierdo" w:date="2019-08-19T10:01:00Z">
        <w:r w:rsidR="00675DAB" w:rsidDel="00BB1864">
          <w:delText>s</w:delText>
        </w:r>
      </w:del>
      <w:del w:id="13" w:author="Guillermo Gea Izquierdo" w:date="2019-08-19T10:03:00Z">
        <w:r w:rsidR="00675DAB" w:rsidDel="00BB1864">
          <w:delText xml:space="preserve"> </w:delText>
        </w:r>
      </w:del>
      <w:del w:id="14" w:author="Guillermo Gea Izquierdo" w:date="2019-08-19T10:01:00Z">
        <w:r w:rsidR="00675DAB" w:rsidDel="00BB1864">
          <w:delText xml:space="preserve">show high resilience to drought along a climatic gradient </w:delText>
        </w:r>
      </w:del>
      <w:del w:id="15" w:author="Guillermo Gea Izquierdo" w:date="2019-08-19T10:02:00Z">
        <w:r w:rsidR="00675DAB" w:rsidDel="00BB1864">
          <w:delText xml:space="preserve">in the rear-edge </w:delText>
        </w:r>
      </w:del>
      <w:del w:id="16" w:author="Guillermo Gea Izquierdo" w:date="2019-08-19T10:01:00Z">
        <w:r w:rsidR="00675DAB" w:rsidDel="00BB1864">
          <w:delText>despite strong</w:delText>
        </w:r>
      </w:del>
      <w:del w:id="17" w:author="Guillermo Gea Izquierdo" w:date="2019-08-19T10:02:00Z">
        <w:r w:rsidR="00675DAB" w:rsidDel="00BB1864">
          <w:delText xml:space="preserve"> land-use legacies</w:delText>
        </w:r>
      </w:del>
    </w:p>
    <w:p w14:paraId="4BFA3C69" w14:textId="77777777" w:rsidR="009F6A80" w:rsidRDefault="00675DAB">
      <w:pPr>
        <w:pStyle w:val="Ttulo2"/>
      </w:pPr>
      <w:bookmarkStart w:id="18" w:name="short-title"/>
      <w:r>
        <w:t>Short Title</w:t>
      </w:r>
      <w:bookmarkEnd w:id="18"/>
    </w:p>
    <w:p w14:paraId="59EC6A39" w14:textId="77878C60" w:rsidR="009F6A80" w:rsidRDefault="00675DAB">
      <w:r>
        <w:t>Relict oak</w:t>
      </w:r>
      <w:del w:id="19" w:author="Guillermo Gea Izquierdo" w:date="2019-08-19T10:26:00Z">
        <w:r w:rsidDel="00AF3DF7">
          <w:delText>s</w:delText>
        </w:r>
      </w:del>
      <w:r>
        <w:t xml:space="preserve"> resilience at the</w:t>
      </w:r>
      <w:del w:id="20" w:author="Guillermo Gea Izquierdo" w:date="2019-08-19T10:26:00Z">
        <w:r w:rsidDel="00AF3DF7">
          <w:delText>ir</w:delText>
        </w:r>
      </w:del>
      <w:r>
        <w:t xml:space="preserve"> rear-edge</w:t>
      </w:r>
    </w:p>
    <w:p w14:paraId="5DB403FE" w14:textId="77777777" w:rsidR="009F6A80" w:rsidRDefault="00675DAB">
      <w:pPr>
        <w:pStyle w:val="Ttulo2"/>
      </w:pPr>
      <w:bookmarkStart w:id="21" w:name="authors"/>
      <w:r>
        <w:t>Authors</w:t>
      </w:r>
      <w:bookmarkEnd w:id="21"/>
      <w:r w:rsidR="00C910DB">
        <w:rPr>
          <w:rStyle w:val="Refdenotaalpie"/>
        </w:rPr>
        <w:footnoteReference w:id="1"/>
      </w:r>
    </w:p>
    <w:p w14:paraId="5E0A07B4" w14:textId="77777777" w:rsidR="009F6A80" w:rsidRDefault="00675DAB">
      <w:pPr>
        <w:pStyle w:val="Textoindependiente"/>
      </w:pPr>
      <w:r>
        <w:t>A.J. Pérez-Luque</w:t>
      </w:r>
      <w:r>
        <w:rPr>
          <w:vertAlign w:val="superscript"/>
        </w:rPr>
        <w:t>1,2,a</w:t>
      </w:r>
      <w:r>
        <w:t>; G. Gea-Izquierdo</w:t>
      </w:r>
      <w:r>
        <w:rPr>
          <w:vertAlign w:val="superscript"/>
        </w:rPr>
        <w:t>3,b</w:t>
      </w:r>
      <w:r>
        <w:t xml:space="preserve"> and Zamora, R.</w:t>
      </w:r>
      <w:r>
        <w:rPr>
          <w:vertAlign w:val="superscript"/>
        </w:rPr>
        <w:t>1,2,c</w:t>
      </w:r>
    </w:p>
    <w:p w14:paraId="41D67BD4" w14:textId="77777777" w:rsidR="009F6A80" w:rsidRDefault="00675DAB">
      <w:pPr>
        <w:pStyle w:val="Textoindependiente"/>
      </w:pPr>
      <w:r>
        <w:rPr>
          <w:vertAlign w:val="superscript"/>
        </w:rPr>
        <w:t>1</w:t>
      </w:r>
      <w:r>
        <w:t xml:space="preserve"> Instituto Interuniversitario de Investigación del Sistema Tierra en Andalucía (CEAMA), Universidad de Granada. Avda. del Mediterráneo s/n, E-18006 Granada, Spain</w:t>
      </w:r>
    </w:p>
    <w:p w14:paraId="5C593C05" w14:textId="77777777" w:rsidR="009F6A80" w:rsidRDefault="00675DAB">
      <w:pPr>
        <w:pStyle w:val="Textoindependiente"/>
      </w:pPr>
      <w:r>
        <w:rPr>
          <w:vertAlign w:val="superscript"/>
        </w:rPr>
        <w:t>2</w:t>
      </w:r>
      <w:r>
        <w:t xml:space="preserve"> Grupo de Ecología Terrestre, Departamento de Ecología, Facultad de Ciencias, Universidad de Granada, Avda. Fuentenueva s/n, E-18071 Granada, Spain</w:t>
      </w:r>
    </w:p>
    <w:p w14:paraId="66607B02" w14:textId="77777777" w:rsidR="009F6A80" w:rsidRDefault="00675DAB">
      <w:pPr>
        <w:pStyle w:val="Textoindependiente"/>
      </w:pPr>
      <w:r>
        <w:rPr>
          <w:vertAlign w:val="superscript"/>
        </w:rPr>
        <w:t>3</w:t>
      </w:r>
      <w:r>
        <w:t xml:space="preserve"> INIA-CIFOR. Ctra. La Coruña km 7.5. E-28040 Madrid, Spain</w:t>
      </w:r>
    </w:p>
    <w:p w14:paraId="1E5BEAD9" w14:textId="77777777" w:rsidR="009F6A80" w:rsidRDefault="00675DAB">
      <w:pPr>
        <w:pStyle w:val="Textoindependiente"/>
      </w:pPr>
      <w:r>
        <w:rPr>
          <w:vertAlign w:val="superscript"/>
        </w:rPr>
        <w:t>a</w:t>
      </w:r>
      <w:r>
        <w:t xml:space="preserve"> </w:t>
      </w:r>
      <w:hyperlink r:id="rId7">
        <w:r>
          <w:rPr>
            <w:rStyle w:val="Hipervnculo"/>
          </w:rPr>
          <w:t>ajperez@ugr.es</w:t>
        </w:r>
      </w:hyperlink>
    </w:p>
    <w:p w14:paraId="474D489E" w14:textId="77777777" w:rsidR="009F6A80" w:rsidRDefault="00675DAB">
      <w:pPr>
        <w:pStyle w:val="Textoindependiente"/>
      </w:pPr>
      <w:r>
        <w:rPr>
          <w:vertAlign w:val="superscript"/>
        </w:rPr>
        <w:t>b</w:t>
      </w:r>
      <w:r>
        <w:t xml:space="preserve"> </w:t>
      </w:r>
      <w:hyperlink r:id="rId8">
        <w:r>
          <w:rPr>
            <w:rStyle w:val="Hipervnculo"/>
          </w:rPr>
          <w:t>gea.guillermo@inia.es</w:t>
        </w:r>
      </w:hyperlink>
    </w:p>
    <w:p w14:paraId="7AE7C1AB" w14:textId="77777777" w:rsidR="009F6A80" w:rsidRDefault="00675DAB">
      <w:pPr>
        <w:pStyle w:val="Textoindependiente"/>
      </w:pPr>
      <w:r>
        <w:rPr>
          <w:vertAlign w:val="superscript"/>
        </w:rPr>
        <w:t>c</w:t>
      </w:r>
      <w:r>
        <w:t xml:space="preserve"> </w:t>
      </w:r>
      <w:hyperlink r:id="rId9">
        <w:r>
          <w:rPr>
            <w:rStyle w:val="Hipervnculo"/>
          </w:rPr>
          <w:t>rzamora@ugr.es</w:t>
        </w:r>
      </w:hyperlink>
    </w:p>
    <w:p w14:paraId="27FDA905" w14:textId="77777777" w:rsidR="009F6A80" w:rsidRDefault="00675DAB">
      <w:pPr>
        <w:pStyle w:val="Ttulo2"/>
      </w:pPr>
      <w:bookmarkStart w:id="22" w:name="manuscript-highlights"/>
      <w:r>
        <w:t>Manuscript highlights</w:t>
      </w:r>
      <w:bookmarkEnd w:id="22"/>
    </w:p>
    <w:p w14:paraId="4949EDDF" w14:textId="77777777" w:rsidR="009F6A80" w:rsidRDefault="00675DAB">
      <w:pPr>
        <w:pStyle w:val="Compact"/>
        <w:numPr>
          <w:ilvl w:val="0"/>
          <w:numId w:val="10"/>
        </w:numPr>
      </w:pPr>
      <w:r>
        <w:rPr>
          <w:i/>
        </w:rPr>
        <w:t>Quercus pyrenaica</w:t>
      </w:r>
      <w:r>
        <w:t xml:space="preserve"> rear-edge forests showed high resilience at tree and stand-levels</w:t>
      </w:r>
    </w:p>
    <w:p w14:paraId="343761AC" w14:textId="77777777" w:rsidR="009F6A80" w:rsidRDefault="00675DAB">
      <w:pPr>
        <w:pStyle w:val="Compact"/>
        <w:numPr>
          <w:ilvl w:val="0"/>
          <w:numId w:val="10"/>
        </w:numPr>
      </w:pPr>
      <w:r>
        <w:t>The responses to climate and resilience followed a water-stress gradient</w:t>
      </w:r>
    </w:p>
    <w:p w14:paraId="4BAADF45" w14:textId="77777777" w:rsidR="009F6A80" w:rsidRDefault="00675DAB">
      <w:pPr>
        <w:pStyle w:val="Compact"/>
        <w:numPr>
          <w:ilvl w:val="0"/>
          <w:numId w:val="10"/>
        </w:numPr>
      </w:pPr>
      <w:r>
        <w:t>Trees and stand expressed high sensitivity to drought and land-use legacies</w:t>
      </w:r>
    </w:p>
    <w:p w14:paraId="75444775" w14:textId="77777777" w:rsidR="009F6A80" w:rsidRDefault="00675DAB">
      <w:pPr>
        <w:pStyle w:val="Ttulo2"/>
      </w:pPr>
      <w:bookmarkStart w:id="23" w:name="abstract"/>
      <w:r>
        <w:lastRenderedPageBreak/>
        <w:t>Abstract</w:t>
      </w:r>
      <w:bookmarkEnd w:id="23"/>
    </w:p>
    <w:p w14:paraId="57765B33" w14:textId="0922C4FB" w:rsidR="009F6A80" w:rsidRDefault="00675DAB">
      <w:pPr>
        <w:numPr>
          <w:ilvl w:val="0"/>
          <w:numId w:val="11"/>
        </w:numPr>
      </w:pPr>
      <w:r>
        <w:t xml:space="preserve">Global change challenges ecosystems in dry locations transformed by intensive human use. </w:t>
      </w:r>
      <w:del w:id="24" w:author="Guillermo Gea Izquierdo" w:date="2019-08-19T10:27:00Z">
        <w:r w:rsidDel="00AF3DF7">
          <w:delText xml:space="preserve">We analyzed resilience to drought of relict Mediterranean </w:delText>
        </w:r>
        <w:r w:rsidDel="00AF3DF7">
          <w:rPr>
            <w:i/>
          </w:rPr>
          <w:delText>Quercus pyrenaica</w:delText>
        </w:r>
        <w:r w:rsidDel="00AF3DF7">
          <w:delText xml:space="preserve"> Willd. populations in the Southern Iberian Peninsula. </w:delText>
        </w:r>
      </w:del>
      <w:ins w:id="25" w:author="Guillermo Gea Izquierdo" w:date="2019-08-19T10:27:00Z">
        <w:r w:rsidR="00AF3DF7">
          <w:t xml:space="preserve"> </w:t>
        </w:r>
      </w:ins>
      <w:r>
        <w:t xml:space="preserve">Forest resilience to drought </w:t>
      </w:r>
      <w:ins w:id="26" w:author="Guillermo Gea Izquierdo" w:date="2019-08-19T10:27:00Z">
        <w:r w:rsidR="00AF3DF7">
          <w:t xml:space="preserve">of relict Mediterranean </w:t>
        </w:r>
        <w:r w:rsidR="00AF3DF7">
          <w:rPr>
            <w:i/>
          </w:rPr>
          <w:t>Quercus pyrenaica</w:t>
        </w:r>
        <w:r w:rsidR="00AF3DF7">
          <w:t xml:space="preserve"> Willd. populations in the Southern Iberian Peninsula </w:t>
        </w:r>
      </w:ins>
      <w:r>
        <w:t xml:space="preserve">was analyzed in relation to historical records of land-use using dendroecological growth </w:t>
      </w:r>
      <w:ins w:id="27" w:author="Guillermo Gea Izquierdo" w:date="2019-08-19T10:28:00Z">
        <w:r w:rsidR="00AF3DF7">
          <w:t xml:space="preserve">of adult trees </w:t>
        </w:r>
      </w:ins>
      <w:r>
        <w:t>and greenness (EVI) as proxies for secondary and primary growth.</w:t>
      </w:r>
    </w:p>
    <w:p w14:paraId="72958B91" w14:textId="02A7F383" w:rsidR="009F6A80" w:rsidRDefault="00675DAB">
      <w:pPr>
        <w:numPr>
          <w:ilvl w:val="0"/>
          <w:numId w:val="11"/>
        </w:numPr>
      </w:pPr>
      <w:r>
        <w:t>The growth trends reflected a strong influence of land-use legacies (</w:t>
      </w:r>
      <w:r>
        <w:rPr>
          <w:i/>
        </w:rPr>
        <w:t>e.g.</w:t>
      </w:r>
      <w:r>
        <w:t xml:space="preserve"> firewood extraction) in the current forest structure. Trees were highly </w:t>
      </w:r>
      <w:del w:id="28" w:author="Guillermo Gea Izquierdo" w:date="2019-08-19T10:32:00Z">
        <w:r w:rsidDel="00EA3B9A">
          <w:delText xml:space="preserve">sensitivity </w:delText>
        </w:r>
      </w:del>
      <w:ins w:id="29" w:author="Guillermo Gea Izquierdo" w:date="2019-08-19T10:32:00Z">
        <w:r w:rsidR="00EA3B9A">
          <w:t xml:space="preserve">sensitive </w:t>
        </w:r>
      </w:ins>
      <w:r>
        <w:t xml:space="preserve">to </w:t>
      </w:r>
      <w:del w:id="30" w:author="Guillermo Gea Izquierdo" w:date="2019-08-19T10:35:00Z">
        <w:r w:rsidDel="00175B3B">
          <w:delText xml:space="preserve">drought </w:delText>
        </w:r>
      </w:del>
      <w:ins w:id="31" w:author="Guillermo Gea Izquierdo" w:date="2019-08-19T10:35:00Z">
        <w:r w:rsidR="00175B3B">
          <w:t xml:space="preserve">moisture availability </w:t>
        </w:r>
      </w:ins>
      <w:r>
        <w:t xml:space="preserve">and both primary and secondary growth expressed high resilience to drought events in the short- and the long-term. The response to climate and resilience followed a water-stress gradient. Primary and secondary growth </w:t>
      </w:r>
      <w:del w:id="32" w:author="Guillermo Gea Izquierdo" w:date="2019-08-19T10:25:00Z">
        <w:r w:rsidDel="006E3801">
          <w:delText>of more xeric populations (</w:delText>
        </w:r>
        <w:r w:rsidDel="006E3801">
          <w:rPr>
            <w:i/>
          </w:rPr>
          <w:delText>i.e.</w:delText>
        </w:r>
        <w:r w:rsidDel="006E3801">
          <w:delText xml:space="preserve"> northern aspect)</w:delText>
        </w:r>
      </w:del>
      <w:del w:id="33" w:author="Guillermo Gea Izquierdo" w:date="2019-08-19T10:33:00Z">
        <w:r w:rsidDel="0023280E">
          <w:delText xml:space="preserve"> </w:delText>
        </w:r>
      </w:del>
      <w:r>
        <w:t>w</w:t>
      </w:r>
      <w:del w:id="34" w:author="Guillermo Gea Izquierdo" w:date="2019-08-19T10:33:00Z">
        <w:r w:rsidDel="0023280E">
          <w:delText>as</w:delText>
        </w:r>
      </w:del>
      <w:ins w:id="35" w:author="Guillermo Gea Izquierdo" w:date="2019-08-19T10:33:00Z">
        <w:r w:rsidR="0023280E">
          <w:t>ere</w:t>
        </w:r>
      </w:ins>
      <w:r>
        <w:t xml:space="preserve"> </w:t>
      </w:r>
      <w:ins w:id="36" w:author="Guillermo Gea Izquierdo" w:date="2019-08-19T12:10:00Z">
        <w:r w:rsidR="00E35942">
          <w:t xml:space="preserve">generally </w:t>
        </w:r>
      </w:ins>
      <w:r>
        <w:t xml:space="preserve">less resilient to drought </w:t>
      </w:r>
      <w:ins w:id="37" w:author="Guillermo Gea Izquierdo" w:date="2019-08-19T10:25:00Z">
        <w:r w:rsidR="006E3801">
          <w:t xml:space="preserve">in xeric </w:t>
        </w:r>
      </w:ins>
      <w:r>
        <w:t xml:space="preserve">than </w:t>
      </w:r>
      <w:del w:id="38" w:author="Guillermo Gea Izquierdo" w:date="2019-08-19T10:25:00Z">
        <w:r w:rsidDel="006E3801">
          <w:delText>that at more</w:delText>
        </w:r>
      </w:del>
      <w:ins w:id="39" w:author="Guillermo Gea Izquierdo" w:date="2019-08-19T10:25:00Z">
        <w:r w:rsidR="006E3801">
          <w:t>in</w:t>
        </w:r>
      </w:ins>
      <w:r>
        <w:t xml:space="preserve"> mesic sites</w:t>
      </w:r>
      <w:del w:id="40" w:author="Guillermo Gea Izquierdo" w:date="2019-08-19T10:33:00Z">
        <w:r w:rsidDel="0023280E">
          <w:delText>. In addition</w:delText>
        </w:r>
      </w:del>
      <w:ins w:id="41" w:author="Guillermo Gea Izquierdo" w:date="2019-08-19T10:33:00Z">
        <w:r w:rsidR="0023280E">
          <w:t>, whereas</w:t>
        </w:r>
      </w:ins>
      <w:del w:id="42" w:author="Guillermo Gea Izquierdo" w:date="2019-08-19T10:33:00Z">
        <w:r w:rsidDel="0023280E">
          <w:delText>,</w:delText>
        </w:r>
      </w:del>
      <w:r>
        <w:t xml:space="preserve"> a positive growth trend matching the warming climate since the late 1970s was particularly evident in mesic </w:t>
      </w:r>
      <w:ins w:id="43" w:author="Guillermo Gea Izquierdo" w:date="2019-08-19T10:34:00Z">
        <w:r w:rsidR="00175B3B">
          <w:t xml:space="preserve">(i.e. colder and more humid) </w:t>
        </w:r>
      </w:ins>
      <w:r>
        <w:t>high-elevation stands, but absent in the most xeric site.</w:t>
      </w:r>
    </w:p>
    <w:p w14:paraId="6E1823EC" w14:textId="329E278B" w:rsidR="009F6A80" w:rsidRDefault="00175B3B">
      <w:pPr>
        <w:numPr>
          <w:ilvl w:val="0"/>
          <w:numId w:val="11"/>
        </w:numPr>
      </w:pPr>
      <w:ins w:id="44" w:author="Guillermo Gea Izquierdo" w:date="2019-08-19T10:35:00Z">
        <w:r>
          <w:t>Adult trees of t</w:t>
        </w:r>
      </w:ins>
      <w:del w:id="45" w:author="Guillermo Gea Izquierdo" w:date="2019-08-19T10:35:00Z">
        <w:r w:rsidR="00675DAB" w:rsidDel="00175B3B">
          <w:delText>T</w:delText>
        </w:r>
      </w:del>
      <w:r w:rsidR="00675DAB">
        <w:t>he</w:t>
      </w:r>
      <w:ins w:id="46" w:author="Guillermo Gea Izquierdo" w:date="2019-08-19T10:35:00Z">
        <w:r>
          <w:t xml:space="preserve"> studied</w:t>
        </w:r>
      </w:ins>
      <w:r w:rsidR="00675DAB">
        <w:t xml:space="preserve"> species showed high resilience to drought despite being </w:t>
      </w:r>
      <w:ins w:id="47" w:author="Guillermo Gea Izquierdo" w:date="2019-08-19T10:34:00Z">
        <w:r>
          <w:t xml:space="preserve">considered </w:t>
        </w:r>
      </w:ins>
      <w:r w:rsidR="00675DAB">
        <w:t>relict and at its rear-edge. Yet, the trees exhibited a variable response to the changing climate along a very short climatic gradient</w:t>
      </w:r>
      <w:ins w:id="48" w:author="Guillermo Gea Izquierdo" w:date="2019-08-19T10:35:00Z">
        <w:r>
          <w:t xml:space="preserve"> </w:t>
        </w:r>
      </w:ins>
      <w:ins w:id="49" w:author="Guillermo Gea Izquierdo" w:date="2019-08-19T10:43:00Z">
        <w:r w:rsidR="00E6542A">
          <w:t xml:space="preserve">and </w:t>
        </w:r>
      </w:ins>
      <w:ins w:id="50" w:author="Guillermo Gea Izquierdo" w:date="2019-08-19T10:35:00Z">
        <w:r>
          <w:t>show</w:t>
        </w:r>
      </w:ins>
      <w:ins w:id="51" w:author="Guillermo Gea Izquierdo" w:date="2019-08-19T10:43:00Z">
        <w:r w:rsidR="00E6542A">
          <w:t>ed</w:t>
        </w:r>
      </w:ins>
      <w:ins w:id="52" w:author="Guillermo Gea Izquierdo" w:date="2019-08-19T10:35:00Z">
        <w:r>
          <w:t xml:space="preserve"> that the ecological and geographical rear-edges do not need to meet </w:t>
        </w:r>
      </w:ins>
      <w:ins w:id="53" w:author="Guillermo Gea Izquierdo" w:date="2019-08-19T10:36:00Z">
        <w:r>
          <w:t>today in forests with strong land-use legacies</w:t>
        </w:r>
      </w:ins>
      <w:r w:rsidR="00675DAB">
        <w:t>.</w:t>
      </w:r>
      <w:del w:id="54" w:author="Guillermo Gea Izquierdo" w:date="2019-08-19T10:35:00Z">
        <w:r w:rsidR="00675DAB" w:rsidDel="00175B3B">
          <w:delText xml:space="preserve"> The trees were more sensitive to water availability at most xeric sites whereas only the coldest and more humid stands exhibited a recent positive growth trend.</w:delText>
        </w:r>
      </w:del>
      <w:r w:rsidR="00675DAB">
        <w:t xml:space="preserve"> </w:t>
      </w:r>
      <w:ins w:id="55" w:author="Guillermo Gea Izquierdo" w:date="2019-08-19T10:36:00Z">
        <w:r>
          <w:t xml:space="preserve"> </w:t>
        </w:r>
      </w:ins>
      <w:del w:id="56" w:author="Guillermo Gea Izquierdo" w:date="2019-08-19T10:36:00Z">
        <w:r w:rsidR="00675DAB" w:rsidDel="00175B3B">
          <w:delText xml:space="preserve">Stand </w:delText>
        </w:r>
      </w:del>
      <w:ins w:id="57" w:author="Guillermo Gea Izquierdo" w:date="2019-08-19T10:36:00Z">
        <w:r>
          <w:t xml:space="preserve">Forest </w:t>
        </w:r>
      </w:ins>
      <w:del w:id="58" w:author="Guillermo Gea Izquierdo" w:date="2019-08-19T10:40:00Z">
        <w:r w:rsidR="00675DAB" w:rsidDel="004B0BA8">
          <w:delText>dynamics</w:delText>
        </w:r>
      </w:del>
      <w:ins w:id="59" w:author="Guillermo Gea Izquierdo" w:date="2019-08-19T10:40:00Z">
        <w:r w:rsidR="004B0BA8">
          <w:t xml:space="preserve">resilience </w:t>
        </w:r>
      </w:ins>
      <w:ins w:id="60" w:author="Guillermo Gea Izquierdo" w:date="2019-08-19T10:39:00Z">
        <w:r w:rsidR="004B0BA8">
          <w:t xml:space="preserve">including </w:t>
        </w:r>
      </w:ins>
      <w:ins w:id="61" w:author="Guillermo Gea Izquierdo" w:date="2019-08-19T10:41:00Z">
        <w:r w:rsidR="004B0BA8">
          <w:t xml:space="preserve">that of </w:t>
        </w:r>
      </w:ins>
      <w:ins w:id="62" w:author="Guillermo Gea Izquierdo" w:date="2019-08-19T10:39:00Z">
        <w:r w:rsidR="004B0BA8">
          <w:t>regeneration</w:t>
        </w:r>
      </w:ins>
      <w:r w:rsidR="00675DAB">
        <w:t xml:space="preserve"> </w:t>
      </w:r>
      <w:ins w:id="63" w:author="Guillermo Gea Izquierdo" w:date="2019-08-19T10:39:00Z">
        <w:r w:rsidR="004B0BA8">
          <w:t xml:space="preserve">needs to be monitored </w:t>
        </w:r>
      </w:ins>
      <w:r w:rsidR="00675DAB">
        <w:t xml:space="preserve">at </w:t>
      </w:r>
      <w:del w:id="64" w:author="Guillermo Gea Izquierdo" w:date="2019-08-19T10:36:00Z">
        <w:r w:rsidR="00675DAB" w:rsidDel="00175B3B">
          <w:delText xml:space="preserve">the most </w:delText>
        </w:r>
      </w:del>
      <w:r w:rsidR="00675DAB">
        <w:t>xeric locations (</w:t>
      </w:r>
      <w:r w:rsidR="00675DAB">
        <w:rPr>
          <w:i/>
        </w:rPr>
        <w:t>i.e.</w:t>
      </w:r>
      <w:r w:rsidR="00675DAB">
        <w:t xml:space="preserve"> the </w:t>
      </w:r>
      <w:ins w:id="65" w:author="Guillermo Gea Izquierdo" w:date="2019-08-19T10:44:00Z">
        <w:r w:rsidR="006B6E53">
          <w:t xml:space="preserve">low </w:t>
        </w:r>
      </w:ins>
      <w:r w:rsidR="00675DAB">
        <w:t xml:space="preserve">altitudinal rear-edge) </w:t>
      </w:r>
      <w:del w:id="66" w:author="Guillermo Gea Izquierdo" w:date="2019-08-19T10:39:00Z">
        <w:r w:rsidR="00675DAB" w:rsidDel="004B0BA8">
          <w:delText xml:space="preserve">needs to be monitored </w:delText>
        </w:r>
      </w:del>
      <w:r w:rsidR="00675DAB">
        <w:t xml:space="preserve">under future expected climatic scenarios bearing in mind that land-use legacies play a key role in stand </w:t>
      </w:r>
      <w:commentRangeStart w:id="67"/>
      <w:r w:rsidR="00675DAB">
        <w:t>dynamics</w:t>
      </w:r>
      <w:commentRangeEnd w:id="67"/>
      <w:r w:rsidR="00E6542A">
        <w:rPr>
          <w:rStyle w:val="Refdecomentario"/>
        </w:rPr>
        <w:commentReference w:id="67"/>
      </w:r>
      <w:r w:rsidR="00675DAB">
        <w:t>.</w:t>
      </w:r>
    </w:p>
    <w:p w14:paraId="2F270474" w14:textId="77777777" w:rsidR="009F6A80" w:rsidRDefault="00675DAB">
      <w:pPr>
        <w:pStyle w:val="Ttulo2"/>
      </w:pPr>
      <w:bookmarkStart w:id="68" w:name="keywords"/>
      <w:r>
        <w:t>Keywords</w:t>
      </w:r>
      <w:bookmarkEnd w:id="68"/>
    </w:p>
    <w:p w14:paraId="06E2A964" w14:textId="77777777" w:rsidR="009F6A80" w:rsidRDefault="00675DAB">
      <w:r>
        <w:t xml:space="preserve">extreme drought, resilience, rear-edge, </w:t>
      </w:r>
      <w:r>
        <w:rPr>
          <w:i/>
        </w:rPr>
        <w:t>Quercus pyrenaica</w:t>
      </w:r>
      <w:r>
        <w:t>, tree-growth, dendrocronology, remote-sensing</w:t>
      </w:r>
    </w:p>
    <w:p w14:paraId="40890D3D" w14:textId="77777777" w:rsidR="009F6A80" w:rsidRDefault="00675DAB">
      <w:pPr>
        <w:pStyle w:val="Ttulo1"/>
        <w:rPr>
          <w:ins w:id="69" w:author="Usuario de Microsoft Office" w:date="2019-08-22T10:03:00Z"/>
        </w:rPr>
      </w:pPr>
      <w:bookmarkStart w:id="70" w:name="introduction"/>
      <w:r>
        <w:t>Introduction</w:t>
      </w:r>
      <w:bookmarkEnd w:id="70"/>
    </w:p>
    <w:p w14:paraId="749F3482" w14:textId="77777777" w:rsidR="00F14745" w:rsidRDefault="00F14745">
      <w:pPr>
        <w:rPr>
          <w:ins w:id="71" w:author="Usuario de Microsoft Office" w:date="2019-08-22T10:03:00Z"/>
        </w:rPr>
        <w:pPrChange w:id="72" w:author="Usuario de Microsoft Office" w:date="2019-08-22T10:03:00Z">
          <w:pPr>
            <w:pStyle w:val="Ttulo1"/>
          </w:pPr>
        </w:pPrChange>
      </w:pPr>
    </w:p>
    <w:p w14:paraId="76902328" w14:textId="77777777" w:rsidR="00F14745" w:rsidRDefault="00F14745" w:rsidP="00F14745">
      <w:pPr>
        <w:pStyle w:val="p1"/>
        <w:rPr>
          <w:ins w:id="73" w:author="Usuario de Microsoft Office" w:date="2019-08-22T10:03:00Z"/>
        </w:rPr>
      </w:pPr>
    </w:p>
    <w:p w14:paraId="514E8687" w14:textId="0EF1A3A9" w:rsidR="009C1D0C" w:rsidRPr="001B228A" w:rsidRDefault="00F14745">
      <w:pPr>
        <w:pStyle w:val="p1"/>
        <w:jc w:val="both"/>
        <w:rPr>
          <w:ins w:id="74" w:author="Usuario de Microsoft Office" w:date="2019-08-22T10:53:00Z"/>
          <w:rFonts w:asciiTheme="minorHAnsi" w:hAnsiTheme="minorHAnsi" w:cstheme="minorHAnsi"/>
          <w:color w:val="000000" w:themeColor="text1"/>
          <w:sz w:val="22"/>
          <w:szCs w:val="22"/>
          <w:rPrChange w:id="75" w:author="Usuario de Microsoft Office" w:date="2019-08-22T11:21:00Z">
            <w:rPr>
              <w:ins w:id="76" w:author="Usuario de Microsoft Office" w:date="2019-08-22T10:53:00Z"/>
              <w:rFonts w:ascii="Times" w:hAnsi="Times"/>
              <w:sz w:val="24"/>
            </w:rPr>
          </w:rPrChange>
        </w:rPr>
        <w:pPrChange w:id="77" w:author="Usuario de Microsoft Office" w:date="2019-08-22T11:21:00Z">
          <w:pPr>
            <w:spacing w:before="0" w:after="0" w:line="240" w:lineRule="auto"/>
          </w:pPr>
        </w:pPrChange>
      </w:pPr>
      <w:ins w:id="78" w:author="Usuario de Microsoft Office" w:date="2019-08-22T10:03:00Z">
        <w:r w:rsidRPr="001B228A">
          <w:rPr>
            <w:rStyle w:val="s1"/>
            <w:rFonts w:asciiTheme="minorHAnsi" w:hAnsiTheme="minorHAnsi" w:cstheme="minorHAnsi"/>
            <w:color w:val="000000" w:themeColor="text1"/>
            <w:sz w:val="22"/>
            <w:szCs w:val="22"/>
            <w:rPrChange w:id="79" w:author="Usuario de Microsoft Office" w:date="2019-08-22T11:21:00Z">
              <w:rPr>
                <w:rStyle w:val="s1"/>
              </w:rPr>
            </w:rPrChange>
          </w:rPr>
          <w:t>The response of species to changing environments is lik</w:t>
        </w:r>
        <w:r w:rsidR="000050A7" w:rsidRPr="001B228A">
          <w:rPr>
            <w:rStyle w:val="s1"/>
            <w:rFonts w:asciiTheme="minorHAnsi" w:hAnsiTheme="minorHAnsi" w:cstheme="minorHAnsi"/>
            <w:color w:val="000000" w:themeColor="text1"/>
            <w:sz w:val="22"/>
            <w:szCs w:val="22"/>
            <w:rPrChange w:id="80" w:author="Usuario de Microsoft Office" w:date="2019-08-22T11:21:00Z">
              <w:rPr>
                <w:rStyle w:val="s1"/>
                <w:color w:val="000000" w:themeColor="text1"/>
                <w:sz w:val="24"/>
              </w:rPr>
            </w:rPrChange>
          </w:rPr>
          <w:t xml:space="preserve">ely to be determined largely by </w:t>
        </w:r>
        <w:r w:rsidRPr="001B228A">
          <w:rPr>
            <w:rStyle w:val="s1"/>
            <w:rFonts w:asciiTheme="minorHAnsi" w:hAnsiTheme="minorHAnsi" w:cstheme="minorHAnsi"/>
            <w:color w:val="000000" w:themeColor="text1"/>
            <w:sz w:val="22"/>
            <w:szCs w:val="22"/>
            <w:rPrChange w:id="81" w:author="Usuario de Microsoft Office" w:date="2019-08-22T11:21:00Z">
              <w:rPr>
                <w:rStyle w:val="s1"/>
              </w:rPr>
            </w:rPrChange>
          </w:rPr>
          <w:t>population responses at range margins.</w:t>
        </w:r>
      </w:ins>
      <w:ins w:id="82" w:author="Usuario de Microsoft Office" w:date="2019-08-22T10:05:00Z">
        <w:r w:rsidR="005E26C8" w:rsidRPr="001B228A">
          <w:rPr>
            <w:rStyle w:val="s1"/>
            <w:rFonts w:asciiTheme="minorHAnsi" w:hAnsiTheme="minorHAnsi" w:cstheme="minorHAnsi"/>
            <w:color w:val="000000" w:themeColor="text1"/>
            <w:sz w:val="22"/>
            <w:szCs w:val="22"/>
            <w:rPrChange w:id="83" w:author="Usuario de Microsoft Office" w:date="2019-08-22T11:21:00Z">
              <w:rPr>
                <w:rStyle w:val="s1"/>
              </w:rPr>
            </w:rPrChange>
          </w:rPr>
          <w:t xml:space="preserve"> </w:t>
        </w:r>
      </w:ins>
      <w:ins w:id="84" w:author="Usuario de Microsoft Office" w:date="2019-08-22T10:19:00Z">
        <w:r w:rsidR="00083AE0" w:rsidRPr="001B228A">
          <w:rPr>
            <w:rFonts w:asciiTheme="minorHAnsi" w:hAnsiTheme="minorHAnsi" w:cstheme="minorHAnsi"/>
            <w:color w:val="000000" w:themeColor="text1"/>
            <w:sz w:val="22"/>
            <w:szCs w:val="22"/>
            <w:rPrChange w:id="85" w:author="Usuario de Microsoft Office" w:date="2019-08-22T11:21:00Z">
              <w:rPr>
                <w:rFonts w:ascii="Times" w:hAnsi="Times"/>
                <w:sz w:val="14"/>
                <w:szCs w:val="14"/>
              </w:rPr>
            </w:rPrChange>
          </w:rPr>
          <w:t xml:space="preserve">A fundamental assumption underpinning expectations of range retraction is that rear edge populations are </w:t>
        </w:r>
      </w:ins>
      <w:ins w:id="86" w:author="Usuario de Microsoft Office" w:date="2019-08-22T10:39:00Z">
        <w:r w:rsidR="009B5C53" w:rsidRPr="001B228A">
          <w:rPr>
            <w:rFonts w:asciiTheme="minorHAnsi" w:hAnsiTheme="minorHAnsi" w:cstheme="minorHAnsi"/>
            <w:color w:val="000000" w:themeColor="text1"/>
            <w:sz w:val="22"/>
            <w:szCs w:val="22"/>
            <w:rPrChange w:id="87" w:author="Usuario de Microsoft Office" w:date="2019-08-22T11:21:00Z">
              <w:rPr>
                <w:rFonts w:cstheme="minorHAnsi"/>
                <w:sz w:val="24"/>
              </w:rPr>
            </w:rPrChange>
          </w:rPr>
          <w:t xml:space="preserve">both geographical and ecologicallly </w:t>
        </w:r>
      </w:ins>
      <w:ins w:id="88" w:author="Usuario de Microsoft Office" w:date="2019-08-22T10:19:00Z">
        <w:r w:rsidR="00083AE0" w:rsidRPr="001B228A">
          <w:rPr>
            <w:rFonts w:asciiTheme="minorHAnsi" w:hAnsiTheme="minorHAnsi" w:cstheme="minorHAnsi"/>
            <w:color w:val="000000" w:themeColor="text1"/>
            <w:sz w:val="22"/>
            <w:szCs w:val="22"/>
            <w:rPrChange w:id="89" w:author="Usuario de Microsoft Office" w:date="2019-08-22T11:21:00Z">
              <w:rPr>
                <w:rFonts w:ascii="Times" w:hAnsi="Times"/>
                <w:sz w:val="14"/>
                <w:szCs w:val="14"/>
              </w:rPr>
            </w:rPrChange>
          </w:rPr>
          <w:t xml:space="preserve">‘marginal’ – that is, they have lower individual performance and thus higher risk of extinction than those populations at the core of the species’ range due to reduced habitat favourability and population size (Brown 1984). </w:t>
        </w:r>
      </w:ins>
      <w:moveFromRangeStart w:id="90" w:author="Usuario de Microsoft Office" w:date="2019-08-22T10:53:00Z" w:name="move17363604"/>
      <w:moveFrom w:id="91" w:author="Usuario de Microsoft Office" w:date="2019-08-22T10:53:00Z">
        <w:ins w:id="92" w:author="Usuario de Microsoft Office" w:date="2019-08-22T10:05:00Z">
          <w:r w:rsidR="005E26C8" w:rsidRPr="001B228A" w:rsidDel="002C627D">
            <w:rPr>
              <w:rFonts w:asciiTheme="minorHAnsi" w:hAnsiTheme="minorHAnsi" w:cstheme="minorHAnsi"/>
              <w:color w:val="000000" w:themeColor="text1"/>
              <w:sz w:val="22"/>
              <w:szCs w:val="22"/>
              <w:rPrChange w:id="93" w:author="Usuario de Microsoft Office" w:date="2019-08-22T11:21:00Z">
                <w:rPr>
                  <w:sz w:val="12"/>
                  <w:szCs w:val="12"/>
                </w:rPr>
              </w:rPrChange>
            </w:rPr>
            <w:t>Therefore, it is reasonable to expect that</w:t>
          </w:r>
        </w:ins>
        <w:ins w:id="94" w:author="Usuario de Microsoft Office" w:date="2019-08-22T10:10:00Z">
          <w:r w:rsidR="000050A7" w:rsidRPr="001B228A" w:rsidDel="002C627D">
            <w:rPr>
              <w:rFonts w:asciiTheme="minorHAnsi" w:hAnsiTheme="minorHAnsi" w:cstheme="minorHAnsi"/>
              <w:color w:val="000000" w:themeColor="text1"/>
              <w:sz w:val="22"/>
              <w:szCs w:val="22"/>
              <w:rPrChange w:id="95" w:author="Usuario de Microsoft Office" w:date="2019-08-22T11:21:00Z">
                <w:rPr>
                  <w:color w:val="000000" w:themeColor="text1"/>
                  <w:sz w:val="24"/>
                </w:rPr>
              </w:rPrChange>
            </w:rPr>
            <w:t xml:space="preserve"> </w:t>
          </w:r>
        </w:ins>
        <w:ins w:id="96" w:author="Usuario de Microsoft Office" w:date="2019-08-22T10:05:00Z">
          <w:r w:rsidR="005E26C8" w:rsidRPr="001B228A" w:rsidDel="002C627D">
            <w:rPr>
              <w:rFonts w:asciiTheme="minorHAnsi" w:hAnsiTheme="minorHAnsi" w:cstheme="minorHAnsi"/>
              <w:color w:val="000000" w:themeColor="text1"/>
              <w:sz w:val="22"/>
              <w:szCs w:val="22"/>
              <w:rPrChange w:id="97" w:author="Usuario de Microsoft Office" w:date="2019-08-22T11:21:00Z">
                <w:rPr>
                  <w:sz w:val="12"/>
                  <w:szCs w:val="12"/>
                </w:rPr>
              </w:rPrChange>
            </w:rPr>
            <w:t>population loss and range retractions should be seen in the most</w:t>
          </w:r>
        </w:ins>
        <w:ins w:id="98" w:author="Usuario de Microsoft Office" w:date="2019-08-22T10:10:00Z">
          <w:r w:rsidR="000050A7" w:rsidRPr="001B228A" w:rsidDel="002C627D">
            <w:rPr>
              <w:rFonts w:asciiTheme="minorHAnsi" w:hAnsiTheme="minorHAnsi" w:cstheme="minorHAnsi"/>
              <w:color w:val="000000" w:themeColor="text1"/>
              <w:sz w:val="22"/>
              <w:szCs w:val="22"/>
              <w:rPrChange w:id="99" w:author="Usuario de Microsoft Office" w:date="2019-08-22T11:21:00Z">
                <w:rPr>
                  <w:color w:val="000000" w:themeColor="text1"/>
                  <w:sz w:val="24"/>
                </w:rPr>
              </w:rPrChange>
            </w:rPr>
            <w:t xml:space="preserve"> </w:t>
          </w:r>
        </w:ins>
        <w:ins w:id="100" w:author="Usuario de Microsoft Office" w:date="2019-08-22T10:05:00Z">
          <w:r w:rsidR="005E26C8" w:rsidRPr="001B228A" w:rsidDel="002C627D">
            <w:rPr>
              <w:rFonts w:asciiTheme="minorHAnsi" w:hAnsiTheme="minorHAnsi" w:cstheme="minorHAnsi"/>
              <w:color w:val="000000" w:themeColor="text1"/>
              <w:sz w:val="22"/>
              <w:szCs w:val="22"/>
              <w:rPrChange w:id="101" w:author="Usuario de Microsoft Office" w:date="2019-08-22T11:21:00Z">
                <w:rPr>
                  <w:sz w:val="12"/>
                  <w:szCs w:val="12"/>
                </w:rPr>
              </w:rPrChange>
            </w:rPr>
            <w:t>low</w:t>
          </w:r>
          <w:r w:rsidR="005E26C8" w:rsidRPr="001B228A" w:rsidDel="002C627D">
            <w:rPr>
              <w:rFonts w:ascii="Calibri" w:eastAsia="Calibri" w:hAnsi="Calibri" w:cs="Calibri"/>
              <w:color w:val="000000" w:themeColor="text1"/>
              <w:sz w:val="22"/>
              <w:szCs w:val="22"/>
              <w:rPrChange w:id="102" w:author="Usuario de Microsoft Office" w:date="2019-08-22T11:21:00Z">
                <w:rPr>
                  <w:sz w:val="12"/>
                  <w:szCs w:val="12"/>
                </w:rPr>
              </w:rPrChange>
            </w:rPr>
            <w:t>‐</w:t>
          </w:r>
          <w:r w:rsidR="005E26C8" w:rsidRPr="001B228A" w:rsidDel="002C627D">
            <w:rPr>
              <w:rFonts w:asciiTheme="minorHAnsi" w:hAnsiTheme="minorHAnsi" w:cstheme="minorHAnsi"/>
              <w:color w:val="000000" w:themeColor="text1"/>
              <w:sz w:val="22"/>
              <w:szCs w:val="22"/>
              <w:rPrChange w:id="103" w:author="Usuario de Microsoft Office" w:date="2019-08-22T11:21:00Z">
                <w:rPr>
                  <w:sz w:val="12"/>
                  <w:szCs w:val="12"/>
                </w:rPr>
              </w:rPrChange>
            </w:rPr>
            <w:t>latitude, drought</w:t>
          </w:r>
          <w:r w:rsidR="005E26C8" w:rsidRPr="001B228A" w:rsidDel="002C627D">
            <w:rPr>
              <w:rFonts w:ascii="Calibri" w:eastAsia="Calibri" w:hAnsi="Calibri" w:cs="Calibri"/>
              <w:color w:val="000000" w:themeColor="text1"/>
              <w:sz w:val="22"/>
              <w:szCs w:val="22"/>
              <w:rPrChange w:id="104" w:author="Usuario de Microsoft Office" w:date="2019-08-22T11:21:00Z">
                <w:rPr>
                  <w:sz w:val="12"/>
                  <w:szCs w:val="12"/>
                </w:rPr>
              </w:rPrChange>
            </w:rPr>
            <w:t>‐</w:t>
          </w:r>
          <w:r w:rsidR="005E26C8" w:rsidRPr="001B228A" w:rsidDel="002C627D">
            <w:rPr>
              <w:rFonts w:asciiTheme="minorHAnsi" w:hAnsiTheme="minorHAnsi" w:cstheme="minorHAnsi"/>
              <w:color w:val="000000" w:themeColor="text1"/>
              <w:sz w:val="22"/>
              <w:szCs w:val="22"/>
              <w:rPrChange w:id="105" w:author="Usuario de Microsoft Office" w:date="2019-08-22T11:21:00Z">
                <w:rPr>
                  <w:sz w:val="12"/>
                  <w:szCs w:val="12"/>
                </w:rPr>
              </w:rPrChange>
            </w:rPr>
            <w:t>prone areas of a species’ distribution (the rear</w:t>
          </w:r>
        </w:ins>
        <w:ins w:id="106" w:author="Usuario de Microsoft Office" w:date="2019-08-22T10:10:00Z">
          <w:r w:rsidR="000050A7" w:rsidRPr="001B228A" w:rsidDel="002C627D">
            <w:rPr>
              <w:rFonts w:asciiTheme="minorHAnsi" w:hAnsiTheme="minorHAnsi" w:cstheme="minorHAnsi"/>
              <w:color w:val="000000" w:themeColor="text1"/>
              <w:sz w:val="22"/>
              <w:szCs w:val="22"/>
              <w:rPrChange w:id="107" w:author="Usuario de Microsoft Office" w:date="2019-08-22T11:21:00Z">
                <w:rPr>
                  <w:color w:val="000000" w:themeColor="text1"/>
                  <w:sz w:val="24"/>
                </w:rPr>
              </w:rPrChange>
            </w:rPr>
            <w:t xml:space="preserve"> </w:t>
          </w:r>
        </w:ins>
        <w:ins w:id="108" w:author="Usuario de Microsoft Office" w:date="2019-08-22T10:05:00Z">
          <w:r w:rsidR="005E26C8" w:rsidRPr="001B228A" w:rsidDel="002C627D">
            <w:rPr>
              <w:rFonts w:asciiTheme="minorHAnsi" w:hAnsiTheme="minorHAnsi" w:cstheme="minorHAnsi"/>
              <w:color w:val="000000" w:themeColor="text1"/>
              <w:sz w:val="22"/>
              <w:szCs w:val="22"/>
              <w:rPrChange w:id="109" w:author="Usuario de Microsoft Office" w:date="2019-08-22T11:21:00Z">
                <w:rPr>
                  <w:sz w:val="12"/>
                  <w:szCs w:val="12"/>
                </w:rPr>
              </w:rPrChange>
            </w:rPr>
            <w:t>edge, Hampe &amp; Petit, 2005), given that widespread climate</w:t>
          </w:r>
          <w:r w:rsidR="005E26C8" w:rsidRPr="001B228A" w:rsidDel="002C627D">
            <w:rPr>
              <w:rFonts w:ascii="Calibri" w:eastAsia="Calibri" w:hAnsi="Calibri" w:cs="Calibri"/>
              <w:color w:val="000000" w:themeColor="text1"/>
              <w:sz w:val="22"/>
              <w:szCs w:val="22"/>
              <w:rPrChange w:id="110" w:author="Usuario de Microsoft Office" w:date="2019-08-22T11:21:00Z">
                <w:rPr>
                  <w:sz w:val="12"/>
                  <w:szCs w:val="12"/>
                </w:rPr>
              </w:rPrChange>
            </w:rPr>
            <w:t>‐</w:t>
          </w:r>
          <w:r w:rsidR="005E26C8" w:rsidRPr="001B228A" w:rsidDel="002C627D">
            <w:rPr>
              <w:rFonts w:asciiTheme="minorHAnsi" w:hAnsiTheme="minorHAnsi" w:cstheme="minorHAnsi"/>
              <w:color w:val="000000" w:themeColor="text1"/>
              <w:sz w:val="22"/>
              <w:szCs w:val="22"/>
              <w:rPrChange w:id="111" w:author="Usuario de Microsoft Office" w:date="2019-08-22T11:21:00Z">
                <w:rPr>
                  <w:sz w:val="12"/>
                  <w:szCs w:val="12"/>
                </w:rPr>
              </w:rPrChange>
            </w:rPr>
            <w:t>driven</w:t>
          </w:r>
        </w:ins>
        <w:ins w:id="112" w:author="Usuario de Microsoft Office" w:date="2019-08-22T10:10:00Z">
          <w:r w:rsidR="000050A7" w:rsidRPr="001B228A" w:rsidDel="002C627D">
            <w:rPr>
              <w:rFonts w:asciiTheme="minorHAnsi" w:hAnsiTheme="minorHAnsi" w:cstheme="minorHAnsi"/>
              <w:color w:val="000000" w:themeColor="text1"/>
              <w:sz w:val="22"/>
              <w:szCs w:val="22"/>
              <w:rPrChange w:id="113" w:author="Usuario de Microsoft Office" w:date="2019-08-22T11:21:00Z">
                <w:rPr>
                  <w:color w:val="000000" w:themeColor="text1"/>
                  <w:sz w:val="24"/>
                </w:rPr>
              </w:rPrChange>
            </w:rPr>
            <w:t xml:space="preserve"> </w:t>
          </w:r>
        </w:ins>
        <w:ins w:id="114" w:author="Usuario de Microsoft Office" w:date="2019-08-22T10:05:00Z">
          <w:r w:rsidR="005E26C8" w:rsidRPr="001B228A" w:rsidDel="002C627D">
            <w:rPr>
              <w:rFonts w:asciiTheme="minorHAnsi" w:hAnsiTheme="minorHAnsi" w:cstheme="minorHAnsi"/>
              <w:color w:val="000000" w:themeColor="text1"/>
              <w:sz w:val="22"/>
              <w:szCs w:val="22"/>
              <w:rPrChange w:id="115" w:author="Usuario de Microsoft Office" w:date="2019-08-22T11:21:00Z">
                <w:rPr>
                  <w:sz w:val="12"/>
                  <w:szCs w:val="12"/>
                </w:rPr>
              </w:rPrChange>
            </w:rPr>
            <w:t xml:space="preserve">extinction has been predicted (Thomas et al., 2004; </w:t>
          </w:r>
        </w:ins>
        <w:ins w:id="116" w:author="Usuario de Microsoft Office" w:date="2019-08-22T10:11:00Z">
          <w:r w:rsidR="000050A7" w:rsidRPr="001B228A" w:rsidDel="002C627D">
            <w:rPr>
              <w:rStyle w:val="s1"/>
              <w:rFonts w:asciiTheme="minorHAnsi" w:hAnsiTheme="minorHAnsi" w:cstheme="minorHAnsi"/>
              <w:color w:val="000000" w:themeColor="text1"/>
              <w:sz w:val="22"/>
              <w:szCs w:val="22"/>
              <w:rPrChange w:id="117" w:author="Usuario de Microsoft Office" w:date="2019-08-22T11:21:00Z">
                <w:rPr>
                  <w:rStyle w:val="s1"/>
                </w:rPr>
              </w:rPrChange>
            </w:rPr>
            <w:t>Thuiller et al.(2005)</w:t>
          </w:r>
          <w:r w:rsidR="000050A7" w:rsidRPr="001B228A" w:rsidDel="002C627D">
            <w:rPr>
              <w:rFonts w:asciiTheme="minorHAnsi" w:hAnsiTheme="minorHAnsi" w:cstheme="minorHAnsi"/>
              <w:color w:val="000000" w:themeColor="text1"/>
              <w:sz w:val="22"/>
              <w:szCs w:val="22"/>
              <w:rPrChange w:id="118" w:author="Usuario de Microsoft Office" w:date="2019-08-22T11:21:00Z">
                <w:rPr/>
              </w:rPrChange>
            </w:rPr>
            <w:t xml:space="preserve"> </w:t>
          </w:r>
        </w:ins>
        <w:ins w:id="119" w:author="Usuario de Microsoft Office" w:date="2019-08-22T10:05:00Z">
          <w:r w:rsidR="005E26C8" w:rsidRPr="001B228A" w:rsidDel="002C627D">
            <w:rPr>
              <w:rFonts w:asciiTheme="minorHAnsi" w:hAnsiTheme="minorHAnsi" w:cstheme="minorHAnsi"/>
              <w:color w:val="000000" w:themeColor="text1"/>
              <w:sz w:val="22"/>
              <w:szCs w:val="22"/>
              <w:rPrChange w:id="120" w:author="Usuario de Microsoft Office" w:date="2019-08-22T11:21:00Z">
                <w:rPr>
                  <w:sz w:val="12"/>
                  <w:szCs w:val="12"/>
                </w:rPr>
              </w:rPrChange>
            </w:rPr>
            <w:t>Urban, 2015).</w:t>
          </w:r>
        </w:ins>
        <w:ins w:id="121" w:author="Usuario de Microsoft Office" w:date="2019-08-22T10:10:00Z">
          <w:r w:rsidR="000050A7" w:rsidRPr="001B228A" w:rsidDel="002C627D">
            <w:rPr>
              <w:rFonts w:asciiTheme="minorHAnsi" w:hAnsiTheme="minorHAnsi" w:cstheme="minorHAnsi"/>
              <w:color w:val="000000" w:themeColor="text1"/>
              <w:sz w:val="22"/>
              <w:szCs w:val="22"/>
              <w:rPrChange w:id="122" w:author="Usuario de Microsoft Office" w:date="2019-08-22T11:21:00Z">
                <w:rPr>
                  <w:color w:val="000000" w:themeColor="text1"/>
                  <w:sz w:val="24"/>
                </w:rPr>
              </w:rPrChange>
            </w:rPr>
            <w:t xml:space="preserve"> </w:t>
          </w:r>
        </w:ins>
      </w:moveFrom>
      <w:moveFromRangeEnd w:id="90"/>
      <w:ins w:id="123" w:author="Usuario de Microsoft Office" w:date="2019-08-22T10:44:00Z">
        <w:r w:rsidR="009C1D0C" w:rsidRPr="001B228A">
          <w:rPr>
            <w:rFonts w:asciiTheme="minorHAnsi" w:hAnsiTheme="minorHAnsi" w:cstheme="minorHAnsi"/>
            <w:color w:val="000000" w:themeColor="text1"/>
            <w:sz w:val="22"/>
            <w:szCs w:val="22"/>
            <w:rPrChange w:id="124" w:author="Usuario de Microsoft Office" w:date="2019-08-22T11:21:00Z">
              <w:rPr>
                <w:rFonts w:ascii="Times" w:hAnsi="Times"/>
                <w:sz w:val="14"/>
                <w:szCs w:val="14"/>
              </w:rPr>
            </w:rPrChange>
          </w:rPr>
          <w:t>However, evidence for shifts at</w:t>
        </w:r>
      </w:ins>
      <w:ins w:id="125" w:author="Usuario de Microsoft Office" w:date="2019-08-22T10:45:00Z">
        <w:r w:rsidR="0044613E" w:rsidRPr="001B228A">
          <w:rPr>
            <w:rFonts w:asciiTheme="minorHAnsi" w:hAnsiTheme="minorHAnsi" w:cstheme="minorHAnsi"/>
            <w:color w:val="000000" w:themeColor="text1"/>
            <w:sz w:val="22"/>
            <w:szCs w:val="22"/>
            <w:rPrChange w:id="126" w:author="Usuario de Microsoft Office" w:date="2019-08-22T11:21:00Z">
              <w:rPr>
                <w:rFonts w:ascii="Times" w:hAnsi="Times"/>
                <w:sz w:val="14"/>
                <w:szCs w:val="14"/>
              </w:rPr>
            </w:rPrChange>
          </w:rPr>
          <w:t xml:space="preserve"> </w:t>
        </w:r>
      </w:ins>
      <w:ins w:id="127" w:author="Usuario de Microsoft Office" w:date="2019-08-22T10:44:00Z">
        <w:r w:rsidR="009C1D0C" w:rsidRPr="001B228A">
          <w:rPr>
            <w:rFonts w:asciiTheme="minorHAnsi" w:hAnsiTheme="minorHAnsi" w:cstheme="minorHAnsi"/>
            <w:color w:val="000000" w:themeColor="text1"/>
            <w:sz w:val="22"/>
            <w:szCs w:val="22"/>
            <w:rPrChange w:id="128" w:author="Usuario de Microsoft Office" w:date="2019-08-22T11:21:00Z">
              <w:rPr>
                <w:rFonts w:ascii="Times" w:hAnsi="Times"/>
                <w:sz w:val="14"/>
                <w:szCs w:val="14"/>
              </w:rPr>
            </w:rPrChange>
          </w:rPr>
          <w:t xml:space="preserve">the </w:t>
        </w:r>
      </w:ins>
      <w:ins w:id="129" w:author="Usuario de Microsoft Office" w:date="2019-08-22T10:46:00Z">
        <w:r w:rsidR="0044613E" w:rsidRPr="001B228A">
          <w:rPr>
            <w:rFonts w:asciiTheme="minorHAnsi" w:hAnsiTheme="minorHAnsi" w:cstheme="minorHAnsi"/>
            <w:color w:val="000000" w:themeColor="text1"/>
            <w:sz w:val="22"/>
            <w:szCs w:val="22"/>
            <w:rPrChange w:id="130" w:author="Usuario de Microsoft Office" w:date="2019-08-22T11:21:00Z">
              <w:rPr>
                <w:rFonts w:ascii="Times" w:hAnsi="Times"/>
                <w:sz w:val="24"/>
              </w:rPr>
            </w:rPrChange>
          </w:rPr>
          <w:t xml:space="preserve">geographical </w:t>
        </w:r>
      </w:ins>
      <w:ins w:id="131" w:author="Usuario de Microsoft Office" w:date="2019-08-22T10:44:00Z">
        <w:r w:rsidR="009C1D0C" w:rsidRPr="001B228A">
          <w:rPr>
            <w:rFonts w:asciiTheme="minorHAnsi" w:hAnsiTheme="minorHAnsi" w:cstheme="minorHAnsi"/>
            <w:color w:val="000000" w:themeColor="text1"/>
            <w:sz w:val="22"/>
            <w:szCs w:val="22"/>
            <w:rPrChange w:id="132" w:author="Usuario de Microsoft Office" w:date="2019-08-22T11:21:00Z">
              <w:rPr>
                <w:rFonts w:ascii="Times" w:hAnsi="Times"/>
                <w:sz w:val="14"/>
                <w:szCs w:val="14"/>
              </w:rPr>
            </w:rPrChange>
          </w:rPr>
          <w:t>rear edge of plant distributions is inconsistent (Lenoir &amp;Svenning 2015), whereas population persistence is also well</w:t>
        </w:r>
      </w:ins>
      <w:ins w:id="133" w:author="Usuario de Microsoft Office" w:date="2019-08-22T10:45:00Z">
        <w:r w:rsidR="0044613E" w:rsidRPr="001B228A">
          <w:rPr>
            <w:rFonts w:asciiTheme="minorHAnsi" w:hAnsiTheme="minorHAnsi" w:cstheme="minorHAnsi"/>
            <w:color w:val="000000" w:themeColor="text1"/>
            <w:sz w:val="22"/>
            <w:szCs w:val="22"/>
            <w:rPrChange w:id="134" w:author="Usuario de Microsoft Office" w:date="2019-08-22T11:21:00Z">
              <w:rPr>
                <w:rFonts w:ascii="Times" w:hAnsi="Times"/>
                <w:sz w:val="14"/>
                <w:szCs w:val="14"/>
              </w:rPr>
            </w:rPrChange>
          </w:rPr>
          <w:t xml:space="preserve"> </w:t>
        </w:r>
      </w:ins>
      <w:ins w:id="135" w:author="Usuario de Microsoft Office" w:date="2019-08-22T10:44:00Z">
        <w:r w:rsidR="009C1D0C" w:rsidRPr="001B228A">
          <w:rPr>
            <w:rFonts w:asciiTheme="minorHAnsi" w:hAnsiTheme="minorHAnsi" w:cstheme="minorHAnsi"/>
            <w:color w:val="000000" w:themeColor="text1"/>
            <w:sz w:val="22"/>
            <w:szCs w:val="22"/>
            <w:rPrChange w:id="136" w:author="Usuario de Microsoft Office" w:date="2019-08-22T11:21:00Z">
              <w:rPr>
                <w:rFonts w:ascii="Times" w:hAnsi="Times"/>
                <w:sz w:val="14"/>
                <w:szCs w:val="14"/>
              </w:rPr>
            </w:rPrChange>
          </w:rPr>
          <w:t>documented (e.g. Pulido et al. 2008; Bertrand et al. 2011;</w:t>
        </w:r>
      </w:ins>
      <w:ins w:id="137" w:author="Usuario de Microsoft Office" w:date="2019-08-22T10:45:00Z">
        <w:r w:rsidR="0044613E" w:rsidRPr="001B228A">
          <w:rPr>
            <w:rFonts w:asciiTheme="minorHAnsi" w:hAnsiTheme="minorHAnsi" w:cstheme="minorHAnsi"/>
            <w:color w:val="000000" w:themeColor="text1"/>
            <w:sz w:val="22"/>
            <w:szCs w:val="22"/>
            <w:rPrChange w:id="138" w:author="Usuario de Microsoft Office" w:date="2019-08-22T11:21:00Z">
              <w:rPr>
                <w:rFonts w:ascii="Times" w:hAnsi="Times"/>
                <w:sz w:val="14"/>
                <w:szCs w:val="14"/>
              </w:rPr>
            </w:rPrChange>
          </w:rPr>
          <w:t xml:space="preserve"> </w:t>
        </w:r>
      </w:ins>
      <w:ins w:id="139" w:author="Usuario de Microsoft Office" w:date="2019-08-22T10:44:00Z">
        <w:r w:rsidR="009C1D0C" w:rsidRPr="001B228A">
          <w:rPr>
            <w:rFonts w:asciiTheme="minorHAnsi" w:hAnsiTheme="minorHAnsi" w:cstheme="minorHAnsi"/>
            <w:color w:val="000000" w:themeColor="text1"/>
            <w:sz w:val="22"/>
            <w:szCs w:val="22"/>
            <w:rPrChange w:id="140" w:author="Usuario de Microsoft Office" w:date="2019-08-22T11:21:00Z">
              <w:rPr>
                <w:rFonts w:ascii="Times" w:hAnsi="Times"/>
                <w:sz w:val="14"/>
                <w:szCs w:val="14"/>
              </w:rPr>
            </w:rPrChange>
          </w:rPr>
          <w:t>Hampe &amp; Jump 2011; Lazaro-Nogal et al. 2015; Kolb et al.</w:t>
        </w:r>
      </w:ins>
      <w:ins w:id="141" w:author="Usuario de Microsoft Office" w:date="2019-08-22T10:45:00Z">
        <w:r w:rsidR="0044613E" w:rsidRPr="001B228A">
          <w:rPr>
            <w:rFonts w:asciiTheme="minorHAnsi" w:hAnsiTheme="minorHAnsi" w:cstheme="minorHAnsi"/>
            <w:color w:val="000000" w:themeColor="text1"/>
            <w:sz w:val="22"/>
            <w:szCs w:val="22"/>
            <w:rPrChange w:id="142" w:author="Usuario de Microsoft Office" w:date="2019-08-22T11:21:00Z">
              <w:rPr>
                <w:rFonts w:ascii="Times" w:hAnsi="Times"/>
                <w:sz w:val="14"/>
                <w:szCs w:val="14"/>
              </w:rPr>
            </w:rPrChange>
          </w:rPr>
          <w:t xml:space="preserve"> </w:t>
        </w:r>
      </w:ins>
      <w:ins w:id="143" w:author="Usuario de Microsoft Office" w:date="2019-08-22T10:44:00Z">
        <w:r w:rsidR="009C1D0C" w:rsidRPr="001B228A">
          <w:rPr>
            <w:rFonts w:asciiTheme="minorHAnsi" w:hAnsiTheme="minorHAnsi" w:cstheme="minorHAnsi"/>
            <w:color w:val="000000" w:themeColor="text1"/>
            <w:sz w:val="22"/>
            <w:szCs w:val="22"/>
            <w:rPrChange w:id="144" w:author="Usuario de Microsoft Office" w:date="2019-08-22T11:21:00Z">
              <w:rPr>
                <w:rFonts w:ascii="Times" w:hAnsi="Times"/>
                <w:sz w:val="14"/>
                <w:szCs w:val="14"/>
              </w:rPr>
            </w:rPrChange>
          </w:rPr>
          <w:t>2016; Granda et al. 2018a).</w:t>
        </w:r>
      </w:ins>
      <w:ins w:id="145" w:author="Usuario de Microsoft Office" w:date="2019-08-22T10:46:00Z">
        <w:r w:rsidR="002450BA" w:rsidRPr="001B228A">
          <w:rPr>
            <w:rFonts w:asciiTheme="minorHAnsi" w:hAnsiTheme="minorHAnsi" w:cstheme="minorHAnsi"/>
            <w:color w:val="000000" w:themeColor="text1"/>
            <w:sz w:val="22"/>
            <w:szCs w:val="22"/>
            <w:rPrChange w:id="146" w:author="Usuario de Microsoft Office" w:date="2019-08-22T11:21:00Z">
              <w:rPr>
                <w:rFonts w:ascii="Times" w:hAnsi="Times"/>
                <w:sz w:val="24"/>
              </w:rPr>
            </w:rPrChange>
          </w:rPr>
          <w:t xml:space="preserve"> </w:t>
        </w:r>
      </w:ins>
      <w:ins w:id="147" w:author="Usuario de Microsoft Office" w:date="2019-08-22T10:50:00Z">
        <w:r w:rsidR="001B228A" w:rsidRPr="001B228A">
          <w:rPr>
            <w:rFonts w:asciiTheme="minorHAnsi" w:hAnsiTheme="minorHAnsi" w:cstheme="minorHAnsi"/>
            <w:color w:val="000000" w:themeColor="text1"/>
            <w:sz w:val="22"/>
            <w:szCs w:val="22"/>
          </w:rPr>
          <w:t>In</w:t>
        </w:r>
        <w:r w:rsidR="00923CF1" w:rsidRPr="001B228A">
          <w:rPr>
            <w:rFonts w:asciiTheme="minorHAnsi" w:hAnsiTheme="minorHAnsi" w:cstheme="minorHAnsi"/>
            <w:color w:val="000000" w:themeColor="text1"/>
            <w:sz w:val="22"/>
            <w:szCs w:val="22"/>
            <w:rPrChange w:id="148" w:author="Usuario de Microsoft Office" w:date="2019-08-22T11:21:00Z">
              <w:rPr>
                <w:rFonts w:ascii="Times" w:hAnsi="Times"/>
                <w:sz w:val="24"/>
              </w:rPr>
            </w:rPrChange>
          </w:rPr>
          <w:t xml:space="preserve"> this res</w:t>
        </w:r>
        <w:r w:rsidR="002C627D" w:rsidRPr="001B228A">
          <w:rPr>
            <w:rFonts w:asciiTheme="minorHAnsi" w:hAnsiTheme="minorHAnsi" w:cstheme="minorHAnsi"/>
            <w:color w:val="000000" w:themeColor="text1"/>
            <w:sz w:val="22"/>
            <w:szCs w:val="22"/>
            <w:rPrChange w:id="149" w:author="Usuario de Microsoft Office" w:date="2019-08-22T11:21:00Z">
              <w:rPr>
                <w:rFonts w:ascii="Times" w:hAnsi="Times"/>
                <w:sz w:val="24"/>
              </w:rPr>
            </w:rPrChange>
          </w:rPr>
          <w:t>pect,</w:t>
        </w:r>
        <w:r w:rsidR="002450BA" w:rsidRPr="001B228A">
          <w:rPr>
            <w:rFonts w:asciiTheme="minorHAnsi" w:hAnsiTheme="minorHAnsi" w:cstheme="minorHAnsi"/>
            <w:color w:val="000000" w:themeColor="text1"/>
            <w:sz w:val="22"/>
            <w:szCs w:val="22"/>
            <w:rPrChange w:id="150" w:author="Usuario de Microsoft Office" w:date="2019-08-22T11:21:00Z">
              <w:rPr>
                <w:rFonts w:ascii="Times" w:hAnsi="Times"/>
                <w:sz w:val="24"/>
              </w:rPr>
            </w:rPrChange>
          </w:rPr>
          <w:t xml:space="preserve"> </w:t>
        </w:r>
      </w:ins>
      <w:ins w:id="151" w:author="Usuario de Microsoft Office" w:date="2019-08-22T11:00:00Z">
        <w:r w:rsidR="00D642A6" w:rsidRPr="001B228A">
          <w:rPr>
            <w:rFonts w:asciiTheme="minorHAnsi" w:hAnsiTheme="minorHAnsi" w:cstheme="minorHAnsi"/>
            <w:color w:val="000000" w:themeColor="text1"/>
            <w:sz w:val="22"/>
            <w:szCs w:val="22"/>
            <w:rPrChange w:id="152" w:author="Usuario de Microsoft Office" w:date="2019-08-22T11:21:00Z">
              <w:rPr>
                <w:rFonts w:ascii="Times" w:hAnsi="Times"/>
                <w:sz w:val="24"/>
              </w:rPr>
            </w:rPrChange>
          </w:rPr>
          <w:t>to fully understand changes in distribution and abu</w:t>
        </w:r>
      </w:ins>
      <w:ins w:id="153" w:author="Usuario de Microsoft Office" w:date="2019-08-22T11:01:00Z">
        <w:r w:rsidR="005C2543" w:rsidRPr="001B228A">
          <w:rPr>
            <w:rFonts w:asciiTheme="minorHAnsi" w:hAnsiTheme="minorHAnsi" w:cstheme="minorHAnsi"/>
            <w:color w:val="000000" w:themeColor="text1"/>
            <w:sz w:val="22"/>
            <w:szCs w:val="22"/>
            <w:rPrChange w:id="154" w:author="Usuario de Microsoft Office" w:date="2019-08-22T11:21:00Z">
              <w:rPr>
                <w:rFonts w:ascii="Times" w:hAnsi="Times"/>
                <w:sz w:val="24"/>
              </w:rPr>
            </w:rPrChange>
          </w:rPr>
          <w:t>n</w:t>
        </w:r>
      </w:ins>
      <w:ins w:id="155" w:author="Usuario de Microsoft Office" w:date="2019-08-22T11:00:00Z">
        <w:r w:rsidR="00D642A6" w:rsidRPr="001B228A">
          <w:rPr>
            <w:rFonts w:asciiTheme="minorHAnsi" w:hAnsiTheme="minorHAnsi" w:cstheme="minorHAnsi"/>
            <w:color w:val="000000" w:themeColor="text1"/>
            <w:sz w:val="22"/>
            <w:szCs w:val="22"/>
            <w:rPrChange w:id="156" w:author="Usuario de Microsoft Office" w:date="2019-08-22T11:21:00Z">
              <w:rPr>
                <w:rFonts w:ascii="Times" w:hAnsi="Times"/>
                <w:sz w:val="24"/>
              </w:rPr>
            </w:rPrChange>
          </w:rPr>
          <w:t xml:space="preserve">dance of species as a consequence of global change </w:t>
        </w:r>
      </w:ins>
      <w:ins w:id="157" w:author="Usuario de Microsoft Office" w:date="2019-08-22T10:50:00Z">
        <w:r w:rsidR="002450BA" w:rsidRPr="001B228A">
          <w:rPr>
            <w:rFonts w:asciiTheme="minorHAnsi" w:hAnsiTheme="minorHAnsi" w:cstheme="minorHAnsi"/>
            <w:color w:val="000000" w:themeColor="text1"/>
            <w:sz w:val="22"/>
            <w:szCs w:val="22"/>
            <w:rPrChange w:id="158" w:author="Usuario de Microsoft Office" w:date="2019-08-22T11:21:00Z">
              <w:rPr>
                <w:rFonts w:ascii="Times" w:hAnsi="Times"/>
                <w:sz w:val="24"/>
              </w:rPr>
            </w:rPrChange>
          </w:rPr>
          <w:t>we need to know in which</w:t>
        </w:r>
      </w:ins>
      <w:ins w:id="159" w:author="Usuario de Microsoft Office" w:date="2019-08-22T10:49:00Z">
        <w:r w:rsidR="002450BA" w:rsidRPr="001B228A">
          <w:rPr>
            <w:rFonts w:asciiTheme="minorHAnsi" w:hAnsiTheme="minorHAnsi" w:cstheme="minorHAnsi"/>
            <w:color w:val="000000" w:themeColor="text1"/>
            <w:sz w:val="22"/>
            <w:szCs w:val="22"/>
            <w:rPrChange w:id="160" w:author="Usuario de Microsoft Office" w:date="2019-08-22T11:21:00Z">
              <w:rPr>
                <w:rFonts w:ascii="Times" w:hAnsi="Times"/>
                <w:sz w:val="24"/>
              </w:rPr>
            </w:rPrChange>
          </w:rPr>
          <w:t xml:space="preserve"> </w:t>
        </w:r>
      </w:ins>
      <w:ins w:id="161" w:author="Usuario de Microsoft Office" w:date="2019-08-22T11:00:00Z">
        <w:r w:rsidR="00D642A6" w:rsidRPr="001B228A">
          <w:rPr>
            <w:rFonts w:asciiTheme="minorHAnsi" w:hAnsiTheme="minorHAnsi" w:cstheme="minorHAnsi"/>
            <w:color w:val="000000" w:themeColor="text1"/>
            <w:sz w:val="22"/>
            <w:szCs w:val="22"/>
            <w:rPrChange w:id="162" w:author="Usuario de Microsoft Office" w:date="2019-08-22T11:21:00Z">
              <w:rPr>
                <w:rFonts w:ascii="Times" w:hAnsi="Times"/>
                <w:sz w:val="24"/>
              </w:rPr>
            </w:rPrChange>
          </w:rPr>
          <w:t xml:space="preserve">environmental </w:t>
        </w:r>
      </w:ins>
      <w:ins w:id="163" w:author="Usuario de Microsoft Office" w:date="2019-08-22T10:46:00Z">
        <w:r w:rsidR="00336A78" w:rsidRPr="001B228A">
          <w:rPr>
            <w:rFonts w:asciiTheme="minorHAnsi" w:hAnsiTheme="minorHAnsi" w:cstheme="minorHAnsi"/>
            <w:color w:val="000000" w:themeColor="text1"/>
            <w:sz w:val="22"/>
            <w:szCs w:val="22"/>
            <w:rPrChange w:id="164" w:author="Usuario de Microsoft Office" w:date="2019-08-22T11:21:00Z">
              <w:rPr>
                <w:rFonts w:ascii="Times" w:hAnsi="Times"/>
                <w:sz w:val="24"/>
              </w:rPr>
            </w:rPrChange>
          </w:rPr>
          <w:t xml:space="preserve">conditions </w:t>
        </w:r>
      </w:ins>
      <w:ins w:id="165" w:author="Usuario de Microsoft Office" w:date="2019-08-22T10:47:00Z">
        <w:r w:rsidR="00923CF1" w:rsidRPr="001B228A">
          <w:rPr>
            <w:rFonts w:asciiTheme="minorHAnsi" w:hAnsiTheme="minorHAnsi" w:cstheme="minorHAnsi"/>
            <w:color w:val="000000" w:themeColor="text1"/>
            <w:sz w:val="22"/>
            <w:szCs w:val="22"/>
            <w:rPrChange w:id="166" w:author="Usuario de Microsoft Office" w:date="2019-08-22T11:21:00Z">
              <w:rPr>
                <w:rFonts w:ascii="Times" w:hAnsi="Times"/>
                <w:sz w:val="24"/>
              </w:rPr>
            </w:rPrChange>
          </w:rPr>
          <w:t>geographical</w:t>
        </w:r>
        <w:r w:rsidR="00336A78" w:rsidRPr="001B228A">
          <w:rPr>
            <w:rFonts w:asciiTheme="minorHAnsi" w:hAnsiTheme="minorHAnsi" w:cstheme="minorHAnsi"/>
            <w:color w:val="000000" w:themeColor="text1"/>
            <w:sz w:val="22"/>
            <w:szCs w:val="22"/>
            <w:rPrChange w:id="167" w:author="Usuario de Microsoft Office" w:date="2019-08-22T11:21:00Z">
              <w:rPr>
                <w:rFonts w:ascii="Times" w:hAnsi="Times"/>
                <w:sz w:val="24"/>
              </w:rPr>
            </w:rPrChange>
          </w:rPr>
          <w:t xml:space="preserve"> marginallity doe</w:t>
        </w:r>
        <w:r w:rsidR="002450BA" w:rsidRPr="001B228A">
          <w:rPr>
            <w:rFonts w:asciiTheme="minorHAnsi" w:hAnsiTheme="minorHAnsi" w:cstheme="minorHAnsi"/>
            <w:color w:val="000000" w:themeColor="text1"/>
            <w:sz w:val="22"/>
            <w:szCs w:val="22"/>
            <w:rPrChange w:id="168" w:author="Usuario de Microsoft Office" w:date="2019-08-22T11:21:00Z">
              <w:rPr>
                <w:rFonts w:ascii="Times" w:hAnsi="Times"/>
                <w:sz w:val="24"/>
              </w:rPr>
            </w:rPrChange>
          </w:rPr>
          <w:t>s not correspond with ecological</w:t>
        </w:r>
        <w:r w:rsidR="00336A78" w:rsidRPr="001B228A">
          <w:rPr>
            <w:rFonts w:asciiTheme="minorHAnsi" w:hAnsiTheme="minorHAnsi" w:cstheme="minorHAnsi"/>
            <w:color w:val="000000" w:themeColor="text1"/>
            <w:sz w:val="22"/>
            <w:szCs w:val="22"/>
            <w:rPrChange w:id="169" w:author="Usuario de Microsoft Office" w:date="2019-08-22T11:21:00Z">
              <w:rPr>
                <w:rFonts w:ascii="Times" w:hAnsi="Times"/>
                <w:sz w:val="24"/>
              </w:rPr>
            </w:rPrChange>
          </w:rPr>
          <w:t xml:space="preserve"> marginallity</w:t>
        </w:r>
        <w:r w:rsidR="002450BA" w:rsidRPr="001B228A">
          <w:rPr>
            <w:rFonts w:asciiTheme="minorHAnsi" w:hAnsiTheme="minorHAnsi" w:cstheme="minorHAnsi"/>
            <w:color w:val="000000" w:themeColor="text1"/>
            <w:sz w:val="22"/>
            <w:szCs w:val="22"/>
            <w:rPrChange w:id="170" w:author="Usuario de Microsoft Office" w:date="2019-08-22T11:21:00Z">
              <w:rPr>
                <w:rFonts w:ascii="Times" w:hAnsi="Times"/>
                <w:sz w:val="24"/>
              </w:rPr>
            </w:rPrChange>
          </w:rPr>
          <w:t xml:space="preserve"> </w:t>
        </w:r>
      </w:ins>
      <w:ins w:id="171" w:author="Usuario de Microsoft Office" w:date="2019-08-22T10:50:00Z">
        <w:r w:rsidR="002450BA" w:rsidRPr="001B228A">
          <w:rPr>
            <w:rFonts w:asciiTheme="minorHAnsi" w:hAnsiTheme="minorHAnsi" w:cstheme="minorHAnsi"/>
            <w:color w:val="000000" w:themeColor="text1"/>
            <w:sz w:val="22"/>
            <w:szCs w:val="22"/>
            <w:rPrChange w:id="172" w:author="Usuario de Microsoft Office" w:date="2019-08-22T11:21:00Z">
              <w:rPr>
                <w:rFonts w:ascii="Times" w:hAnsi="Times"/>
                <w:sz w:val="24"/>
              </w:rPr>
            </w:rPrChange>
          </w:rPr>
          <w:t>(Vila-Cabrera and Jump, 2009)</w:t>
        </w:r>
      </w:ins>
      <w:ins w:id="173" w:author="Usuario de Microsoft Office" w:date="2019-08-22T10:49:00Z">
        <w:r w:rsidR="002450BA" w:rsidRPr="001B228A">
          <w:rPr>
            <w:rFonts w:asciiTheme="minorHAnsi" w:hAnsiTheme="minorHAnsi" w:cstheme="minorHAnsi"/>
            <w:color w:val="000000" w:themeColor="text1"/>
            <w:sz w:val="22"/>
            <w:szCs w:val="22"/>
            <w:rPrChange w:id="174" w:author="Usuario de Microsoft Office" w:date="2019-08-22T11:21:00Z">
              <w:rPr>
                <w:rFonts w:ascii="Times" w:hAnsi="Times"/>
                <w:sz w:val="24"/>
              </w:rPr>
            </w:rPrChange>
          </w:rPr>
          <w:t>.</w:t>
        </w:r>
      </w:ins>
    </w:p>
    <w:p w14:paraId="7BD6B323" w14:textId="77777777" w:rsidR="002C627D" w:rsidRPr="001B228A" w:rsidRDefault="002C627D">
      <w:pPr>
        <w:pStyle w:val="p1"/>
        <w:jc w:val="both"/>
        <w:rPr>
          <w:ins w:id="175" w:author="Usuario de Microsoft Office" w:date="2019-08-22T10:53:00Z"/>
          <w:rFonts w:asciiTheme="minorHAnsi" w:hAnsiTheme="minorHAnsi" w:cstheme="minorHAnsi"/>
          <w:color w:val="000000" w:themeColor="text1"/>
          <w:sz w:val="22"/>
          <w:szCs w:val="22"/>
          <w:rPrChange w:id="176" w:author="Usuario de Microsoft Office" w:date="2019-08-22T11:21:00Z">
            <w:rPr>
              <w:ins w:id="177" w:author="Usuario de Microsoft Office" w:date="2019-08-22T10:53:00Z"/>
              <w:rFonts w:ascii="Times" w:hAnsi="Times"/>
              <w:sz w:val="24"/>
            </w:rPr>
          </w:rPrChange>
        </w:rPr>
        <w:pPrChange w:id="178" w:author="Usuario de Microsoft Office" w:date="2019-08-22T11:21:00Z">
          <w:pPr>
            <w:spacing w:before="0" w:after="0" w:line="240" w:lineRule="auto"/>
          </w:pPr>
        </w:pPrChange>
      </w:pPr>
    </w:p>
    <w:p w14:paraId="572AB9D3" w14:textId="25781B31" w:rsidR="007D7497" w:rsidRDefault="00D343A5">
      <w:pPr>
        <w:pStyle w:val="p1"/>
        <w:rPr>
          <w:ins w:id="179" w:author="Usuario de Microsoft Office" w:date="2019-08-22T10:56:00Z"/>
          <w:rFonts w:cstheme="minorHAnsi"/>
          <w:color w:val="000000" w:themeColor="text1"/>
          <w:sz w:val="24"/>
        </w:rPr>
        <w:pPrChange w:id="180" w:author="Usuario de Microsoft Office" w:date="2019-08-22T10:45:00Z">
          <w:pPr>
            <w:spacing w:before="0" w:after="0" w:line="240" w:lineRule="auto"/>
          </w:pPr>
        </w:pPrChange>
      </w:pPr>
      <w:ins w:id="181" w:author="Usuario de Microsoft Office" w:date="2019-08-22T11:29:00Z">
        <w:r w:rsidRPr="00D343A5">
          <w:rPr>
            <w:rStyle w:val="s1"/>
            <w:rFonts w:asciiTheme="minorHAnsi" w:hAnsiTheme="minorHAnsi" w:cstheme="minorHAnsi"/>
            <w:color w:val="000000" w:themeColor="text1"/>
            <w:sz w:val="22"/>
            <w:szCs w:val="22"/>
          </w:rPr>
          <w:t>We assume that climate change</w:t>
        </w:r>
        <w:r w:rsidR="00A72E51">
          <w:rPr>
            <w:rStyle w:val="s1"/>
            <w:rFonts w:asciiTheme="minorHAnsi" w:hAnsiTheme="minorHAnsi" w:cstheme="minorHAnsi"/>
            <w:color w:val="000000" w:themeColor="text1"/>
            <w:sz w:val="22"/>
            <w:szCs w:val="22"/>
          </w:rPr>
          <w:t xml:space="preserve"> will cause important changes in distribution and abundance of</w:t>
        </w:r>
        <w:r w:rsidRPr="00D343A5">
          <w:rPr>
            <w:rStyle w:val="s1"/>
            <w:rFonts w:asciiTheme="minorHAnsi" w:hAnsiTheme="minorHAnsi" w:cstheme="minorHAnsi"/>
            <w:color w:val="000000" w:themeColor="text1"/>
            <w:sz w:val="22"/>
            <w:szCs w:val="22"/>
          </w:rPr>
          <w:t xml:space="preserve"> plant communities, </w:t>
        </w:r>
      </w:ins>
      <w:ins w:id="182" w:author="Usuario de Microsoft Office" w:date="2019-08-22T11:41:00Z">
        <w:r w:rsidR="002F1BED">
          <w:rPr>
            <w:rStyle w:val="s1"/>
            <w:rFonts w:asciiTheme="minorHAnsi" w:hAnsiTheme="minorHAnsi" w:cstheme="minorHAnsi"/>
            <w:color w:val="000000" w:themeColor="text1"/>
            <w:sz w:val="22"/>
            <w:szCs w:val="22"/>
          </w:rPr>
          <w:t xml:space="preserve">and </w:t>
        </w:r>
      </w:ins>
      <w:bookmarkStart w:id="183" w:name="_GoBack"/>
      <w:bookmarkEnd w:id="183"/>
      <w:ins w:id="184" w:author="Usuario de Microsoft Office" w:date="2019-08-22T11:29:00Z">
        <w:r w:rsidRPr="00D343A5">
          <w:rPr>
            <w:rStyle w:val="s1"/>
            <w:rFonts w:asciiTheme="minorHAnsi" w:hAnsiTheme="minorHAnsi" w:cstheme="minorHAnsi"/>
            <w:color w:val="000000" w:themeColor="text1"/>
            <w:sz w:val="22"/>
            <w:szCs w:val="22"/>
          </w:rPr>
          <w:t xml:space="preserve">there are already obvious signs of processes such as the thermofilization of summit flora (eg Gottfried et al. 2012) or forest decay processes associated with increased intensity and duration of droughts (Allen et al. 2010). </w:t>
        </w:r>
      </w:ins>
      <w:ins w:id="185" w:author="Usuario de Microsoft Office" w:date="2019-08-22T11:30:00Z">
        <w:r w:rsidR="00A72E51">
          <w:rPr>
            <w:rStyle w:val="s1"/>
            <w:rFonts w:asciiTheme="minorHAnsi" w:hAnsiTheme="minorHAnsi" w:cstheme="minorHAnsi"/>
            <w:color w:val="000000" w:themeColor="text1"/>
            <w:sz w:val="22"/>
            <w:szCs w:val="22"/>
          </w:rPr>
          <w:t>In this respect, v</w:t>
        </w:r>
        <w:r w:rsidR="00A72E51" w:rsidRPr="00D343A5">
          <w:rPr>
            <w:rStyle w:val="s1"/>
            <w:rFonts w:asciiTheme="minorHAnsi" w:hAnsiTheme="minorHAnsi" w:cstheme="minorHAnsi"/>
            <w:color w:val="000000" w:themeColor="text1"/>
            <w:sz w:val="22"/>
            <w:szCs w:val="22"/>
          </w:rPr>
          <w:t>arious studies have warned in the last decade on t</w:t>
        </w:r>
        <w:r w:rsidR="00A72E51">
          <w:rPr>
            <w:rStyle w:val="s1"/>
            <w:rFonts w:asciiTheme="minorHAnsi" w:hAnsiTheme="minorHAnsi" w:cstheme="minorHAnsi"/>
            <w:color w:val="000000" w:themeColor="text1"/>
            <w:sz w:val="22"/>
            <w:szCs w:val="22"/>
          </w:rPr>
          <w:t>he rapid extinction of plant species</w:t>
        </w:r>
        <w:r w:rsidR="00A72E51" w:rsidRPr="00D343A5">
          <w:rPr>
            <w:rStyle w:val="s1"/>
            <w:rFonts w:asciiTheme="minorHAnsi" w:hAnsiTheme="minorHAnsi" w:cstheme="minorHAnsi"/>
            <w:color w:val="000000" w:themeColor="text1"/>
            <w:sz w:val="22"/>
            <w:szCs w:val="22"/>
          </w:rPr>
          <w:t xml:space="preserve"> in the</w:t>
        </w:r>
        <w:r w:rsidR="00A72E51">
          <w:rPr>
            <w:rStyle w:val="s1"/>
            <w:rFonts w:asciiTheme="minorHAnsi" w:hAnsiTheme="minorHAnsi" w:cstheme="minorHAnsi"/>
            <w:color w:val="000000" w:themeColor="text1"/>
            <w:sz w:val="22"/>
            <w:szCs w:val="22"/>
          </w:rPr>
          <w:t xml:space="preserve"> near future, especially </w:t>
        </w:r>
        <w:r w:rsidR="00A72E51" w:rsidRPr="00D343A5">
          <w:rPr>
            <w:rStyle w:val="s1"/>
            <w:rFonts w:asciiTheme="minorHAnsi" w:hAnsiTheme="minorHAnsi" w:cstheme="minorHAnsi"/>
            <w:color w:val="000000" w:themeColor="text1"/>
            <w:sz w:val="22"/>
            <w:szCs w:val="22"/>
          </w:rPr>
          <w:t>in mount</w:t>
        </w:r>
        <w:r w:rsidR="00A72E51">
          <w:rPr>
            <w:rStyle w:val="s1"/>
            <w:rFonts w:asciiTheme="minorHAnsi" w:hAnsiTheme="minorHAnsi" w:cstheme="minorHAnsi"/>
            <w:color w:val="000000" w:themeColor="text1"/>
            <w:sz w:val="22"/>
            <w:szCs w:val="22"/>
          </w:rPr>
          <w:t>ain areas of southern Europe (e.g.</w:t>
        </w:r>
        <w:r w:rsidR="00A72E51" w:rsidRPr="00D343A5">
          <w:rPr>
            <w:rStyle w:val="s1"/>
            <w:rFonts w:asciiTheme="minorHAnsi" w:hAnsiTheme="minorHAnsi" w:cstheme="minorHAnsi"/>
            <w:color w:val="000000" w:themeColor="text1"/>
            <w:sz w:val="22"/>
            <w:szCs w:val="22"/>
          </w:rPr>
          <w:t xml:space="preserve"> Thuiller et al. 2005, Engler et al. 2011).</w:t>
        </w:r>
      </w:ins>
      <w:ins w:id="186" w:author="Usuario de Microsoft Office" w:date="2019-08-22T11:31:00Z">
        <w:r w:rsidR="00A72E51">
          <w:rPr>
            <w:rStyle w:val="s1"/>
            <w:rFonts w:asciiTheme="minorHAnsi" w:hAnsiTheme="minorHAnsi" w:cstheme="minorHAnsi"/>
            <w:color w:val="000000" w:themeColor="text1"/>
            <w:sz w:val="22"/>
            <w:szCs w:val="22"/>
          </w:rPr>
          <w:t xml:space="preserve"> Under this climatic change contex</w:t>
        </w:r>
      </w:ins>
      <w:ins w:id="187" w:author="Usuario de Microsoft Office" w:date="2019-08-22T11:32:00Z">
        <w:r w:rsidR="00A72E51">
          <w:rPr>
            <w:rStyle w:val="s1"/>
            <w:rFonts w:asciiTheme="minorHAnsi" w:hAnsiTheme="minorHAnsi" w:cstheme="minorHAnsi"/>
            <w:color w:val="000000" w:themeColor="text1"/>
            <w:sz w:val="22"/>
            <w:szCs w:val="22"/>
          </w:rPr>
          <w:t>t</w:t>
        </w:r>
      </w:ins>
      <w:ins w:id="188" w:author="Usuario de Microsoft Office" w:date="2019-08-22T11:31:00Z">
        <w:r w:rsidR="00A72E51">
          <w:rPr>
            <w:rStyle w:val="s1"/>
            <w:rFonts w:asciiTheme="minorHAnsi" w:hAnsiTheme="minorHAnsi" w:cstheme="minorHAnsi"/>
            <w:color w:val="000000" w:themeColor="text1"/>
            <w:sz w:val="22"/>
            <w:szCs w:val="22"/>
          </w:rPr>
          <w:t xml:space="preserve">, </w:t>
        </w:r>
      </w:ins>
      <w:ins w:id="189" w:author="Usuario de Microsoft Office" w:date="2019-08-22T11:29:00Z">
        <w:r w:rsidRPr="00D343A5">
          <w:rPr>
            <w:rStyle w:val="s1"/>
            <w:rFonts w:asciiTheme="minorHAnsi" w:hAnsiTheme="minorHAnsi" w:cstheme="minorHAnsi"/>
            <w:color w:val="000000" w:themeColor="text1"/>
            <w:sz w:val="22"/>
            <w:szCs w:val="22"/>
          </w:rPr>
          <w:t xml:space="preserve">It is reasonable to expect that population loss and range retractions should be seen in the most low </w:t>
        </w:r>
        <w:r w:rsidRPr="00D343A5">
          <w:rPr>
            <w:rStyle w:val="s1"/>
            <w:rFonts w:ascii="Calibri" w:eastAsia="Calibri" w:hAnsi="Calibri" w:cs="Calibri"/>
            <w:color w:val="000000" w:themeColor="text1"/>
            <w:sz w:val="22"/>
            <w:szCs w:val="22"/>
          </w:rPr>
          <w:t>‐</w:t>
        </w:r>
        <w:r w:rsidRPr="00D343A5">
          <w:rPr>
            <w:rStyle w:val="s1"/>
            <w:rFonts w:asciiTheme="minorHAnsi" w:hAnsiTheme="minorHAnsi" w:cstheme="minorHAnsi"/>
            <w:color w:val="000000" w:themeColor="text1"/>
            <w:sz w:val="22"/>
            <w:szCs w:val="22"/>
          </w:rPr>
          <w:t xml:space="preserve"> latitude, drought </w:t>
        </w:r>
        <w:r w:rsidRPr="00D343A5">
          <w:rPr>
            <w:rStyle w:val="s1"/>
            <w:rFonts w:ascii="Calibri" w:eastAsia="Calibri" w:hAnsi="Calibri" w:cs="Calibri"/>
            <w:color w:val="000000" w:themeColor="text1"/>
            <w:sz w:val="22"/>
            <w:szCs w:val="22"/>
          </w:rPr>
          <w:t>‐</w:t>
        </w:r>
        <w:r w:rsidRPr="00D343A5">
          <w:rPr>
            <w:rStyle w:val="s1"/>
            <w:rFonts w:asciiTheme="minorHAnsi" w:hAnsiTheme="minorHAnsi" w:cstheme="minorHAnsi"/>
            <w:color w:val="000000" w:themeColor="text1"/>
            <w:sz w:val="22"/>
            <w:szCs w:val="22"/>
          </w:rPr>
          <w:t xml:space="preserve"> prone areas of a species' distribution (the rear edge, Hampe &amp; Petit, 2005. </w:t>
        </w:r>
      </w:ins>
    </w:p>
    <w:p w14:paraId="026967C4" w14:textId="5D4224B5" w:rsidR="00083AE0" w:rsidRPr="00373D05" w:rsidDel="0073762A" w:rsidRDefault="001B228A">
      <w:pPr>
        <w:pStyle w:val="p1"/>
        <w:rPr>
          <w:ins w:id="190" w:author="Usuario de Microsoft Office" w:date="2019-08-22T10:20:00Z"/>
          <w:del w:id="191" w:author="Usuario de Microsoft Office" w:date="2019-08-22T11:10:00Z"/>
          <w:rFonts w:cstheme="minorHAnsi"/>
          <w:color w:val="000000" w:themeColor="text1"/>
          <w:sz w:val="24"/>
          <w:szCs w:val="24"/>
          <w:rPrChange w:id="192" w:author="Usuario de Microsoft Office" w:date="2019-08-22T10:32:00Z">
            <w:rPr>
              <w:ins w:id="193" w:author="Usuario de Microsoft Office" w:date="2019-08-22T10:20:00Z"/>
              <w:del w:id="194" w:author="Usuario de Microsoft Office" w:date="2019-08-22T11:10:00Z"/>
              <w:color w:val="000000" w:themeColor="text1"/>
              <w:sz w:val="22"/>
              <w:szCs w:val="22"/>
            </w:rPr>
          </w:rPrChange>
        </w:rPr>
        <w:pPrChange w:id="195" w:author="Usuario de Microsoft Office" w:date="2019-08-22T10:17:00Z">
          <w:pPr>
            <w:spacing w:before="0" w:after="0" w:line="240" w:lineRule="auto"/>
          </w:pPr>
        </w:pPrChange>
      </w:pPr>
      <w:moveToRangeStart w:id="196" w:author="Usuario de Microsoft Office" w:date="2019-08-22T11:19:00Z" w:name="move17364999"/>
      <w:moveTo w:id="197" w:author="Usuario de Microsoft Office" w:date="2019-08-22T11:19:00Z">
        <w:del w:id="198" w:author="Usuario de Microsoft Office" w:date="2019-08-22T11:19:00Z">
          <w:r w:rsidDel="001B228A">
            <w:delText xml:space="preserve">Thus, </w:delText>
          </w:r>
        </w:del>
      </w:moveTo>
      <w:ins w:id="199" w:author="Usuario de Microsoft Office" w:date="2019-08-22T11:19:00Z">
        <w:r>
          <w:t>A</w:t>
        </w:r>
      </w:ins>
      <w:moveTo w:id="200" w:author="Usuario de Microsoft Office" w:date="2019-08-22T11:19:00Z">
        <w:del w:id="201" w:author="Usuario de Microsoft Office" w:date="2019-08-22T11:19:00Z">
          <w:r w:rsidDel="001B228A">
            <w:delText>a</w:delText>
          </w:r>
        </w:del>
        <w:r>
          <w:t xml:space="preserve">ssessment of drought impacts on </w:t>
        </w:r>
      </w:moveTo>
      <w:ins w:id="202" w:author="Usuario de Microsoft Office" w:date="2019-08-22T11:35:00Z">
        <w:r w:rsidR="00912703">
          <w:t xml:space="preserve">forest </w:t>
        </w:r>
      </w:ins>
      <w:moveTo w:id="203" w:author="Usuario de Microsoft Office" w:date="2019-08-22T11:19:00Z">
        <w:r>
          <w:t>ecosystems has gained much attention in last decades (Allen and others 2010; Clark and others 2016), and the functional response of vegetation to drought has been analyzed at global and local scales (</w:t>
        </w:r>
        <w:r>
          <w:rPr>
            <w:i/>
          </w:rPr>
          <w:t>e.g.</w:t>
        </w:r>
        <w:r>
          <w:t>, Vicente-Serrano and others 2013; see Martínez-Vilalta and Lloret 2016 for a revision).</w:t>
        </w:r>
      </w:moveTo>
      <w:moveToRangeEnd w:id="196"/>
      <w:ins w:id="204" w:author="Usuario de Microsoft Office" w:date="2019-08-22T11:19:00Z">
        <w:r>
          <w:t xml:space="preserve"> </w:t>
        </w:r>
      </w:ins>
      <w:moveToRangeStart w:id="205" w:author="Usuario de Microsoft Office" w:date="2019-08-22T10:53:00Z" w:name="move17363604"/>
      <w:moveTo w:id="206" w:author="Usuario de Microsoft Office" w:date="2019-08-22T10:53:00Z">
        <w:del w:id="207" w:author="Usuario de Microsoft Office" w:date="2019-08-22T10:54:00Z">
          <w:r w:rsidR="002C627D" w:rsidRPr="00AD1F7E" w:rsidDel="002C627D">
            <w:rPr>
              <w:rFonts w:asciiTheme="minorHAnsi" w:hAnsiTheme="minorHAnsi" w:cstheme="minorHAnsi"/>
              <w:color w:val="000000" w:themeColor="text1"/>
              <w:sz w:val="24"/>
              <w:szCs w:val="24"/>
            </w:rPr>
            <w:delText>Therefore, i</w:delText>
          </w:r>
        </w:del>
        <w:del w:id="208" w:author="Usuario de Microsoft Office" w:date="2019-08-22T10:57:00Z">
          <w:r w:rsidR="002C627D" w:rsidRPr="00AD1F7E" w:rsidDel="007D7497">
            <w:rPr>
              <w:rFonts w:asciiTheme="minorHAnsi" w:hAnsiTheme="minorHAnsi" w:cstheme="minorHAnsi"/>
              <w:color w:val="000000" w:themeColor="text1"/>
              <w:sz w:val="24"/>
              <w:szCs w:val="24"/>
            </w:rPr>
            <w:delText>t is reasonable to expect that population loss and range retractions should be seen in the most low</w:delText>
          </w:r>
          <w:r w:rsidR="002C627D" w:rsidRPr="00AD1F7E" w:rsidDel="007D7497">
            <w:rPr>
              <w:rFonts w:ascii="Calibri" w:eastAsia="Calibri" w:hAnsi="Calibri" w:cs="Calibri"/>
              <w:color w:val="000000" w:themeColor="text1"/>
              <w:sz w:val="24"/>
              <w:szCs w:val="24"/>
            </w:rPr>
            <w:delText>‐</w:delText>
          </w:r>
          <w:r w:rsidR="002C627D" w:rsidRPr="00AD1F7E" w:rsidDel="007D7497">
            <w:rPr>
              <w:rFonts w:asciiTheme="minorHAnsi" w:hAnsiTheme="minorHAnsi" w:cstheme="minorHAnsi"/>
              <w:color w:val="000000" w:themeColor="text1"/>
              <w:sz w:val="24"/>
              <w:szCs w:val="24"/>
            </w:rPr>
            <w:delText>latitude, drought</w:delText>
          </w:r>
          <w:r w:rsidR="002C627D" w:rsidRPr="00AD1F7E" w:rsidDel="007D7497">
            <w:rPr>
              <w:rFonts w:ascii="Calibri" w:eastAsia="Calibri" w:hAnsi="Calibri" w:cs="Calibri"/>
              <w:color w:val="000000" w:themeColor="text1"/>
              <w:sz w:val="24"/>
              <w:szCs w:val="24"/>
            </w:rPr>
            <w:delText>‐</w:delText>
          </w:r>
          <w:r w:rsidR="002C627D" w:rsidRPr="00AD1F7E" w:rsidDel="007D7497">
            <w:rPr>
              <w:rFonts w:asciiTheme="minorHAnsi" w:hAnsiTheme="minorHAnsi" w:cstheme="minorHAnsi"/>
              <w:color w:val="000000" w:themeColor="text1"/>
              <w:sz w:val="24"/>
              <w:szCs w:val="24"/>
            </w:rPr>
            <w:delText>prone areas of a species’ distribution (the rear edge, Hampe &amp; Petit, 2005</w:delText>
          </w:r>
        </w:del>
        <w:del w:id="209" w:author="Usuario de Microsoft Office" w:date="2019-08-22T11:10:00Z">
          <w:r w:rsidR="002C627D" w:rsidRPr="00AD1F7E" w:rsidDel="0073762A">
            <w:rPr>
              <w:rFonts w:asciiTheme="minorHAnsi" w:hAnsiTheme="minorHAnsi" w:cstheme="minorHAnsi"/>
              <w:color w:val="000000" w:themeColor="text1"/>
              <w:sz w:val="24"/>
              <w:szCs w:val="24"/>
            </w:rPr>
            <w:delText>), given that widespread climate</w:delText>
          </w:r>
          <w:r w:rsidR="002C627D" w:rsidRPr="00AD1F7E" w:rsidDel="0073762A">
            <w:rPr>
              <w:rFonts w:ascii="Calibri" w:eastAsia="Calibri" w:hAnsi="Calibri" w:cs="Calibri"/>
              <w:color w:val="000000" w:themeColor="text1"/>
              <w:sz w:val="24"/>
              <w:szCs w:val="24"/>
            </w:rPr>
            <w:delText>‐</w:delText>
          </w:r>
          <w:r w:rsidR="002C627D" w:rsidRPr="00AD1F7E" w:rsidDel="0073762A">
            <w:rPr>
              <w:rFonts w:asciiTheme="minorHAnsi" w:hAnsiTheme="minorHAnsi" w:cstheme="minorHAnsi"/>
              <w:color w:val="000000" w:themeColor="text1"/>
              <w:sz w:val="24"/>
              <w:szCs w:val="24"/>
            </w:rPr>
            <w:delText xml:space="preserve">driven extinction has been predicted (Thomas et al., 2004; </w:delText>
          </w:r>
          <w:r w:rsidR="002C627D" w:rsidRPr="00AD1F7E" w:rsidDel="0073762A">
            <w:rPr>
              <w:rStyle w:val="s1"/>
              <w:rFonts w:asciiTheme="minorHAnsi" w:hAnsiTheme="minorHAnsi" w:cstheme="minorHAnsi"/>
              <w:sz w:val="24"/>
              <w:szCs w:val="24"/>
            </w:rPr>
            <w:delText>Thuiller et al.(2005)</w:delText>
          </w:r>
          <w:r w:rsidR="002C627D" w:rsidRPr="00AD1F7E" w:rsidDel="0073762A">
            <w:rPr>
              <w:rFonts w:asciiTheme="minorHAnsi" w:hAnsiTheme="minorHAnsi" w:cstheme="minorHAnsi"/>
              <w:sz w:val="24"/>
              <w:szCs w:val="24"/>
            </w:rPr>
            <w:delText xml:space="preserve"> </w:delText>
          </w:r>
          <w:r w:rsidR="002C627D" w:rsidRPr="00AD1F7E" w:rsidDel="0073762A">
            <w:rPr>
              <w:rFonts w:asciiTheme="minorHAnsi" w:hAnsiTheme="minorHAnsi" w:cstheme="minorHAnsi"/>
              <w:color w:val="000000" w:themeColor="text1"/>
              <w:sz w:val="24"/>
              <w:szCs w:val="24"/>
            </w:rPr>
            <w:delText>Urban, 2015).</w:delText>
          </w:r>
        </w:del>
      </w:moveTo>
      <w:moveToRangeEnd w:id="205"/>
    </w:p>
    <w:p w14:paraId="3E168121" w14:textId="5B927BD0" w:rsidR="00083AE0" w:rsidDel="0073762A" w:rsidRDefault="00083AE0">
      <w:pPr>
        <w:pStyle w:val="p1"/>
        <w:rPr>
          <w:ins w:id="210" w:author="Usuario de Microsoft Office" w:date="2019-08-22T10:20:00Z"/>
          <w:del w:id="211" w:author="Usuario de Microsoft Office" w:date="2019-08-22T11:10:00Z"/>
          <w:color w:val="000000" w:themeColor="text1"/>
          <w:sz w:val="22"/>
          <w:szCs w:val="22"/>
        </w:rPr>
        <w:pPrChange w:id="212" w:author="Usuario de Microsoft Office" w:date="2019-08-22T10:17:00Z">
          <w:pPr>
            <w:spacing w:before="0" w:after="0" w:line="240" w:lineRule="auto"/>
          </w:pPr>
        </w:pPrChange>
      </w:pPr>
    </w:p>
    <w:p w14:paraId="4FC83D65" w14:textId="1DA4CB2F" w:rsidR="00083AE0" w:rsidDel="0073762A" w:rsidRDefault="00083AE0">
      <w:pPr>
        <w:pStyle w:val="p1"/>
        <w:rPr>
          <w:ins w:id="213" w:author="Usuario de Microsoft Office" w:date="2019-08-22T10:20:00Z"/>
          <w:del w:id="214" w:author="Usuario de Microsoft Office" w:date="2019-08-22T11:10:00Z"/>
          <w:color w:val="000000" w:themeColor="text1"/>
          <w:sz w:val="22"/>
          <w:szCs w:val="22"/>
        </w:rPr>
        <w:pPrChange w:id="215" w:author="Usuario de Microsoft Office" w:date="2019-08-22T10:17:00Z">
          <w:pPr>
            <w:spacing w:before="0" w:after="0" w:line="240" w:lineRule="auto"/>
          </w:pPr>
        </w:pPrChange>
      </w:pPr>
    </w:p>
    <w:p w14:paraId="08A1DD2E" w14:textId="31FD3BE3" w:rsidR="003940FD" w:rsidRPr="00083AE0" w:rsidDel="0073762A" w:rsidRDefault="003940FD">
      <w:pPr>
        <w:pStyle w:val="p1"/>
        <w:rPr>
          <w:ins w:id="216" w:author="Usuario de Microsoft Office" w:date="2019-08-22T10:16:00Z"/>
          <w:del w:id="217" w:author="Usuario de Microsoft Office" w:date="2019-08-22T11:10:00Z"/>
          <w:rFonts w:ascii="Times" w:hAnsi="Times"/>
          <w:sz w:val="22"/>
          <w:szCs w:val="22"/>
          <w:rPrChange w:id="218" w:author="Usuario de Microsoft Office" w:date="2019-08-22T10:19:00Z">
            <w:rPr>
              <w:ins w:id="219" w:author="Usuario de Microsoft Office" w:date="2019-08-22T10:16:00Z"/>
              <w:del w:id="220" w:author="Usuario de Microsoft Office" w:date="2019-08-22T11:10:00Z"/>
              <w:rFonts w:ascii="Times" w:hAnsi="Times" w:cs="Times New Roman"/>
              <w:sz w:val="14"/>
              <w:szCs w:val="14"/>
              <w:lang w:val="es-ES_tradnl" w:eastAsia="es-ES_tradnl"/>
            </w:rPr>
          </w:rPrChange>
        </w:rPr>
        <w:pPrChange w:id="221" w:author="Usuario de Microsoft Office" w:date="2019-08-22T10:17:00Z">
          <w:pPr>
            <w:spacing w:before="0" w:after="0" w:line="240" w:lineRule="auto"/>
          </w:pPr>
        </w:pPrChange>
      </w:pPr>
      <w:ins w:id="222" w:author="Usuario de Microsoft Office" w:date="2019-08-22T10:16:00Z">
        <w:del w:id="223" w:author="Usuario de Microsoft Office" w:date="2019-08-22T11:10:00Z">
          <w:r w:rsidRPr="003940FD" w:rsidDel="0073762A">
            <w:rPr>
              <w:rFonts w:ascii="Times" w:hAnsi="Times"/>
              <w:sz w:val="22"/>
              <w:szCs w:val="22"/>
              <w:rPrChange w:id="224" w:author="Usuario de Microsoft Office" w:date="2019-08-22T10:16:00Z">
                <w:rPr>
                  <w:rFonts w:ascii="Times" w:hAnsi="Times"/>
                  <w:sz w:val="14"/>
                  <w:szCs w:val="14"/>
                </w:rPr>
              </w:rPrChange>
            </w:rPr>
            <w:delText>Therefore, it is</w:delText>
          </w:r>
          <w:r w:rsidDel="0073762A">
            <w:rPr>
              <w:rFonts w:ascii="Times" w:hAnsi="Times"/>
              <w:color w:val="auto"/>
              <w:sz w:val="22"/>
              <w:szCs w:val="22"/>
            </w:rPr>
            <w:delText xml:space="preserve"> </w:delText>
          </w:r>
          <w:r w:rsidRPr="003940FD" w:rsidDel="0073762A">
            <w:rPr>
              <w:rFonts w:ascii="Times" w:hAnsi="Times"/>
              <w:sz w:val="22"/>
              <w:szCs w:val="22"/>
              <w:rPrChange w:id="225" w:author="Usuario de Microsoft Office" w:date="2019-08-22T10:16:00Z">
                <w:rPr>
                  <w:rFonts w:ascii="Times" w:hAnsi="Times" w:cs="Times New Roman"/>
                  <w:sz w:val="14"/>
                  <w:szCs w:val="14"/>
                  <w:lang w:val="es-ES_tradnl" w:eastAsia="es-ES_tradnl"/>
                </w:rPr>
              </w:rPrChange>
            </w:rPr>
            <w:delText>reasonable to expect that, under increased drought, range</w:delText>
          </w:r>
          <w:r w:rsidDel="0073762A">
            <w:rPr>
              <w:rFonts w:ascii="Times" w:hAnsi="Times"/>
              <w:sz w:val="22"/>
              <w:szCs w:val="22"/>
            </w:rPr>
            <w:delText xml:space="preserve"> </w:delText>
          </w:r>
          <w:r w:rsidRPr="003940FD" w:rsidDel="0073762A">
            <w:rPr>
              <w:rFonts w:ascii="Times" w:hAnsi="Times"/>
              <w:sz w:val="22"/>
              <w:szCs w:val="22"/>
              <w:rPrChange w:id="226" w:author="Usuario de Microsoft Office" w:date="2019-08-22T10:16:00Z">
                <w:rPr>
                  <w:rFonts w:ascii="Times" w:hAnsi="Times" w:cs="Times New Roman"/>
                  <w:sz w:val="14"/>
                  <w:szCs w:val="14"/>
                  <w:lang w:val="es-ES_tradnl" w:eastAsia="es-ES_tradnl"/>
                </w:rPr>
              </w:rPrChange>
            </w:rPr>
            <w:delText>retractions should occur at the rear edge of species’ distributions</w:delText>
          </w:r>
          <w:r w:rsidDel="0073762A">
            <w:rPr>
              <w:rFonts w:ascii="Times" w:hAnsi="Times"/>
              <w:sz w:val="22"/>
              <w:szCs w:val="22"/>
            </w:rPr>
            <w:delText xml:space="preserve"> </w:delText>
          </w:r>
          <w:r w:rsidRPr="003940FD" w:rsidDel="0073762A">
            <w:rPr>
              <w:rFonts w:ascii="Times" w:hAnsi="Times"/>
              <w:sz w:val="22"/>
              <w:szCs w:val="22"/>
            </w:rPr>
            <w:delText xml:space="preserve">(Morin et al. 2008). </w:delText>
          </w:r>
          <w:r w:rsidRPr="003940FD" w:rsidDel="0073762A">
            <w:rPr>
              <w:rFonts w:ascii="Times" w:hAnsi="Times"/>
              <w:sz w:val="22"/>
              <w:szCs w:val="22"/>
              <w:rPrChange w:id="227" w:author="Usuario de Microsoft Office" w:date="2019-08-22T10:16:00Z">
                <w:rPr>
                  <w:rFonts w:ascii="Times" w:hAnsi="Times" w:cs="Times New Roman"/>
                  <w:sz w:val="14"/>
                  <w:szCs w:val="14"/>
                  <w:lang w:val="es-ES_tradnl" w:eastAsia="es-ES_tradnl"/>
                </w:rPr>
              </w:rPrChange>
            </w:rPr>
            <w:delText>There is widespread evidence supporting</w:delText>
          </w:r>
          <w:r w:rsidDel="0073762A">
            <w:rPr>
              <w:rFonts w:ascii="Times" w:hAnsi="Times"/>
              <w:sz w:val="22"/>
              <w:szCs w:val="22"/>
            </w:rPr>
            <w:delText xml:space="preserve"> </w:delText>
          </w:r>
          <w:r w:rsidRPr="003940FD" w:rsidDel="0073762A">
            <w:rPr>
              <w:rFonts w:ascii="Times" w:hAnsi="Times"/>
              <w:sz w:val="22"/>
              <w:szCs w:val="22"/>
              <w:rPrChange w:id="228" w:author="Usuario de Microsoft Office" w:date="2019-08-22T10:16:00Z">
                <w:rPr>
                  <w:rFonts w:ascii="Times" w:hAnsi="Times" w:cs="Times New Roman"/>
                  <w:sz w:val="14"/>
                  <w:szCs w:val="14"/>
                  <w:lang w:val="es-ES_tradnl" w:eastAsia="es-ES_tradnl"/>
                </w:rPr>
              </w:rPrChange>
            </w:rPr>
            <w:delText>this prediction across the globe (e.g. Reich &amp; Oleksyn</w:delText>
          </w:r>
        </w:del>
      </w:ins>
      <w:ins w:id="229" w:author="Usuario de Microsoft Office" w:date="2019-08-22T10:17:00Z">
        <w:del w:id="230" w:author="Usuario de Microsoft Office" w:date="2019-08-22T11:10:00Z">
          <w:r w:rsidDel="0073762A">
            <w:rPr>
              <w:rFonts w:ascii="Times" w:hAnsi="Times"/>
              <w:sz w:val="22"/>
              <w:szCs w:val="22"/>
            </w:rPr>
            <w:delText xml:space="preserve"> </w:delText>
          </w:r>
        </w:del>
      </w:ins>
      <w:ins w:id="231" w:author="Usuario de Microsoft Office" w:date="2019-08-22T10:16:00Z">
        <w:del w:id="232" w:author="Usuario de Microsoft Office" w:date="2019-08-22T11:10:00Z">
          <w:r w:rsidRPr="003940FD" w:rsidDel="0073762A">
            <w:rPr>
              <w:rFonts w:ascii="Times" w:hAnsi="Times"/>
              <w:sz w:val="22"/>
              <w:szCs w:val="22"/>
              <w:rPrChange w:id="233" w:author="Usuario de Microsoft Office" w:date="2019-08-22T10:16:00Z">
                <w:rPr>
                  <w:rFonts w:ascii="Times" w:hAnsi="Times" w:cs="Times New Roman"/>
                  <w:sz w:val="14"/>
                  <w:szCs w:val="14"/>
                  <w:lang w:val="es-ES_tradnl" w:eastAsia="es-ES_tradnl"/>
                </w:rPr>
              </w:rPrChange>
            </w:rPr>
            <w:delText>2008; Allen et al. 2010; Galiano et al. 2010; Feeley et al. 2011;</w:delText>
          </w:r>
        </w:del>
      </w:ins>
      <w:ins w:id="234" w:author="Usuario de Microsoft Office" w:date="2019-08-22T10:17:00Z">
        <w:del w:id="235" w:author="Usuario de Microsoft Office" w:date="2019-08-22T11:10:00Z">
          <w:r w:rsidDel="0073762A">
            <w:rPr>
              <w:rFonts w:ascii="Times" w:hAnsi="Times"/>
              <w:sz w:val="22"/>
              <w:szCs w:val="22"/>
            </w:rPr>
            <w:delText xml:space="preserve"> </w:delText>
          </w:r>
        </w:del>
      </w:ins>
      <w:ins w:id="236" w:author="Usuario de Microsoft Office" w:date="2019-08-22T10:16:00Z">
        <w:del w:id="237" w:author="Usuario de Microsoft Office" w:date="2019-08-22T11:10:00Z">
          <w:r w:rsidRPr="003940FD" w:rsidDel="0073762A">
            <w:rPr>
              <w:rFonts w:ascii="Times" w:hAnsi="Times"/>
              <w:sz w:val="22"/>
              <w:szCs w:val="22"/>
              <w:rPrChange w:id="238" w:author="Usuario de Microsoft Office" w:date="2019-08-22T10:16:00Z">
                <w:rPr>
                  <w:rFonts w:ascii="Times" w:hAnsi="Times" w:cs="Times New Roman"/>
                  <w:sz w:val="14"/>
                  <w:szCs w:val="14"/>
                  <w:lang w:val="es-ES_tradnl" w:eastAsia="es-ES_tradnl"/>
                </w:rPr>
              </w:rPrChange>
            </w:rPr>
            <w:delText>Mat</w:delText>
          </w:r>
          <w:r w:rsidRPr="003940FD" w:rsidDel="0073762A">
            <w:rPr>
              <w:rFonts w:ascii="Times" w:hAnsi="Times" w:hint="eastAsia"/>
              <w:sz w:val="22"/>
              <w:szCs w:val="22"/>
              <w:rPrChange w:id="239" w:author="Usuario de Microsoft Office" w:date="2019-08-22T10:16:00Z">
                <w:rPr>
                  <w:rFonts w:ascii="Times" w:hAnsi="Times" w:cs="Times New Roman" w:hint="eastAsia"/>
                  <w:sz w:val="14"/>
                  <w:szCs w:val="14"/>
                  <w:lang w:val="es-ES_tradnl" w:eastAsia="es-ES_tradnl"/>
                </w:rPr>
              </w:rPrChange>
            </w:rPr>
            <w:delText>ı</w:delText>
          </w:r>
          <w:r w:rsidRPr="003940FD" w:rsidDel="0073762A">
            <w:rPr>
              <w:rFonts w:ascii="Times" w:hAnsi="Times"/>
              <w:sz w:val="22"/>
              <w:szCs w:val="22"/>
              <w:rPrChange w:id="240" w:author="Usuario de Microsoft Office" w:date="2019-08-22T10:16:00Z">
                <w:rPr>
                  <w:rFonts w:ascii="Times" w:hAnsi="Times" w:cs="Times New Roman"/>
                  <w:sz w:val="14"/>
                  <w:szCs w:val="14"/>
                  <w:lang w:val="es-ES_tradnl" w:eastAsia="es-ES_tradnl"/>
                </w:rPr>
              </w:rPrChange>
            </w:rPr>
            <w:delText>as &amp; Jump 2015; Barbeta &amp; Pe</w:delText>
          </w:r>
          <w:r w:rsidRPr="003940FD" w:rsidDel="0073762A">
            <w:rPr>
              <w:sz w:val="22"/>
              <w:szCs w:val="22"/>
              <w:rPrChange w:id="241" w:author="Usuario de Microsoft Office" w:date="2019-08-22T10:16:00Z">
                <w:rPr>
                  <w:rFonts w:ascii="Helvetica" w:hAnsi="Helvetica" w:cs="Times New Roman"/>
                  <w:sz w:val="14"/>
                  <w:szCs w:val="14"/>
                  <w:lang w:val="es-ES_tradnl" w:eastAsia="es-ES_tradnl"/>
                </w:rPr>
              </w:rPrChange>
            </w:rPr>
            <w:delText>~</w:delText>
          </w:r>
          <w:r w:rsidRPr="003940FD" w:rsidDel="0073762A">
            <w:rPr>
              <w:rFonts w:ascii="Times" w:hAnsi="Times"/>
              <w:sz w:val="22"/>
              <w:szCs w:val="22"/>
              <w:rPrChange w:id="242" w:author="Usuario de Microsoft Office" w:date="2019-08-22T10:16:00Z">
                <w:rPr>
                  <w:rFonts w:ascii="Times" w:hAnsi="Times" w:cs="Times New Roman"/>
                  <w:sz w:val="14"/>
                  <w:szCs w:val="14"/>
                  <w:lang w:val="es-ES_tradnl" w:eastAsia="es-ES_tradnl"/>
                </w:rPr>
              </w:rPrChange>
            </w:rPr>
            <w:delText>nuelas 2017; Rumpf et al.</w:delText>
          </w:r>
        </w:del>
      </w:ins>
      <w:ins w:id="243" w:author="Usuario de Microsoft Office" w:date="2019-08-22T10:17:00Z">
        <w:del w:id="244" w:author="Usuario de Microsoft Office" w:date="2019-08-22T11:10:00Z">
          <w:r w:rsidDel="0073762A">
            <w:rPr>
              <w:rFonts w:ascii="Times" w:hAnsi="Times"/>
              <w:sz w:val="22"/>
              <w:szCs w:val="22"/>
            </w:rPr>
            <w:delText xml:space="preserve"> </w:delText>
          </w:r>
        </w:del>
      </w:ins>
      <w:ins w:id="245" w:author="Usuario de Microsoft Office" w:date="2019-08-22T10:16:00Z">
        <w:del w:id="246" w:author="Usuario de Microsoft Office" w:date="2019-08-22T11:10:00Z">
          <w:r w:rsidRPr="003940FD" w:rsidDel="0073762A">
            <w:rPr>
              <w:rFonts w:ascii="Times" w:hAnsi="Times"/>
              <w:sz w:val="22"/>
              <w:szCs w:val="22"/>
              <w:rPrChange w:id="247" w:author="Usuario de Microsoft Office" w:date="2019-08-22T10:16:00Z">
                <w:rPr>
                  <w:rFonts w:ascii="Times" w:hAnsi="Times" w:cs="Times New Roman"/>
                  <w:sz w:val="14"/>
                  <w:szCs w:val="14"/>
                  <w:lang w:val="es-ES_tradnl" w:eastAsia="es-ES_tradnl"/>
                </w:rPr>
              </w:rPrChange>
            </w:rPr>
            <w:delText>2018). However, episodes of sudden species’ range retractions</w:delText>
          </w:r>
        </w:del>
      </w:ins>
      <w:ins w:id="248" w:author="Usuario de Microsoft Office" w:date="2019-08-22T10:17:00Z">
        <w:del w:id="249" w:author="Usuario de Microsoft Office" w:date="2019-08-22T11:10:00Z">
          <w:r w:rsidDel="0073762A">
            <w:rPr>
              <w:rFonts w:ascii="Times" w:hAnsi="Times"/>
              <w:sz w:val="22"/>
              <w:szCs w:val="22"/>
            </w:rPr>
            <w:delText xml:space="preserve"> </w:delText>
          </w:r>
        </w:del>
      </w:ins>
      <w:ins w:id="250" w:author="Usuario de Microsoft Office" w:date="2019-08-22T10:16:00Z">
        <w:del w:id="251" w:author="Usuario de Microsoft Office" w:date="2019-08-22T11:10:00Z">
          <w:r w:rsidRPr="003940FD" w:rsidDel="0073762A">
            <w:rPr>
              <w:rFonts w:ascii="Times" w:hAnsi="Times"/>
              <w:sz w:val="22"/>
              <w:szCs w:val="22"/>
              <w:rPrChange w:id="252" w:author="Usuario de Microsoft Office" w:date="2019-08-22T10:16:00Z">
                <w:rPr>
                  <w:rFonts w:ascii="Times" w:hAnsi="Times" w:cs="Times New Roman"/>
                  <w:sz w:val="14"/>
                  <w:szCs w:val="14"/>
                  <w:lang w:val="es-ES_tradnl" w:eastAsia="es-ES_tradnl"/>
                </w:rPr>
              </w:rPrChange>
            </w:rPr>
            <w:delText>are rarely documented (Jump et al. 2009).</w:delText>
          </w:r>
        </w:del>
      </w:ins>
    </w:p>
    <w:p w14:paraId="438D3A49" w14:textId="5AEF4609" w:rsidR="003940FD" w:rsidDel="0073762A" w:rsidRDefault="003940FD">
      <w:pPr>
        <w:pStyle w:val="p1"/>
        <w:rPr>
          <w:ins w:id="253" w:author="Usuario de Microsoft Office" w:date="2019-08-22T10:16:00Z"/>
          <w:del w:id="254" w:author="Usuario de Microsoft Office" w:date="2019-08-22T11:10:00Z"/>
          <w:color w:val="000000" w:themeColor="text1"/>
          <w:sz w:val="24"/>
        </w:rPr>
        <w:pPrChange w:id="255" w:author="Usuario de Microsoft Office" w:date="2019-08-22T10:11:00Z">
          <w:pPr>
            <w:spacing w:before="0" w:after="0" w:line="240" w:lineRule="auto"/>
          </w:pPr>
        </w:pPrChange>
      </w:pPr>
    </w:p>
    <w:p w14:paraId="4E8876E8" w14:textId="285EA78E" w:rsidR="003940FD" w:rsidDel="0073762A" w:rsidRDefault="003940FD">
      <w:pPr>
        <w:pStyle w:val="p1"/>
        <w:rPr>
          <w:ins w:id="256" w:author="Usuario de Microsoft Office" w:date="2019-08-22T10:16:00Z"/>
          <w:del w:id="257" w:author="Usuario de Microsoft Office" w:date="2019-08-22T11:10:00Z"/>
          <w:color w:val="000000" w:themeColor="text1"/>
          <w:sz w:val="24"/>
        </w:rPr>
        <w:pPrChange w:id="258" w:author="Usuario de Microsoft Office" w:date="2019-08-22T10:11:00Z">
          <w:pPr>
            <w:spacing w:before="0" w:after="0" w:line="240" w:lineRule="auto"/>
          </w:pPr>
        </w:pPrChange>
      </w:pPr>
    </w:p>
    <w:p w14:paraId="58BBA81A" w14:textId="524EB5B9" w:rsidR="003940FD" w:rsidDel="0073762A" w:rsidRDefault="003940FD">
      <w:pPr>
        <w:pStyle w:val="p1"/>
        <w:rPr>
          <w:ins w:id="259" w:author="Usuario de Microsoft Office" w:date="2019-08-22T10:16:00Z"/>
          <w:del w:id="260" w:author="Usuario de Microsoft Office" w:date="2019-08-22T11:10:00Z"/>
          <w:color w:val="000000" w:themeColor="text1"/>
          <w:sz w:val="24"/>
        </w:rPr>
        <w:pPrChange w:id="261" w:author="Usuario de Microsoft Office" w:date="2019-08-22T10:11:00Z">
          <w:pPr>
            <w:spacing w:before="0" w:after="0" w:line="240" w:lineRule="auto"/>
          </w:pPr>
        </w:pPrChange>
      </w:pPr>
    </w:p>
    <w:p w14:paraId="1E4A593B" w14:textId="5C7C1143" w:rsidR="005E26C8" w:rsidRPr="000050A7" w:rsidDel="0073762A" w:rsidRDefault="005E26C8">
      <w:pPr>
        <w:pStyle w:val="p1"/>
        <w:rPr>
          <w:ins w:id="262" w:author="Usuario de Microsoft Office" w:date="2019-08-22T10:05:00Z"/>
          <w:del w:id="263" w:author="Usuario de Microsoft Office" w:date="2019-08-22T11:10:00Z"/>
          <w:rPrChange w:id="264" w:author="Usuario de Microsoft Office" w:date="2019-08-22T10:11:00Z">
            <w:rPr>
              <w:ins w:id="265" w:author="Usuario de Microsoft Office" w:date="2019-08-22T10:05:00Z"/>
              <w:del w:id="266" w:author="Usuario de Microsoft Office" w:date="2019-08-22T11:10:00Z"/>
              <w:rFonts w:ascii="Helvetica" w:hAnsi="Helvetica" w:cs="Times New Roman"/>
              <w:sz w:val="12"/>
              <w:szCs w:val="12"/>
              <w:lang w:val="es-ES_tradnl" w:eastAsia="es-ES_tradnl"/>
            </w:rPr>
          </w:rPrChange>
        </w:rPr>
        <w:pPrChange w:id="267" w:author="Usuario de Microsoft Office" w:date="2019-08-22T10:11:00Z">
          <w:pPr>
            <w:spacing w:before="0" w:after="0" w:line="240" w:lineRule="auto"/>
          </w:pPr>
        </w:pPrChange>
      </w:pPr>
      <w:ins w:id="268" w:author="Usuario de Microsoft Office" w:date="2019-08-22T10:05:00Z">
        <w:del w:id="269" w:author="Usuario de Microsoft Office" w:date="2019-08-22T11:10:00Z">
          <w:r w:rsidRPr="000050A7" w:rsidDel="0073762A">
            <w:rPr>
              <w:color w:val="000000" w:themeColor="text1"/>
              <w:sz w:val="24"/>
              <w:szCs w:val="24"/>
              <w:rPrChange w:id="270" w:author="Usuario de Microsoft Office" w:date="2019-08-22T10:10:00Z">
                <w:rPr>
                  <w:rFonts w:ascii="Helvetica" w:hAnsi="Helvetica" w:cs="Times New Roman"/>
                  <w:sz w:val="12"/>
                  <w:szCs w:val="12"/>
                  <w:lang w:val="es-ES_tradnl" w:eastAsia="es-ES_tradnl"/>
                </w:rPr>
              </w:rPrChange>
            </w:rPr>
            <w:delText>However, assumptions of declining rear edge population performance</w:delText>
          </w:r>
        </w:del>
      </w:ins>
      <w:ins w:id="271" w:author="Usuario de Microsoft Office" w:date="2019-08-22T10:11:00Z">
        <w:del w:id="272" w:author="Usuario de Microsoft Office" w:date="2019-08-22T11:10:00Z">
          <w:r w:rsidR="000050A7" w:rsidDel="0073762A">
            <w:rPr>
              <w:color w:val="000000" w:themeColor="text1"/>
              <w:sz w:val="24"/>
              <w:szCs w:val="24"/>
            </w:rPr>
            <w:delText xml:space="preserve"> </w:delText>
          </w:r>
        </w:del>
      </w:ins>
      <w:ins w:id="273" w:author="Usuario de Microsoft Office" w:date="2019-08-22T10:05:00Z">
        <w:del w:id="274" w:author="Usuario de Microsoft Office" w:date="2019-08-22T11:10:00Z">
          <w:r w:rsidRPr="000050A7" w:rsidDel="0073762A">
            <w:rPr>
              <w:color w:val="000000" w:themeColor="text1"/>
              <w:sz w:val="24"/>
              <w:szCs w:val="24"/>
              <w:rPrChange w:id="275" w:author="Usuario de Microsoft Office" w:date="2019-08-22T10:10:00Z">
                <w:rPr>
                  <w:rFonts w:ascii="Helvetica" w:hAnsi="Helvetica" w:cs="Times New Roman"/>
                  <w:sz w:val="12"/>
                  <w:szCs w:val="12"/>
                  <w:lang w:val="es-ES_tradnl" w:eastAsia="es-ES_tradnl"/>
                </w:rPr>
              </w:rPrChange>
            </w:rPr>
            <w:delText>are a long‐lasting legacy of uncritical application of the centre–</w:delText>
          </w:r>
        </w:del>
      </w:ins>
    </w:p>
    <w:p w14:paraId="28610A61" w14:textId="50F241AF" w:rsidR="004820AA" w:rsidDel="0073762A" w:rsidRDefault="005E26C8" w:rsidP="004820AA">
      <w:pPr>
        <w:pStyle w:val="p1"/>
        <w:rPr>
          <w:ins w:id="276" w:author="Usuario de Microsoft Office" w:date="2019-08-22T10:12:00Z"/>
          <w:del w:id="277" w:author="Usuario de Microsoft Office" w:date="2019-08-22T11:10:00Z"/>
        </w:rPr>
      </w:pPr>
      <w:ins w:id="278" w:author="Usuario de Microsoft Office" w:date="2019-08-22T10:05:00Z">
        <w:del w:id="279" w:author="Usuario de Microsoft Office" w:date="2019-08-22T11:10:00Z">
          <w:r w:rsidRPr="000050A7" w:rsidDel="0073762A">
            <w:rPr>
              <w:color w:val="000000" w:themeColor="text1"/>
              <w:sz w:val="24"/>
              <w:szCs w:val="24"/>
              <w:rPrChange w:id="280" w:author="Usuario de Microsoft Office" w:date="2019-08-22T10:10:00Z">
                <w:rPr>
                  <w:sz w:val="12"/>
                  <w:szCs w:val="12"/>
                </w:rPr>
              </w:rPrChange>
            </w:rPr>
            <w:delText>periphery hypothesis (Brown, 1984; Safriel, Volis, &amp; Kark, 1994).</w:delText>
          </w:r>
        </w:del>
      </w:ins>
      <w:ins w:id="281" w:author="Usuario de Microsoft Office" w:date="2019-08-22T10:12:00Z">
        <w:del w:id="282" w:author="Usuario de Microsoft Office" w:date="2019-08-22T11:10:00Z">
          <w:r w:rsidR="004820AA" w:rsidDel="0073762A">
            <w:rPr>
              <w:color w:val="000000" w:themeColor="text1"/>
              <w:sz w:val="24"/>
            </w:rPr>
            <w:delText xml:space="preserve"> </w:delText>
          </w:r>
          <w:r w:rsidR="004820AA" w:rsidDel="0073762A">
            <w:rPr>
              <w:rStyle w:val="s1"/>
            </w:rPr>
            <w:delText>que no se cumple cuando estudiamos sistemas montanos, donde la heterogeneidad es la norma ( entre montañas, dentro de montañas..) las montañas pueden proporcionar condiciones insulares en las condiciones ecológicas optimas, muy diferentes d ella matriz circundante.</w:delText>
          </w:r>
        </w:del>
      </w:ins>
    </w:p>
    <w:p w14:paraId="254DEDA0" w14:textId="78CEA6F8" w:rsidR="005E26C8" w:rsidRPr="000050A7" w:rsidDel="0073762A" w:rsidRDefault="005E26C8">
      <w:pPr>
        <w:spacing w:before="0" w:after="0" w:line="240" w:lineRule="auto"/>
        <w:jc w:val="both"/>
        <w:rPr>
          <w:ins w:id="283" w:author="Usuario de Microsoft Office" w:date="2019-08-22T10:05:00Z"/>
          <w:del w:id="284" w:author="Usuario de Microsoft Office" w:date="2019-08-22T11:10:00Z"/>
          <w:rFonts w:ascii="Helvetica" w:hAnsi="Helvetica" w:cs="Times New Roman"/>
          <w:color w:val="000000" w:themeColor="text1"/>
          <w:sz w:val="24"/>
          <w:lang w:val="es-ES_tradnl" w:eastAsia="es-ES_tradnl"/>
          <w:rPrChange w:id="285" w:author="Usuario de Microsoft Office" w:date="2019-08-22T10:10:00Z">
            <w:rPr>
              <w:ins w:id="286" w:author="Usuario de Microsoft Office" w:date="2019-08-22T10:05:00Z"/>
              <w:del w:id="287" w:author="Usuario de Microsoft Office" w:date="2019-08-22T11:10:00Z"/>
              <w:rFonts w:ascii="Helvetica" w:hAnsi="Helvetica" w:cs="Times New Roman"/>
              <w:sz w:val="12"/>
              <w:szCs w:val="12"/>
              <w:lang w:val="es-ES_tradnl" w:eastAsia="es-ES_tradnl"/>
            </w:rPr>
          </w:rPrChange>
        </w:rPr>
        <w:pPrChange w:id="288" w:author="Usuario de Microsoft Office" w:date="2019-08-22T10:10:00Z">
          <w:pPr>
            <w:spacing w:before="0" w:after="0" w:line="240" w:lineRule="auto"/>
          </w:pPr>
        </w:pPrChange>
      </w:pPr>
    </w:p>
    <w:p w14:paraId="12A1A7E0" w14:textId="2409FE4B" w:rsidR="00F14745" w:rsidDel="0073762A" w:rsidRDefault="00F14745" w:rsidP="00F14745">
      <w:pPr>
        <w:pStyle w:val="p2"/>
        <w:rPr>
          <w:ins w:id="289" w:author="Usuario de Microsoft Office" w:date="2019-08-22T10:03:00Z"/>
          <w:del w:id="290" w:author="Usuario de Microsoft Office" w:date="2019-08-22T11:11:00Z"/>
        </w:rPr>
      </w:pPr>
    </w:p>
    <w:p w14:paraId="1062E8C1" w14:textId="0E7F5285" w:rsidR="00F14745" w:rsidRPr="00F14745" w:rsidDel="000267BA" w:rsidRDefault="00F14745">
      <w:pPr>
        <w:rPr>
          <w:del w:id="291" w:author="Usuario de Microsoft Office" w:date="2019-08-22T11:11:00Z"/>
        </w:rPr>
        <w:pPrChange w:id="292" w:author="Usuario de Microsoft Office" w:date="2019-08-22T10:03:00Z">
          <w:pPr>
            <w:pStyle w:val="Ttulo1"/>
          </w:pPr>
        </w:pPrChange>
      </w:pPr>
    </w:p>
    <w:p w14:paraId="5D3CF3C6" w14:textId="21793F7F" w:rsidR="001B228A" w:rsidRDefault="00675DAB">
      <w:pPr>
        <w:rPr>
          <w:ins w:id="293" w:author="Usuario de Microsoft Office" w:date="2019-08-22T11:18:00Z"/>
        </w:rPr>
      </w:pPr>
      <w:del w:id="294" w:author="Usuario de Microsoft Office" w:date="2019-08-22T11:20:00Z">
        <w:r w:rsidDel="001B228A">
          <w:delText xml:space="preserve">Intense drought is one of the most frequent and widespread climatic extremes affecting ecological systems worldwide and is considered a key feature of the Mediterranean climate (Dai 2011). </w:delText>
        </w:r>
      </w:del>
      <w:r>
        <w:t>There has been an increase in the frequency and severity of drought events in the last decades, along with a trend towards drier summers particularly for southern Europe (Vicente-Serrano and others 2014; Stagge and others 2017). This is especially critical, since climate change projections for the Mediterranean area forecast that climate extreme events will become more frequent and severe (Spinoni and others 2017).</w:t>
      </w:r>
      <w:ins w:id="295" w:author="Usuario de Microsoft Office" w:date="2019-08-22T11:18:00Z">
        <w:r w:rsidR="001B228A" w:rsidRPr="001B228A">
          <w:t xml:space="preserve"> </w:t>
        </w:r>
        <w:r w:rsidR="001B228A">
          <w:t>In a global-change context, the impacts of drought on vegetation need to be evaluated considering the interactions with other drivers of change (Doblas-Miranda and others 2017). This is especially relevant for areas with a long history of landscape modification, such us the Mediterranean region, where land-use change plays a significant role in current ecosystem ecology (Navarro-González and others 2013), considering also that the interactions of these two factors, namely drought and land-use change, are crucial for Mediterranean forests (Doblas-Miranda and others 2017).</w:t>
        </w:r>
      </w:ins>
    </w:p>
    <w:p w14:paraId="64CDA191" w14:textId="3070B03A" w:rsidR="009F6A80" w:rsidDel="004F40FE" w:rsidRDefault="009F6A80">
      <w:pPr>
        <w:rPr>
          <w:del w:id="296" w:author="Usuario de Microsoft Office" w:date="2019-08-22T11:16:00Z"/>
        </w:rPr>
        <w:pPrChange w:id="297" w:author="Usuario de Microsoft Office" w:date="2019-08-22T11:16:00Z">
          <w:pPr>
            <w:pStyle w:val="Textoindependiente"/>
          </w:pPr>
        </w:pPrChange>
      </w:pPr>
    </w:p>
    <w:p w14:paraId="3FBC31A9" w14:textId="448A4663" w:rsidR="009F6A80" w:rsidDel="004F40FE" w:rsidRDefault="00675DAB">
      <w:pPr>
        <w:pStyle w:val="Textoindependiente"/>
        <w:rPr>
          <w:del w:id="298" w:author="Usuario de Microsoft Office" w:date="2019-08-22T11:16:00Z"/>
        </w:rPr>
      </w:pPr>
      <w:del w:id="299" w:author="Usuario de Microsoft Office" w:date="2019-08-22T11:16:00Z">
        <w:r w:rsidDel="004F40FE">
          <w:delText xml:space="preserve">Drought causes significant changes in ecosystem productivity and dynamics that can severely affect forests through changes in plant physiology, phenology and carbon allocation. </w:delText>
        </w:r>
      </w:del>
      <w:moveFromRangeStart w:id="300" w:author="Usuario de Microsoft Office" w:date="2019-08-22T11:19:00Z" w:name="move17364999"/>
      <w:moveFrom w:id="301" w:author="Usuario de Microsoft Office" w:date="2019-08-22T11:19:00Z">
        <w:r w:rsidDel="004F40FE">
          <w:t>Thus, assessment of drought impacts on ecosystems has gained much attention in last decades (Allen and others 2010; Clark and others 2016), and the functional response of vegetation to drought has been analyzed at global and local scales (</w:t>
        </w:r>
        <w:r w:rsidDel="004F40FE">
          <w:rPr>
            <w:i/>
          </w:rPr>
          <w:t>e.g.</w:t>
        </w:r>
        <w:r w:rsidDel="004F40FE">
          <w:t>, Vicente-Serrano and others 2013; see Martínez-Vilalta and Lloret 2016 for a revision).</w:t>
        </w:r>
      </w:moveFrom>
      <w:moveFromRangeEnd w:id="300"/>
    </w:p>
    <w:p w14:paraId="31C9EF25" w14:textId="5A2F221F" w:rsidR="009F6A80" w:rsidDel="001B228A" w:rsidRDefault="00675DAB">
      <w:pPr>
        <w:rPr>
          <w:del w:id="302" w:author="Usuario de Microsoft Office" w:date="2019-08-22T11:18:00Z"/>
        </w:rPr>
        <w:pPrChange w:id="303" w:author="Usuario de Microsoft Office" w:date="2019-08-22T11:16:00Z">
          <w:pPr>
            <w:pStyle w:val="Textoindependiente"/>
          </w:pPr>
        </w:pPrChange>
      </w:pPr>
      <w:del w:id="304" w:author="Usuario de Microsoft Office" w:date="2019-08-22T11:18:00Z">
        <w:r w:rsidDel="004F40FE">
          <w:delText>Ecosystem responses to drought are influenced by other drivers of environmental changes</w:delText>
        </w:r>
        <w:r w:rsidDel="001B228A">
          <w:delText>. In a global-change context, the impacts of drought on vegetation need to be evaluated considering the interactions with other drivers of change (Doblas-Miranda and others 2017). This is especially relevant for areas with a long history of landscape modification, such us the Mediterranean region, where land-use change plays a significant role in current ecosystem ecology (Navarro-González and others 2013), considering also that the interactions of these two factors, namely drought and land-use change, are crucial for Mediterranean forests (Doblas-Miranda and others 2017).</w:delText>
        </w:r>
      </w:del>
    </w:p>
    <w:p w14:paraId="2AE8349C" w14:textId="60CD8D43" w:rsidR="009F6A80" w:rsidRDefault="00675DAB">
      <w:pPr>
        <w:pStyle w:val="Textoindependiente"/>
      </w:pPr>
      <w:r>
        <w:t xml:space="preserve">The impacts of drought are also especially relevant for populations </w:t>
      </w:r>
      <w:ins w:id="305" w:author="Guillermo Gea Izquierdo" w:date="2019-08-19T10:49:00Z">
        <w:r w:rsidR="00825C4F">
          <w:t xml:space="preserve">considered to be </w:t>
        </w:r>
      </w:ins>
      <w:r>
        <w:t>located in the rear</w:t>
      </w:r>
      <w:ins w:id="306" w:author="Guillermo Gea Izquierdo" w:date="2019-08-19T10:49:00Z">
        <w:r w:rsidR="00825C4F">
          <w:t>-</w:t>
        </w:r>
      </w:ins>
      <w:del w:id="307" w:author="Guillermo Gea Izquierdo" w:date="2019-08-19T10:49:00Z">
        <w:r w:rsidDel="00825C4F">
          <w:delText xml:space="preserve"> </w:delText>
        </w:r>
      </w:del>
      <w:r>
        <w:t xml:space="preserve">edge (either latitudinal or altitudinal along climatic gradients) of their distribution, where climatic conditions </w:t>
      </w:r>
      <w:del w:id="308" w:author="Guillermo Gea Izquierdo" w:date="2019-08-19T10:49:00Z">
        <w:r w:rsidDel="00825C4F">
          <w:delText>often corresponds</w:delText>
        </w:r>
      </w:del>
      <w:ins w:id="309" w:author="Guillermo Gea Izquierdo" w:date="2019-08-19T10:49:00Z">
        <w:r w:rsidR="00825C4F">
          <w:t>mark</w:t>
        </w:r>
      </w:ins>
      <w:del w:id="310" w:author="Guillermo Gea Izquierdo" w:date="2019-08-19T10:49:00Z">
        <w:r w:rsidDel="00825C4F">
          <w:delText xml:space="preserve"> to</w:delText>
        </w:r>
      </w:del>
      <w:r>
        <w:t xml:space="preserve"> the species-limits and the populations are likely to be more sensitive to small variations on climate and the microtopography (Hampe and Petit 2005). The response of rear-edge populations to variations on climate could be useful to estimate the adaptation of the species to predicted climatic changes (Jump and others 2010)</w:t>
      </w:r>
      <w:ins w:id="311" w:author="Guillermo Gea Izquierdo" w:date="2019-08-19T10:50:00Z">
        <w:r w:rsidR="00825C4F">
          <w:t xml:space="preserve">. Yet it is </w:t>
        </w:r>
      </w:ins>
      <w:ins w:id="312" w:author="Guillermo Gea Izquierdo" w:date="2019-08-19T10:51:00Z">
        <w:r w:rsidR="00825C4F">
          <w:t>crucial</w:t>
        </w:r>
      </w:ins>
      <w:ins w:id="313" w:author="Guillermo Gea Izquierdo" w:date="2019-08-19T10:50:00Z">
        <w:r w:rsidR="00825C4F">
          <w:t xml:space="preserve"> to accurately </w:t>
        </w:r>
      </w:ins>
      <w:ins w:id="314" w:author="Guillermo Gea Izquierdo" w:date="2019-08-19T10:53:00Z">
        <w:r w:rsidR="00FC7553">
          <w:t>characterize</w:t>
        </w:r>
      </w:ins>
      <w:ins w:id="315" w:author="Guillermo Gea Izquierdo" w:date="2019-08-19T10:50:00Z">
        <w:r w:rsidR="00825C4F">
          <w:t xml:space="preserve"> the rear-edge of species</w:t>
        </w:r>
      </w:ins>
      <w:ins w:id="316" w:author="Guillermo Gea Izquierdo" w:date="2019-08-19T10:55:00Z">
        <w:r w:rsidR="00063559">
          <w:t xml:space="preserve">. This </w:t>
        </w:r>
      </w:ins>
      <w:ins w:id="317" w:author="Guillermo Gea Izquierdo" w:date="2019-08-19T10:54:00Z">
        <w:r w:rsidR="00063559">
          <w:t xml:space="preserve">can be particularly misleading in ecosystems with strong land-use legacies </w:t>
        </w:r>
      </w:ins>
      <w:ins w:id="318" w:author="Guillermo Gea Izquierdo" w:date="2019-08-19T10:53:00Z">
        <w:r w:rsidR="00FC7553">
          <w:t>because it</w:t>
        </w:r>
      </w:ins>
      <w:ins w:id="319" w:author="Guillermo Gea Izquierdo" w:date="2019-08-19T10:51:00Z">
        <w:r w:rsidR="00FC7553">
          <w:t xml:space="preserve"> is established </w:t>
        </w:r>
      </w:ins>
      <w:ins w:id="320" w:author="Guillermo Gea Izquierdo" w:date="2019-08-19T10:54:00Z">
        <w:r w:rsidR="00063559">
          <w:t xml:space="preserve">from </w:t>
        </w:r>
      </w:ins>
      <w:ins w:id="321" w:author="Guillermo Gea Izquierdo" w:date="2019-08-19T10:51:00Z">
        <w:r w:rsidR="00FC7553">
          <w:t>current species distribution</w:t>
        </w:r>
      </w:ins>
      <w:ins w:id="322" w:author="Guillermo Gea Izquierdo" w:date="2019-08-19T10:53:00Z">
        <w:r w:rsidR="00FC7553">
          <w:t xml:space="preserve">, </w:t>
        </w:r>
      </w:ins>
      <w:commentRangeStart w:id="323"/>
      <w:ins w:id="324" w:author="Guillermo Gea Izquierdo" w:date="2019-08-19T10:52:00Z">
        <w:r w:rsidR="00FC7553">
          <w:t>(Vilá-Cabrera &amp; Jump 2019)</w:t>
        </w:r>
      </w:ins>
      <w:r>
        <w:t xml:space="preserve">. </w:t>
      </w:r>
      <w:commentRangeEnd w:id="323"/>
      <w:r w:rsidR="00FC7553">
        <w:rPr>
          <w:rStyle w:val="Refdecomentario"/>
        </w:rPr>
        <w:commentReference w:id="323"/>
      </w:r>
      <w:del w:id="325" w:author="Guillermo Gea Izquierdo" w:date="2019-08-19T10:55:00Z">
        <w:r w:rsidDel="00063559">
          <w:delText xml:space="preserve">This </w:delText>
        </w:r>
      </w:del>
      <w:ins w:id="326" w:author="Guillermo Gea Izquierdo" w:date="2019-08-19T10:55:00Z">
        <w:r w:rsidR="00063559">
          <w:t xml:space="preserve">Furthermore, it </w:t>
        </w:r>
      </w:ins>
      <w:r>
        <w:t>becomes even more important for relict populations driven by historical land-uses if they harbour high levels of intraspecific genetic diversity (Valbuena-Carabaña and Gil 2013).</w:t>
      </w:r>
    </w:p>
    <w:p w14:paraId="29371A2B" w14:textId="0E3F87FE" w:rsidR="009F6A80" w:rsidRDefault="00675DAB">
      <w:pPr>
        <w:pStyle w:val="Textoindependiente"/>
      </w:pPr>
      <w:r>
        <w:t xml:space="preserve">Many studies have analyzed the effects of drought on </w:t>
      </w:r>
      <w:del w:id="327" w:author="Guillermo Gea Izquierdo" w:date="2019-08-19T10:56:00Z">
        <w:r w:rsidDel="00B238AF">
          <w:delText xml:space="preserve">Mediterranean </w:delText>
        </w:r>
      </w:del>
      <w:r>
        <w:t xml:space="preserve">tree species </w:t>
      </w:r>
      <w:del w:id="328" w:author="Guillermo Gea Izquierdo" w:date="2019-08-19T10:56:00Z">
        <w:r w:rsidDel="00B238AF">
          <w:delText xml:space="preserve">representing </w:delText>
        </w:r>
      </w:del>
      <w:ins w:id="329" w:author="Guillermo Gea Izquierdo" w:date="2019-08-19T10:57:00Z">
        <w:r w:rsidR="00B238AF">
          <w:t>which</w:t>
        </w:r>
      </w:ins>
      <w:ins w:id="330" w:author="Guillermo Gea Izquierdo" w:date="2019-08-19T10:56:00Z">
        <w:r w:rsidR="00B238AF">
          <w:t xml:space="preserve"> </w:t>
        </w:r>
      </w:ins>
      <w:del w:id="331" w:author="Guillermo Gea Izquierdo" w:date="2019-08-19T10:57:00Z">
        <w:r w:rsidDel="00B238AF">
          <w:delText xml:space="preserve">the </w:delText>
        </w:r>
      </w:del>
      <w:r>
        <w:t xml:space="preserve">southernmost limit of their distribution </w:t>
      </w:r>
      <w:ins w:id="332" w:author="Guillermo Gea Izquierdo" w:date="2019-08-19T10:57:00Z">
        <w:r w:rsidR="00B238AF">
          <w:t xml:space="preserve">is encountered </w:t>
        </w:r>
      </w:ins>
      <w:ins w:id="333" w:author="Guillermo Gea Izquierdo" w:date="2019-08-19T10:56:00Z">
        <w:r w:rsidR="00B238AF">
          <w:t xml:space="preserve">in the Mediterranean </w:t>
        </w:r>
      </w:ins>
      <w:r>
        <w:t>(</w:t>
      </w:r>
      <w:r>
        <w:rPr>
          <w:i/>
        </w:rPr>
        <w:t>e.g.</w:t>
      </w:r>
      <w:r>
        <w:t>, Sánchez-Salguero and others 2012; Dorado-Liñán and others 2017b), and some focused on the resilience to drought of rear-edge populations (</w:t>
      </w:r>
      <w:commentRangeStart w:id="334"/>
      <w:r>
        <w:rPr>
          <w:i/>
        </w:rPr>
        <w:t>e.g.</w:t>
      </w:r>
      <w:r>
        <w:t>, Herrero and Zamora 2014</w:t>
      </w:r>
      <w:commentRangeEnd w:id="334"/>
      <w:r w:rsidR="00B238AF">
        <w:rPr>
          <w:rStyle w:val="Refdecomentario"/>
        </w:rPr>
        <w:commentReference w:id="334"/>
      </w:r>
      <w:r>
        <w:t xml:space="preserve">). Resilience is the capacity of an ecosystem, community or individual to recover its pre-disturbance structure and function after a disturbance (Holling 1973). The assessment of resilience to climate disturbances like droughts provides critical information about the capacity of the forests to maintain their structure and </w:t>
      </w:r>
      <w:del w:id="335" w:author="Guillermo Gea Izquierdo" w:date="2019-08-19T11:05:00Z">
        <w:r w:rsidDel="00783AD9">
          <w:delText xml:space="preserve">to continue </w:delText>
        </w:r>
      </w:del>
      <w:r>
        <w:t>provid</w:t>
      </w:r>
      <w:del w:id="336" w:author="Guillermo Gea Izquierdo" w:date="2019-08-19T11:05:00Z">
        <w:r w:rsidDel="00783AD9">
          <w:delText>ing</w:delText>
        </w:r>
      </w:del>
      <w:ins w:id="337" w:author="Guillermo Gea Izquierdo" w:date="2019-08-19T11:05:00Z">
        <w:r w:rsidR="00783AD9">
          <w:t>e</w:t>
        </w:r>
      </w:ins>
      <w:r>
        <w:t xml:space="preserve"> valuable ecosystem services.</w:t>
      </w:r>
    </w:p>
    <w:p w14:paraId="41F3A0C3" w14:textId="147482EC" w:rsidR="009F6A80" w:rsidRDefault="00783AD9">
      <w:pPr>
        <w:pStyle w:val="Textoindependiente"/>
      </w:pPr>
      <w:ins w:id="338" w:author="Guillermo Gea Izquierdo" w:date="2019-08-19T11:05:00Z">
        <w:r>
          <w:t xml:space="preserve">Understanding the </w:t>
        </w:r>
      </w:ins>
      <w:del w:id="339" w:author="Guillermo Gea Izquierdo" w:date="2019-08-19T11:05:00Z">
        <w:r w:rsidR="00675DAB" w:rsidDel="00783AD9">
          <w:delText>V</w:delText>
        </w:r>
      </w:del>
      <w:ins w:id="340" w:author="Guillermo Gea Izquierdo" w:date="2019-08-19T11:05:00Z">
        <w:r>
          <w:t>v</w:t>
        </w:r>
      </w:ins>
      <w:r w:rsidR="00675DAB">
        <w:t>egetation response</w:t>
      </w:r>
      <w:del w:id="341" w:author="Guillermo Gea Izquierdo" w:date="2019-08-19T11:05:00Z">
        <w:r w:rsidR="00675DAB" w:rsidDel="00783AD9">
          <w:delText>s</w:delText>
        </w:r>
      </w:del>
      <w:r w:rsidR="00675DAB">
        <w:t xml:space="preserve"> to drought requires of integrative and multidisciplinary strategies </w:t>
      </w:r>
      <w:del w:id="342" w:author="Guillermo Gea Izquierdo" w:date="2019-08-19T11:06:00Z">
        <w:r w:rsidR="00675DAB" w:rsidDel="00783AD9">
          <w:delText xml:space="preserve">for </w:delText>
        </w:r>
      </w:del>
      <w:ins w:id="343" w:author="Guillermo Gea Izquierdo" w:date="2019-08-19T11:06:00Z">
        <w:r>
          <w:t xml:space="preserve">to </w:t>
        </w:r>
      </w:ins>
      <w:r w:rsidR="00675DAB">
        <w:t>assess</w:t>
      </w:r>
      <w:del w:id="344" w:author="Guillermo Gea Izquierdo" w:date="2019-08-19T11:06:00Z">
        <w:r w:rsidR="00675DAB" w:rsidDel="00783AD9">
          <w:delText>ing</w:delText>
        </w:r>
      </w:del>
      <w:r w:rsidR="00675DAB">
        <w:t xml:space="preserve"> the impacts of disturbances on forest at several scales (Hartmann and others 2018). The resilience to drought of species is better assessed when several ap</w:t>
      </w:r>
      <w:ins w:id="345" w:author="Guillermo Gea Izquierdo" w:date="2019-08-19T11:06:00Z">
        <w:r>
          <w:t>p</w:t>
        </w:r>
      </w:ins>
      <w:r w:rsidR="00675DAB">
        <w:t>roac</w:t>
      </w:r>
      <w:del w:id="346" w:author="Guillermo Gea Izquierdo" w:date="2019-08-19T11:06:00Z">
        <w:r w:rsidR="00675DAB" w:rsidDel="00783AD9">
          <w:delText>c</w:delText>
        </w:r>
      </w:del>
      <w:r w:rsidR="00675DAB">
        <w:t>hes like remote sensing and dendrocronology are combined simultaneously. Dendroecological estimates of growth (</w:t>
      </w:r>
      <w:r w:rsidR="00675DAB">
        <w:rPr>
          <w:i/>
        </w:rPr>
        <w:t>i.e.</w:t>
      </w:r>
      <w:r w:rsidR="00675DAB">
        <w:t xml:space="preserve"> tree-ring width) are a widely used proxy to study tree vitality </w:t>
      </w:r>
      <w:del w:id="347" w:author="Guillermo Gea Izquierdo" w:date="2019-08-19T11:07:00Z">
        <w:r w:rsidR="00675DAB" w:rsidDel="00783AD9">
          <w:delText>(Fritts 1976</w:delText>
        </w:r>
      </w:del>
      <w:del w:id="348" w:author="Guillermo Gea Izquierdo" w:date="2019-08-19T11:06:00Z">
        <w:r w:rsidR="00675DAB" w:rsidDel="00783AD9">
          <w:delText>; Bhuyan and others 2017</w:delText>
        </w:r>
      </w:del>
      <w:del w:id="349" w:author="Guillermo Gea Izquierdo" w:date="2019-08-19T11:07:00Z">
        <w:r w:rsidR="00675DAB" w:rsidDel="00783AD9">
          <w:delText xml:space="preserve">) </w:delText>
        </w:r>
      </w:del>
      <w:r w:rsidR="00675DAB">
        <w:t xml:space="preserve">and the analysis of annual-tree ring widths can be used to study changes in growth as response to drought at the individiual tree-scale (Fritts 1976). The combination of both approaches (remote sensing and dendroecology), has been used to assess the effects of droughts on vegetation along ecological </w:t>
      </w:r>
      <w:del w:id="350" w:author="Guillermo Gea Izquierdo" w:date="2019-08-19T11:07:00Z">
        <w:r w:rsidR="00675DAB" w:rsidDel="00967E18">
          <w:delText xml:space="preserve">or elevational </w:delText>
        </w:r>
      </w:del>
      <w:r w:rsidR="00675DAB">
        <w:t>gradients (</w:t>
      </w:r>
      <w:r w:rsidR="00675DAB">
        <w:rPr>
          <w:i/>
        </w:rPr>
        <w:t>e.g.</w:t>
      </w:r>
      <w:r w:rsidR="00675DAB">
        <w:t xml:space="preserve"> Vicente-Serrano and others 2013; Coulthard and others 2017), and also for the analysis of growth resilience to drought on several tree species (Gazol and others 2018). Remote sensing can be used for studying droughts impacts on ecosystems, hence the stand level (</w:t>
      </w:r>
      <w:r w:rsidR="00675DAB">
        <w:rPr>
          <w:i/>
        </w:rPr>
        <w:t>e.g.</w:t>
      </w:r>
      <w:r w:rsidR="00675DAB">
        <w:t xml:space="preserve"> Zhang and others 2013). Vegetation indices obtained from satellite are used as a proxy for assessing vegetation functioning and aboveground net primary production (Alcaraz-Segura and others 2009), and changes in the patterns of these indices are considered as an indicator of the forest response to external environmental factors, such us drought (</w:t>
      </w:r>
      <w:r w:rsidR="00675DAB">
        <w:rPr>
          <w:i/>
        </w:rPr>
        <w:t>e.g.</w:t>
      </w:r>
      <w:r w:rsidR="00675DAB">
        <w:t xml:space="preserve"> Vicente-Serrano and others 2013). Drought impacts on vegetation using remote sensing have been analyzed at different scales. For instance, a global-scale study showed a stronger influence of drought for drier biomes (Vicente-Serrano and others 2013) whereas for Mediterranean area, studies at regional and local scales found a large spatial and seasonal variability of the effects of drought on vegetation (Gouveia and others 2017). Several works assessed vegetation responses in term of resistance and resilience to drought events highlighting a stronger response of tree-ring (tree-level) to drought variability compared to the greenness (ecosystem-level) (</w:t>
      </w:r>
      <w:r w:rsidR="00675DAB">
        <w:rPr>
          <w:i/>
        </w:rPr>
        <w:t>e.g.</w:t>
      </w:r>
      <w:r w:rsidR="00675DAB">
        <w:t xml:space="preserve"> Peña-Gallardo and others 2018; Gazol and others 2018). Nonetheless, it is crucial to know if the responses at the tree level differ from responses at the ecosystem level</w:t>
      </w:r>
      <w:del w:id="351" w:author="Guillermo Gea Izquierdo" w:date="2019-08-19T11:09:00Z">
        <w:r w:rsidR="00675DAB" w:rsidDel="001C4948">
          <w:delText>,</w:delText>
        </w:r>
      </w:del>
      <w:ins w:id="352" w:author="Guillermo Gea Izquierdo" w:date="2019-08-19T11:09:00Z">
        <w:r w:rsidR="001C4948">
          <w:t xml:space="preserve"> and </w:t>
        </w:r>
      </w:ins>
      <w:ins w:id="353" w:author="Guillermo Gea Izquierdo" w:date="2019-08-19T11:10:00Z">
        <w:r w:rsidR="001C4948">
          <w:t>characterize</w:t>
        </w:r>
      </w:ins>
      <w:ins w:id="354" w:author="Guillermo Gea Izquierdo" w:date="2019-08-19T11:09:00Z">
        <w:r w:rsidR="001C4948">
          <w:t xml:space="preserve"> </w:t>
        </w:r>
      </w:ins>
      <w:ins w:id="355" w:author="Guillermo Gea Izquierdo" w:date="2019-08-19T11:10:00Z">
        <w:r w:rsidR="001C4948">
          <w:t>the spatial variability of this response</w:t>
        </w:r>
      </w:ins>
      <w:r w:rsidR="00675DAB">
        <w:t xml:space="preserve"> </w:t>
      </w:r>
      <w:del w:id="356" w:author="Guillermo Gea Izquierdo" w:date="2019-08-19T11:10:00Z">
        <w:r w:rsidR="00675DAB" w:rsidDel="001C4948">
          <w:delText xml:space="preserve">particularly </w:delText>
        </w:r>
      </w:del>
      <w:r w:rsidR="00675DAB">
        <w:t>in rear edge populations.</w:t>
      </w:r>
    </w:p>
    <w:p w14:paraId="3A6B3B12" w14:textId="3C96DA2F" w:rsidR="009F6A80" w:rsidRDefault="00675DAB">
      <w:pPr>
        <w:pStyle w:val="Textoindependiente"/>
      </w:pPr>
      <w:del w:id="357" w:author="Guillermo Gea Izquierdo" w:date="2019-08-19T11:15:00Z">
        <w:r w:rsidDel="00852CDC">
          <w:delText>In this work w</w:delText>
        </w:r>
      </w:del>
      <w:ins w:id="358" w:author="Guillermo Gea Izquierdo" w:date="2019-08-19T11:15:00Z">
        <w:r w:rsidR="00852CDC">
          <w:t>W</w:t>
        </w:r>
      </w:ins>
      <w:r>
        <w:t>e used remote sensing information and dendroecological methods to evaluate the</w:t>
      </w:r>
      <w:ins w:id="359" w:author="Guillermo Gea Izquierdo" w:date="2019-08-19T11:15:00Z">
        <w:r w:rsidR="00852CDC">
          <w:t xml:space="preserve"> impact of</w:t>
        </w:r>
      </w:ins>
      <w:r>
        <w:t xml:space="preserve"> drought </w:t>
      </w:r>
      <w:del w:id="360" w:author="Guillermo Gea Izquierdo" w:date="2019-08-19T11:16:00Z">
        <w:r w:rsidDel="00852CDC">
          <w:delText xml:space="preserve">impact </w:delText>
        </w:r>
      </w:del>
      <w:r>
        <w:t>in both canopy greenness (as a proxy to primary growth) and tree-radial growth (as a proxy to secondary growth</w:t>
      </w:r>
      <w:commentRangeStart w:id="361"/>
      <w:r>
        <w:t xml:space="preserve">) of </w:t>
      </w:r>
      <w:del w:id="362" w:author="Guillermo Gea Izquierdo" w:date="2019-08-19T11:15:00Z">
        <w:r w:rsidDel="00852CDC">
          <w:delText>a Mediterranean tree species (</w:delText>
        </w:r>
      </w:del>
      <w:r>
        <w:rPr>
          <w:i/>
        </w:rPr>
        <w:t>Quercus pyrenaica</w:t>
      </w:r>
      <w:r>
        <w:t xml:space="preserve"> Willd</w:t>
      </w:r>
      <w:commentRangeEnd w:id="361"/>
      <w:r w:rsidR="00852CDC">
        <w:rPr>
          <w:rStyle w:val="Refdecomentario"/>
        </w:rPr>
        <w:commentReference w:id="361"/>
      </w:r>
      <w:r>
        <w:t>.</w:t>
      </w:r>
      <w:del w:id="363" w:author="Guillermo Gea Izquierdo" w:date="2019-08-19T11:15:00Z">
        <w:r w:rsidDel="00852CDC">
          <w:delText>)</w:delText>
        </w:r>
      </w:del>
      <w:r>
        <w:t xml:space="preserve"> on southern relict forests at the rear-edge of the species distribution and where species performance is considered to be </w:t>
      </w:r>
      <w:ins w:id="364" w:author="Guillermo Gea Izquierdo" w:date="2019-08-19T11:10:00Z">
        <w:r w:rsidR="001C4948">
          <w:t xml:space="preserve">severely </w:t>
        </w:r>
      </w:ins>
      <w:r>
        <w:t>threatened by climate change. We also assessed the resilience of these forests both to several extreme drought episodes and to climate change (</w:t>
      </w:r>
      <w:r>
        <w:rPr>
          <w:i/>
        </w:rPr>
        <w:t>i.e.</w:t>
      </w:r>
      <w:r>
        <w:t xml:space="preserve"> 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Pr>
          <w:i/>
        </w:rPr>
        <w:t>i</w:t>
      </w:r>
      <w:r>
        <w:t xml:space="preserve">) To quantify how recent extreme drought events influenced primary and secondary growth of </w:t>
      </w:r>
      <w:r>
        <w:rPr>
          <w:i/>
        </w:rPr>
        <w:t>Q. pyrenaica</w:t>
      </w:r>
      <w:r>
        <w:t xml:space="preserve"> forests in </w:t>
      </w:r>
      <w:del w:id="365" w:author="Guillermo Gea Izquierdo" w:date="2019-08-19T11:12:00Z">
        <w:r w:rsidDel="001C4948">
          <w:delText xml:space="preserve">their </w:delText>
        </w:r>
      </w:del>
      <w:ins w:id="366" w:author="Guillermo Gea Izquierdo" w:date="2019-08-19T11:12:00Z">
        <w:r w:rsidR="001C4948">
          <w:t xml:space="preserve">its </w:t>
        </w:r>
      </w:ins>
      <w:r>
        <w:t>rear edge; (</w:t>
      </w:r>
      <w:r>
        <w:rPr>
          <w:i/>
        </w:rPr>
        <w:t>ii</w:t>
      </w:r>
      <w:r>
        <w:t>) to analyze the long-term resilience of these forests to extreme drought events using time-series of radial growth; (</w:t>
      </w:r>
      <w:r>
        <w:rPr>
          <w:i/>
        </w:rPr>
        <w:t>iii</w:t>
      </w:r>
      <w:r>
        <w:t>) and to explore differences in the resilience metrics between populations located in contrasting ecological conditions</w:t>
      </w:r>
      <w:ins w:id="367" w:author="Guillermo Gea Izquierdo" w:date="2019-08-19T11:13:00Z">
        <w:r w:rsidR="001C4948">
          <w:t xml:space="preserve"> (i.e. xeric vs. mesic)</w:t>
        </w:r>
      </w:ins>
      <w:r>
        <w:t xml:space="preserve"> within the rear edge </w:t>
      </w:r>
      <w:del w:id="368" w:author="Guillermo Gea Izquierdo" w:date="2019-08-19T11:12:00Z">
        <w:r w:rsidDel="001C4948">
          <w:delText xml:space="preserve">of this species </w:delText>
        </w:r>
      </w:del>
      <w:r>
        <w:t>to detect vulnerability to climate change along climatic gradients</w:t>
      </w:r>
      <w:ins w:id="369" w:author="Guillermo Gea Izquierdo" w:date="2019-08-19T11:12:00Z">
        <w:r w:rsidR="001C4948">
          <w:t xml:space="preserve"> at the small spatial scale</w:t>
        </w:r>
      </w:ins>
      <w:r>
        <w:t>. To achieve goal (</w:t>
      </w:r>
      <w:r>
        <w:rPr>
          <w:i/>
        </w:rPr>
        <w:t>iii</w:t>
      </w:r>
      <w:r>
        <w:t xml:space="preserve">) </w:t>
      </w:r>
      <w:ins w:id="370" w:author="Guillermo Gea Izquierdo" w:date="2019-08-19T11:13:00Z">
        <w:r w:rsidR="001C4948">
          <w:t>and characterize variability</w:t>
        </w:r>
      </w:ins>
      <w:ins w:id="371" w:author="Guillermo Gea Izquierdo" w:date="2019-08-19T11:47:00Z">
        <w:r w:rsidR="003758BB">
          <w:t xml:space="preserve"> in the forest response to drought</w:t>
        </w:r>
      </w:ins>
      <w:ins w:id="372" w:author="Guillermo Gea Izquierdo" w:date="2019-08-19T11:13:00Z">
        <w:r w:rsidR="001C4948">
          <w:t xml:space="preserve"> within the read-edge </w:t>
        </w:r>
      </w:ins>
      <w:r>
        <w:t xml:space="preserve">we assessed </w:t>
      </w:r>
      <w:del w:id="373" w:author="Guillermo Gea Izquierdo" w:date="2019-08-19T11:13:00Z">
        <w:r w:rsidDel="001C4948">
          <w:delText xml:space="preserve">within the region of study </w:delText>
        </w:r>
      </w:del>
      <w:r>
        <w:t>whether the effect of aspect and environmental conditions expressed in northern and southern populations of Pyrenean oak forests differ in their resistance, resilience and recovery to extreme drought events.</w:t>
      </w:r>
    </w:p>
    <w:p w14:paraId="3EC60066" w14:textId="77777777" w:rsidR="009F6A80" w:rsidRDefault="00675DAB">
      <w:pPr>
        <w:pStyle w:val="Ttulo1"/>
      </w:pPr>
      <w:bookmarkStart w:id="374" w:name="materials-and-methods"/>
      <w:r>
        <w:t>Materials and methods</w:t>
      </w:r>
      <w:bookmarkEnd w:id="374"/>
    </w:p>
    <w:p w14:paraId="4D0A213F" w14:textId="77777777" w:rsidR="009F6A80" w:rsidRDefault="00675DAB">
      <w:pPr>
        <w:pStyle w:val="Ttulo2"/>
      </w:pPr>
      <w:bookmarkStart w:id="375" w:name="tree-species-and-study-site"/>
      <w:r>
        <w:t>Tree species and study site</w:t>
      </w:r>
      <w:bookmarkEnd w:id="375"/>
    </w:p>
    <w:p w14:paraId="18AA3FB6" w14:textId="6BE540AD" w:rsidR="009F6A80" w:rsidRDefault="00675DAB">
      <w:r>
        <w:t>Pyrenean oak (</w:t>
      </w:r>
      <w:r>
        <w:rPr>
          <w:i/>
        </w:rPr>
        <w:t>Quercus pyrenaica</w:t>
      </w:r>
      <w:r>
        <w:t xml:space="preserve"> Willd.) forests extend through south-western France and the Iberian Peninsula reaching its southern limit in mountains areas of northern Morocco (Franco 1990). In the Iberian Peninsula these forests live on siliceous soils under meso-supramediterranean and mesotemperate areas and subhumid, humid and hyperhumid ombroclimate. </w:t>
      </w:r>
      <w:r>
        <w:rPr>
          <w:i/>
        </w:rPr>
        <w:t>Q. pyrenaica</w:t>
      </w:r>
      <w:r>
        <w:t xml:space="preserve"> </w:t>
      </w:r>
      <w:ins w:id="376" w:author="Guillermo Gea Izquierdo" w:date="2019-08-19T11:16:00Z">
        <w:r w:rsidR="00852CDC">
          <w:t xml:space="preserve">is a deciduous species that </w:t>
        </w:r>
      </w:ins>
      <w:r>
        <w:t xml:space="preserve">requires over 650 mm of annual precipitation and </w:t>
      </w:r>
      <w:del w:id="377" w:author="Guillermo Gea Izquierdo" w:date="2019-08-19T11:17:00Z">
        <w:r w:rsidDel="00852CDC">
          <w:delText xml:space="preserve">a </w:delText>
        </w:r>
      </w:del>
      <w:ins w:id="378" w:author="Guillermo Gea Izquierdo" w:date="2019-08-19T11:17:00Z">
        <w:r w:rsidR="00852CDC">
          <w:t xml:space="preserve">some </w:t>
        </w:r>
      </w:ins>
      <w:r>
        <w:t xml:space="preserve">summer </w:t>
      </w:r>
      <w:del w:id="379" w:author="Guillermo Gea Izquierdo" w:date="2019-08-19T11:17:00Z">
        <w:r w:rsidDel="00852CDC">
          <w:delText xml:space="preserve">minimal </w:delText>
        </w:r>
      </w:del>
      <w:r>
        <w:t>precipitation</w:t>
      </w:r>
      <w:ins w:id="380" w:author="Guillermo Gea Izquierdo" w:date="2019-08-19T11:17:00Z">
        <w:r w:rsidR="00852CDC">
          <w:t xml:space="preserve">. </w:t>
        </w:r>
      </w:ins>
      <w:del w:id="381" w:author="Guillermo Gea Izquierdo" w:date="2019-08-19T11:17:00Z">
        <w:r w:rsidDel="00852CDC">
          <w:delText xml:space="preserve"> </w:delText>
        </w:r>
        <w:commentRangeStart w:id="382"/>
        <w:r w:rsidDel="00852CDC">
          <w:delText>between 100 and 200 mm</w:delText>
        </w:r>
        <w:commentRangeEnd w:id="382"/>
        <w:r w:rsidR="00C910DB" w:rsidDel="00852CDC">
          <w:rPr>
            <w:rStyle w:val="Refdecomentario"/>
          </w:rPr>
          <w:commentReference w:id="382"/>
        </w:r>
      </w:del>
      <w:ins w:id="383" w:author="Guillermo Gea Izquierdo" w:date="2019-08-19T11:18:00Z">
        <w:r w:rsidR="00852CDC">
          <w:t>I</w:t>
        </w:r>
      </w:ins>
      <w:ins w:id="384" w:author="Guillermo Gea Izquierdo" w:date="2019-08-19T11:17:00Z">
        <w:r w:rsidR="00852CDC">
          <w:t>t is a submediterranean species</w:t>
        </w:r>
      </w:ins>
      <w:ins w:id="385" w:author="Guillermo Gea Izquierdo" w:date="2019-08-19T11:18:00Z">
        <w:r w:rsidR="00852CDC">
          <w:t>, hence</w:t>
        </w:r>
      </w:ins>
      <w:del w:id="386" w:author="Guillermo Gea Izquierdo" w:date="2019-08-19T11:18:00Z">
        <w:r w:rsidDel="00852CDC">
          <w:delText>. Summer rainfall is a key factor for the species,</w:delText>
        </w:r>
      </w:del>
      <w:r>
        <w:t xml:space="preserve"> </w:t>
      </w:r>
      <w:del w:id="387" w:author="Guillermo Gea Izquierdo" w:date="2019-08-19T11:18:00Z">
        <w:r w:rsidDel="00852CDC">
          <w:delText>which is considered to have</w:delText>
        </w:r>
      </w:del>
      <w:ins w:id="388" w:author="Guillermo Gea Izquierdo" w:date="2019-08-19T11:18:00Z">
        <w:r w:rsidR="00852CDC">
          <w:t>with</w:t>
        </w:r>
      </w:ins>
      <w:r>
        <w:t xml:space="preserve"> low</w:t>
      </w:r>
      <w:ins w:id="389" w:author="Guillermo Gea Izquierdo" w:date="2019-08-19T11:18:00Z">
        <w:r w:rsidR="00852CDC">
          <w:t>er</w:t>
        </w:r>
      </w:ins>
      <w:r>
        <w:t xml:space="preserve"> drought tolerance </w:t>
      </w:r>
      <w:del w:id="390" w:author="Guillermo Gea Izquierdo" w:date="2019-08-19T11:18:00Z">
        <w:r w:rsidDel="00852CDC">
          <w:delText>compared to</w:delText>
        </w:r>
      </w:del>
      <w:ins w:id="391" w:author="Guillermo Gea Izquierdo" w:date="2019-08-19T11:18:00Z">
        <w:r w:rsidR="00852CDC">
          <w:t>than</w:t>
        </w:r>
      </w:ins>
      <w:r>
        <w:t xml:space="preserve"> genuine evergreen Mediterranean taxa (Río and others 2007).</w:t>
      </w:r>
    </w:p>
    <w:p w14:paraId="565AEA14" w14:textId="4C994562" w:rsidR="009F6A80" w:rsidRDefault="00675DAB">
      <w:pPr>
        <w:pStyle w:val="Textoindependiente"/>
      </w:pPr>
      <w:r>
        <w:t>The forests of this species reach</w:t>
      </w:r>
      <w:del w:id="392" w:author="Guillermo Gea Izquierdo" w:date="2019-08-19T11:14:00Z">
        <w:r w:rsidDel="00852CDC">
          <w:delText>e</w:delText>
        </w:r>
      </w:del>
      <w:r>
        <w:t xml:space="preserve"> their southernmost European limit in mountains from Southern Andalusia like Sierra Nevada (37°N, 3°W), a high-mountain range with elevations between 860 m and 3482 m </w:t>
      </w:r>
      <w:r>
        <w:rPr>
          <w:i/>
        </w:rPr>
        <w:t>a.s.l.</w:t>
      </w:r>
      <w:r>
        <w:t>. The climate is Mediterranean, characterized by cold winters and hot summers, with pronounced summer drought (July-August)</w:t>
      </w:r>
      <w:ins w:id="393" w:author="Guillermo Gea Izquierdo" w:date="2019-08-19T11:19:00Z">
        <w:r w:rsidR="00852CDC">
          <w:t xml:space="preserve"> but with marked variability</w:t>
        </w:r>
      </w:ins>
      <w:ins w:id="394" w:author="Guillermo Gea Izquierdo" w:date="2019-08-19T11:20:00Z">
        <w:r w:rsidR="00852CDC">
          <w:t xml:space="preserve"> set by altitude</w:t>
        </w:r>
      </w:ins>
      <w:r>
        <w:t xml:space="preserve">. There are eight Pyrenean oak patches (2400 Has) identified in this mountain range (Figure 1), ranging between 1100 and 2000 m </w:t>
      </w:r>
      <w:r>
        <w:rPr>
          <w:i/>
        </w:rPr>
        <w:t>a.s.l.</w:t>
      </w:r>
      <w:r>
        <w:t xml:space="preserve"> and often associated to major river valleys. Sierra Nevada is considered a glacial refugia for deciduous </w:t>
      </w:r>
      <w:r>
        <w:rPr>
          <w:i/>
        </w:rPr>
        <w:t>Quercus</w:t>
      </w:r>
      <w:r>
        <w:t xml:space="preserve"> species (Olalde and others 2002). Today, </w:t>
      </w:r>
      <w:r>
        <w:rPr>
          <w:i/>
        </w:rPr>
        <w:t>Q. pyrenaica</w:t>
      </w:r>
      <w:r>
        <w:t xml:space="preserve"> woodlands in this mountain region represent a rear edge of their habitat distribution</w:t>
      </w:r>
      <w:del w:id="395" w:author="Guillermo Gea Izquierdo" w:date="2019-08-19T11:20:00Z">
        <w:r w:rsidDel="00852CDC">
          <w:delText>, which is important for determining habitat responses to expected climate change</w:delText>
        </w:r>
      </w:del>
      <w:r>
        <w:t xml:space="preserve"> (Hampe and Petit 2005). They are the richest vascular-plant forest formation of Sierra Nevada, sheltering several endemic and endangered plant species (Lorite and others 2008). These relict forests undergone intensive anthropic use in history (Camacho-Olmedo and others 2002; Valbuena-Carabaña and Gil 2017). Furthermore, conservation status of this species for southern Spain is considered “Vulnerable” and it is expected to suffer the impact of climate change, reducing its suitable habitats in the rear-edge (Gea-Izquierdo and others 2013).</w:t>
      </w:r>
    </w:p>
    <w:p w14:paraId="78D2ED9C" w14:textId="77777777" w:rsidR="009F6A80" w:rsidRDefault="00675DAB">
      <w:pPr>
        <w:pStyle w:val="Ttulo2"/>
      </w:pPr>
      <w:bookmarkStart w:id="396" w:name="drought-episodes"/>
      <w:r>
        <w:t>Drought episodes</w:t>
      </w:r>
      <w:bookmarkEnd w:id="396"/>
    </w:p>
    <w:p w14:paraId="4EF26C89" w14:textId="7785DC19" w:rsidR="009F6A80" w:rsidRDefault="00675DAB">
      <w:r>
        <w:t xml:space="preserve">The Iberian Peninsula suffered several extreme drought episodes in the last </w:t>
      </w:r>
      <w:ins w:id="397" w:author="Guillermo Gea Izquierdo" w:date="2019-08-19T11:22:00Z">
        <w:r w:rsidR="002670D5">
          <w:t xml:space="preserve">three </w:t>
        </w:r>
      </w:ins>
      <w:r>
        <w:t xml:space="preserve">decades </w:t>
      </w:r>
      <w:del w:id="398" w:author="Guillermo Gea Izquierdo" w:date="2019-08-19T11:22:00Z">
        <w:r w:rsidDel="002670D5">
          <w:delText xml:space="preserve">of the twentieth century </w:delText>
        </w:r>
      </w:del>
      <w:r>
        <w:t>(</w:t>
      </w:r>
      <w:r>
        <w:rPr>
          <w:i/>
        </w:rPr>
        <w:t>e.g</w:t>
      </w:r>
      <w:r>
        <w:t>. 1994-1995, 1999, 2005, 2012) (Vicente-Serrano and others 2014).</w:t>
      </w:r>
      <w:ins w:id="399" w:author="Guillermo Gea Izquierdo" w:date="2019-08-19T11:22:00Z">
        <w:r w:rsidR="002670D5">
          <w:t xml:space="preserve"> </w:t>
        </w:r>
      </w:ins>
      <w:r>
        <w:t>The 2005 and 2012 drought events have been documented among the worst droughts in the last decades for the southern Iberian Peninsula (Páscoa and others 2017) and they were characterized as extreme drought in our climatic data (Figures S1-S2; Table S3). We focused on these two drought events because they were included in the period where there is availability of high-spatial resolution</w:t>
      </w:r>
      <w:ins w:id="400" w:author="Guillermo Gea Izquierdo" w:date="2019-08-19T11:26:00Z">
        <w:r w:rsidR="00CA02EA">
          <w:t xml:space="preserve"> of</w:t>
        </w:r>
      </w:ins>
      <w:r>
        <w:t xml:space="preserve">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 (Vicente-Serrano and others 2010) following similar procedure as proposed by Spinoni and others (2015). We used SPEI-12 months scale for all 0.5º grid cells covering Sierra Nevada obtained from Global SPEI Database (</w:t>
      </w:r>
      <w:hyperlink r:id="rId12">
        <w:r>
          <w:rPr>
            <w:rStyle w:val="Hipervnculo"/>
          </w:rPr>
          <w:t>http://spei.csic.es/database.html</w:t>
        </w:r>
      </w:hyperlink>
      <w:r>
        <w:t xml:space="preserve">). A severe drought event starts in the month when SPEI falls below the threshold of -1.28 (Páscoa and others 2017; Spinoni and others 2017). A drought event is considered only when SPEI values are below </w:t>
      </w:r>
      <w:del w:id="401" w:author="Guillermo Gea Izquierdo" w:date="2019-08-19T11:27:00Z">
        <w:r w:rsidDel="00CA02EA">
          <w:delText xml:space="preserve">the </w:delText>
        </w:r>
      </w:del>
      <w:ins w:id="402" w:author="Guillermo Gea Izquierdo" w:date="2019-08-19T11:27:00Z">
        <w:r w:rsidR="00CA02EA">
          <w:t xml:space="preserve">that </w:t>
        </w:r>
      </w:ins>
      <w:r>
        <w:t xml:space="preserve">threshold for at least two consecutive months. Several indicators were computed for each drought event: </w:t>
      </w:r>
      <w:r>
        <w:rPr>
          <w:i/>
        </w:rPr>
        <w:t>duration</w:t>
      </w:r>
      <w:r>
        <w:t xml:space="preserve"> as the number of consecutive months with the SPEI lower than a certain threshold; </w:t>
      </w:r>
      <w:r>
        <w:rPr>
          <w:i/>
        </w:rPr>
        <w:t>severity</w:t>
      </w:r>
      <w:r>
        <w:t xml:space="preserve"> of a drought event is the sum of the SPEI values (absolute values) during the duration of the drought event; the </w:t>
      </w:r>
      <w:r>
        <w:rPr>
          <w:i/>
        </w:rPr>
        <w:t>intensity</w:t>
      </w:r>
      <w:r>
        <w:t xml:space="preserve"> and the </w:t>
      </w:r>
      <w:r>
        <w:rPr>
          <w:i/>
        </w:rPr>
        <w:t>Lowest SPEI</w:t>
      </w:r>
      <w:r>
        <w:t xml:space="preserve"> refer to the mean and lowest value of SPEI respectively during the drought event.</w:t>
      </w:r>
    </w:p>
    <w:p w14:paraId="453AAF24" w14:textId="77777777" w:rsidR="009F6A80" w:rsidRDefault="00675DAB">
      <w:pPr>
        <w:pStyle w:val="Ttulo2"/>
      </w:pPr>
      <w:bookmarkStart w:id="403" w:name="greenness-data-to-assess-ecosystem-resil"/>
      <w:r>
        <w:t>Greenness data to assess ecosystem resilience</w:t>
      </w:r>
      <w:bookmarkEnd w:id="403"/>
    </w:p>
    <w:p w14:paraId="775DDD14" w14:textId="77777777" w:rsidR="009F6A80" w:rsidRDefault="00675DAB">
      <w:commentRangeStart w:id="404"/>
      <w:r>
        <w:t xml:space="preserve">Vegetation greenness of </w:t>
      </w:r>
      <w:r>
        <w:rPr>
          <w:i/>
        </w:rPr>
        <w:t>Q. pyrenaica</w:t>
      </w:r>
      <w:r>
        <w:t xml:space="preserve"> was characterized by means of the </w:t>
      </w:r>
      <w:r>
        <w:rPr>
          <w:i/>
        </w:rPr>
        <w:t>Enhanced Vegetation Index</w:t>
      </w:r>
      <w:r>
        <w:t xml:space="preserve"> </w:t>
      </w:r>
      <w:commentRangeEnd w:id="404"/>
      <w:r w:rsidR="00CA02EA">
        <w:rPr>
          <w:rStyle w:val="Refdecomentario"/>
        </w:rPr>
        <w:commentReference w:id="404"/>
      </w:r>
      <w:r>
        <w:t>(EVI), derived from MOD13Q1 product of the MODIS (</w:t>
      </w:r>
      <w:r>
        <w:rPr>
          <w:i/>
        </w:rPr>
        <w:t>Moderate Resolution Imaging Spectroradiometer</w:t>
      </w:r>
      <w:r>
        <w:t xml:space="preserve">) sensor. MODIS EVI Data (Collection 6) were obtained for the period 2000 - 2016. EVI data consists of 16-day maximum value composite images (23 per year) of the EVI value with a spatial resolution of 250 m x 250 m. We selected the pixels covering the distribution of </w:t>
      </w:r>
      <w:r>
        <w:rPr>
          <w:i/>
        </w:rPr>
        <w:t>Q. pyrenaica</w:t>
      </w:r>
      <w:r>
        <w:t xml:space="preserve"> forests in Sierra Nevada (</w:t>
      </w:r>
      <w:r>
        <w:rPr>
          <w:i/>
        </w:rPr>
        <w:t>n</w:t>
      </w:r>
      <w:r>
        <w:t xml:space="preserve"> = 928 pixels). Values affected by high content of aerosols, clouds, snow and shadows, were filtered out following recommendations for mountain regions (Reyes-Díez and others 2015).</w:t>
      </w:r>
    </w:p>
    <w:p w14:paraId="66F742C5" w14:textId="4A254A4F" w:rsidR="009F6A80" w:rsidRDefault="00675DAB">
      <w:pPr>
        <w:pStyle w:val="Textoindependiente"/>
      </w:pPr>
      <w:del w:id="405" w:author="Guillermo Gea Izquierdo" w:date="2019-08-19T11:28:00Z">
        <w:r w:rsidDel="00CA02EA">
          <w:delText>As a surrogate of mean annual primary production, a</w:delText>
        </w:r>
      </w:del>
      <w:ins w:id="406" w:author="Guillermo Gea Izquierdo" w:date="2019-08-19T11:28:00Z">
        <w:r w:rsidR="00CA02EA">
          <w:t>A</w:t>
        </w:r>
      </w:ins>
      <w:r>
        <w:t>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t>
      </w:r>
      <w:ins w:id="407" w:author="Guillermo Gea Izquierdo" w:date="2019-08-19T11:28:00Z">
        <w:r w:rsidR="00CA02EA">
          <w:t>as a surrogate of mean annual primary production</w:t>
        </w:r>
        <w:r w:rsidR="00CA02EA" w:rsidDel="00CA02EA">
          <w:t xml:space="preserve"> </w:t>
        </w:r>
      </w:ins>
      <w:del w:id="408" w:author="Guillermo Gea Izquierdo" w:date="2019-08-19T11:28:00Z">
        <w:r w:rsidDel="00CA02EA">
          <w:delText xml:space="preserve">value </w:delText>
        </w:r>
      </w:del>
      <w:r>
        <w:t>was computed for each pixel for the period 2000 - 2016.</w:t>
      </w:r>
      <w:del w:id="409" w:author="Guillermo Gea Izquierdo" w:date="2019-08-19T11:29:00Z">
        <w:r w:rsidDel="00CA02EA">
          <w:delText xml:space="preserve"> To explore the effect of drought on greenness,</w:delText>
        </w:r>
      </w:del>
      <w:r>
        <w:t xml:space="preserve"> </w:t>
      </w:r>
      <w:del w:id="410" w:author="Guillermo Gea Izquierdo" w:date="2019-08-19T11:29:00Z">
        <w:r w:rsidDel="00CA02EA">
          <w:delText>t</w:delText>
        </w:r>
      </w:del>
      <w:ins w:id="411" w:author="Guillermo Gea Izquierdo" w:date="2019-08-19T11:30:00Z">
        <w:r w:rsidR="00CA02EA">
          <w:t>T</w:t>
        </w:r>
      </w:ins>
      <w:r>
        <w:t>he EVI standardized anomaly (</w:t>
      </w:r>
      <m:oMath>
        <m:r>
          <w:rPr>
            <w:rFonts w:ascii="Cambria Math" w:hAnsi="Cambria Math"/>
          </w:rPr>
          <m:t>EVI sa</m:t>
        </m:r>
      </m:oMath>
      <w:r>
        <w:t xml:space="preserve">) was computed pixel-by-pixel, </w:t>
      </w:r>
      <w:del w:id="412" w:author="Guillermo Gea Izquierdo" w:date="2019-08-19T11:30:00Z">
        <w:r w:rsidDel="00CA02EA">
          <w:delText>since it</w:delText>
        </w:r>
      </w:del>
      <w:ins w:id="413" w:author="Guillermo Gea Izquierdo" w:date="2019-08-19T11:30:00Z">
        <w:r w:rsidR="00CA02EA">
          <w:t>to</w:t>
        </w:r>
      </w:ins>
      <w:r>
        <w:t xml:space="preserve"> minimize</w:t>
      </w:r>
      <w:del w:id="414" w:author="Guillermo Gea Izquierdo" w:date="2019-08-19T11:30:00Z">
        <w:r w:rsidDel="00CA02EA">
          <w:delText>s</w:delText>
        </w:r>
      </w:del>
      <w:r>
        <w:t xml:space="preserve"> bias</w:t>
      </w:r>
      <w:del w:id="415" w:author="Guillermo Gea Izquierdo" w:date="2019-08-19T11:30:00Z">
        <w:r w:rsidDel="00CA02EA">
          <w:delText>es</w:delText>
        </w:r>
      </w:del>
      <w:r>
        <w:t xml:space="preserve"> in the evaluation of anomalies</w:t>
      </w:r>
      <w:ins w:id="416" w:author="Guillermo Gea Izquierdo" w:date="2019-08-19T11:30:00Z">
        <w:r w:rsidR="00CA02EA">
          <w:t xml:space="preserve"> and</w:t>
        </w:r>
      </w:ins>
      <w:del w:id="417" w:author="Guillermo Gea Izquierdo" w:date="2019-08-19T11:30:00Z">
        <w:r w:rsidDel="00CA02EA">
          <w:delText>,</w:delText>
        </w:r>
      </w:del>
      <w:r>
        <w:t xml:space="preserve"> </w:t>
      </w:r>
      <w:del w:id="418" w:author="Guillermo Gea Izquierdo" w:date="2019-08-19T11:30:00Z">
        <w:r w:rsidDel="00CA02EA">
          <w:delText xml:space="preserve">providing </w:delText>
        </w:r>
      </w:del>
      <w:ins w:id="419" w:author="Guillermo Gea Izquierdo" w:date="2019-08-19T11:30:00Z">
        <w:r w:rsidR="00CA02EA">
          <w:t xml:space="preserve">provide </w:t>
        </w:r>
      </w:ins>
      <w:r>
        <w:t xml:space="preserve">more information about the magnitude of </w:t>
      </w:r>
      <w:del w:id="420" w:author="Guillermo Gea Izquierdo" w:date="2019-08-19T11:30:00Z">
        <w:r w:rsidDel="00CA02EA">
          <w:delText xml:space="preserve">the </w:delText>
        </w:r>
      </w:del>
      <w:r>
        <w:t>anomalies (Samanta and others 2012). For each pixel, an annual EVI value was obtained by averaging EVI valid values. Then, the standardized anomaly was computed as:</w:t>
      </w:r>
    </w:p>
    <w:p w14:paraId="36C97F2C" w14:textId="77777777" w:rsidR="009F6A80" w:rsidRDefault="00675DAB">
      <w:pPr>
        <w:pStyle w:val="Textoindependiente"/>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6B207B45" w14:textId="62467B5B" w:rsidR="009F6A80" w:rsidRDefault="00675DAB">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w:t>
      </w:r>
      <w:ins w:id="421" w:author="Guillermo Gea Izquierdo" w:date="2019-08-19T11:31:00Z">
        <w:r w:rsidR="00CA02EA" w:rsidRPr="00CA02EA">
          <w:t xml:space="preserve"> </w:t>
        </w:r>
        <w:r w:rsidR="00CA02EA">
          <w:t>year</w:t>
        </w:r>
      </w:ins>
      <w:r>
        <w:t xml:space="preserve"> </w:t>
      </w:r>
      <m:oMath>
        <m:r>
          <w:rPr>
            <w:rFonts w:ascii="Cambria Math" w:hAnsi="Cambria Math"/>
          </w:rPr>
          <m:t>i</m:t>
        </m:r>
      </m:oMath>
      <w:del w:id="422" w:author="Guillermo Gea Izquierdo" w:date="2019-08-19T11:31:00Z">
        <w:r w:rsidDel="00CA02EA">
          <w:delText xml:space="preserve"> year</w:delText>
        </w:r>
      </w:del>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EVI sa&gt;1</m:t>
        </m:r>
      </m:oMath>
      <w:r>
        <w:t>), “browning” (</w:t>
      </w:r>
      <m:oMath>
        <m:r>
          <w:rPr>
            <w:rFonts w:ascii="Cambria Math" w:hAnsi="Cambria Math"/>
          </w:rPr>
          <m:t>EVI sa&lt;-1</m:t>
        </m:r>
      </m:oMath>
      <w:r>
        <w:t>) or “no changes” (</w:t>
      </w:r>
      <m:oMath>
        <m:r>
          <w:rPr>
            <w:rFonts w:ascii="Cambria Math" w:hAnsi="Cambria Math"/>
          </w:rPr>
          <m:t>-1&gt;EVI sa&gt;1</m:t>
        </m:r>
      </m:oMath>
      <w:r>
        <w:t>)(Samanta and others 2012).</w:t>
      </w:r>
    </w:p>
    <w:p w14:paraId="5826006C" w14:textId="77777777" w:rsidR="009F6A80" w:rsidRDefault="00675DAB">
      <w:pPr>
        <w:pStyle w:val="Textoindependiente"/>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because it showed high significant correlations with 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nonparametric test.</w:t>
      </w:r>
    </w:p>
    <w:p w14:paraId="44EB20E7" w14:textId="0D4DFCA8" w:rsidR="009F6A80" w:rsidRDefault="00675DAB">
      <w:pPr>
        <w:pStyle w:val="Ttulo2"/>
      </w:pPr>
      <w:bookmarkStart w:id="423" w:name="field-sampling-and-dendrochronological-m"/>
      <w:r>
        <w:t xml:space="preserve">Field sampling and dendrochronological methods to assess </w:t>
      </w:r>
      <w:ins w:id="424" w:author="Guillermo Gea Izquierdo" w:date="2019-08-19T11:33:00Z">
        <w:r w:rsidR="00CA02EA">
          <w:t xml:space="preserve">tree </w:t>
        </w:r>
      </w:ins>
      <w:r>
        <w:t>individual resilience</w:t>
      </w:r>
      <w:bookmarkEnd w:id="423"/>
    </w:p>
    <w:p w14:paraId="0B5A0674" w14:textId="0C6D3294" w:rsidR="009F6A80" w:rsidRDefault="00675DAB">
      <w:r>
        <w:t xml:space="preserve">Tree sampling was carried out during autumn 2016. Trees were sampled at two locations in contrasting N-S slopes of Sierra Nevada: San Juan (SJ), a xeric site located at the northern aspect; and Cáñar (CA), a more humid </w:t>
      </w:r>
      <w:commentRangeStart w:id="425"/>
      <w:del w:id="426" w:author="Guillermo Gea Izquierdo" w:date="2019-08-19T11:35:00Z">
        <w:r w:rsidDel="00A3785F">
          <w:delText xml:space="preserve">but warmer </w:delText>
        </w:r>
      </w:del>
      <w:r>
        <w:t>site</w:t>
      </w:r>
      <w:commentRangeEnd w:id="425"/>
      <w:r w:rsidR="00A3785F">
        <w:rPr>
          <w:rStyle w:val="Refdecomentario"/>
        </w:rPr>
        <w:commentReference w:id="425"/>
      </w:r>
      <w:r>
        <w:t xml:space="preserve"> located at the southern aspect (Figure 1; Table 1). For the southern site two elevations were sampled: CA-Low and CA-High, which constitute the current altitudinal rear-edge (CA-Low) and tree-line (CA-High), respectively in the sampled </w:t>
      </w:r>
      <w:del w:id="427" w:author="Guillermo Gea Izquierdo" w:date="2019-08-19T11:37:00Z">
        <w:r w:rsidDel="007952E7">
          <w:delText>slope</w:delText>
        </w:r>
      </w:del>
      <w:ins w:id="428" w:author="Guillermo Gea Izquierdo" w:date="2019-08-19T11:37:00Z">
        <w:r w:rsidR="007952E7">
          <w:t>aspect</w:t>
        </w:r>
      </w:ins>
      <w:r>
        <w:t>. Sampling sites follow</w:t>
      </w:r>
      <w:ins w:id="429" w:author="Guillermo Gea Izquierdo" w:date="2019-08-19T11:37:00Z">
        <w:r w:rsidR="007952E7">
          <w:t>ed</w:t>
        </w:r>
      </w:ins>
      <w:r>
        <w:t xml:space="preserve"> a moisture gradient: SJ &lt; CA-Low &lt; Ca-High (Table 1). All the sites were oak monospecific and representative</w:t>
      </w:r>
      <w:del w:id="430" w:author="Guillermo Gea Izquierdo" w:date="2019-08-19T11:38:00Z">
        <w:r w:rsidDel="007952E7">
          <w:delText>s</w:delText>
        </w:r>
      </w:del>
      <w:r>
        <w:t xml:space="preserve"> of the population clusters identified for the species in this mountain range (Pérez-Luque and others 2015a).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w:t>
      </w:r>
      <w:del w:id="431" w:author="Guillermo Gea Izquierdo" w:date="2019-08-19T11:38:00Z">
        <w:r w:rsidDel="007952E7">
          <w:delText xml:space="preserve">of </w:delText>
        </w:r>
      </w:del>
      <w:ins w:id="432" w:author="Guillermo Gea Izquierdo" w:date="2019-08-19T11:38:00Z">
        <w:r w:rsidR="007952E7">
          <w:t xml:space="preserve">affecting </w:t>
        </w:r>
      </w:ins>
      <w:r>
        <w:t xml:space="preserve">target trees was assessed by recording distance,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and the distance dependent index size ratio proportional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analysed using non-parametric Kruskal-Wallis rank sum tests. When significant differences were observed, we run multiple comparisons using the Dunn’s-test with Bonferroni adjustment to correct </w:t>
      </w:r>
      <w:ins w:id="433" w:author="Guillermo Gea Izquierdo" w:date="2019-08-19T11:39:00Z">
        <w:r w:rsidR="007952E7">
          <w:t xml:space="preserve">for </w:t>
        </w:r>
      </w:ins>
      <w:r>
        <w:t>significance</w:t>
      </w:r>
      <w:del w:id="434" w:author="Guillermo Gea Izquierdo" w:date="2019-08-19T11:39:00Z">
        <w:r w:rsidDel="007952E7">
          <w:delText xml:space="preserve"> values</w:delText>
        </w:r>
      </w:del>
      <w:r>
        <w:t>.</w:t>
      </w:r>
    </w:p>
    <w:p w14:paraId="17B63D07" w14:textId="4B6BA895" w:rsidR="009F6A80" w:rsidRDefault="00675DAB">
      <w:pPr>
        <w:pStyle w:val="Textoindependiente"/>
      </w:pPr>
      <w:r>
        <w:t>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454FE173" w14:textId="77777777" w:rsidR="009F6A80" w:rsidRDefault="00675DAB">
      <w:pPr>
        <w:pStyle w:val="Textoindependiente"/>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w:t>
      </w:r>
      <w:r>
        <w:rPr>
          <w:rStyle w:val="VerbatimChar"/>
        </w:rPr>
        <w:t>dplR</w:t>
      </w:r>
      <w:r>
        <w:t xml:space="preserve"> (Bunn 2010). Mean residual site chronologies were obtained computing the biweight robust mean of all prewhitened growth indices for the trees of the same site (Fritts 1976). The statistical quality of each chronology was checked via the expressed population signal. A threshold value of EPS &gt; 0.85 was used to determine the cutoff year of the time span that could be considered reliable.</w:t>
      </w:r>
    </w:p>
    <w:p w14:paraId="2488E38D" w14:textId="3BCA9F8A" w:rsidR="009F6A80" w:rsidDel="007952E7" w:rsidRDefault="00675DAB">
      <w:pPr>
        <w:pStyle w:val="Textoindependiente"/>
        <w:rPr>
          <w:del w:id="435" w:author="Guillermo Gea Izquierdo" w:date="2019-08-19T11:42:00Z"/>
        </w:rPr>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w:t>
      </w:r>
      <w:del w:id="436" w:author="Guillermo Gea Izquierdo" w:date="2019-08-19T11:42:00Z">
        <w:r w:rsidDel="007952E7">
          <w:delText xml:space="preserve">by subtracting twice the annual ring width from the annual diameter, starting from the measured diameter outside the bark </w:delText>
        </w:r>
      </w:del>
      <w:r>
        <w:t>(Piovesan and others 2008)</w:t>
      </w:r>
      <w:del w:id="437" w:author="Guillermo Gea Izquierdo" w:date="2019-08-19T11:42:00Z">
        <w:r w:rsidDel="007952E7">
          <w:delText>.</w:delText>
        </w:r>
      </w:del>
      <w:ins w:id="438" w:author="Guillermo Gea Izquierdo" w:date="2019-08-19T11:42:00Z">
        <w:r w:rsidR="007952E7">
          <w:t xml:space="preserve"> using</w:t>
        </w:r>
      </w:ins>
      <w:r>
        <w:t xml:space="preserve"> </w:t>
      </w:r>
      <w:del w:id="439" w:author="Guillermo Gea Izquierdo" w:date="2019-08-19T11:42:00Z">
        <w:r w:rsidDel="007952E7">
          <w:delText xml:space="preserve">We used </w:delText>
        </w:r>
      </w:del>
      <w:r>
        <w:t>the following equation:</w:t>
      </w:r>
      <w:ins w:id="440" w:author="Guillermo Gea Izquierdo" w:date="2019-08-19T11:42:00Z">
        <w:r w:rsidR="007952E7">
          <w:t xml:space="preserve"> </w:t>
        </w:r>
      </w:ins>
    </w:p>
    <w:p w14:paraId="328E6BD8" w14:textId="71DBF61D" w:rsidR="009F6A80" w:rsidDel="007952E7" w:rsidRDefault="007952E7">
      <w:pPr>
        <w:pStyle w:val="Textoindependiente"/>
        <w:rPr>
          <w:del w:id="441" w:author="Guillermo Gea Izquierdo" w:date="2019-08-19T11:42:00Z"/>
        </w:rPr>
      </w:pPr>
      <w:ins w:id="442" w:author="Guillermo Gea Izquierdo" w:date="2019-08-19T11:42:00Z">
        <m:oMath>
          <m:r>
            <m:rPr>
              <m:sty m:val="p"/>
            </m:rPr>
            <w:rPr>
              <w:rFonts w:ascii="Cambria Math" w:hAnsi="Cambria Math"/>
            </w:rPr>
            <m:t xml:space="preserve"> </m:t>
          </m:r>
        </m:oMath>
      </w:ins>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ins w:id="443" w:author="Guillermo Gea Izquierdo" w:date="2019-08-19T11:42:00Z">
        <w:r>
          <w:rPr>
            <w:rFonts w:eastAsiaTheme="minorEastAsia"/>
          </w:rPr>
          <w:t xml:space="preserve"> </w:t>
        </w:r>
      </w:ins>
    </w:p>
    <w:p w14:paraId="1CCC0C39" w14:textId="514AF9A9" w:rsidR="009F6A80" w:rsidDel="00213F2F" w:rsidRDefault="00675DAB">
      <w:pPr>
        <w:pStyle w:val="Textoindependiente"/>
        <w:rPr>
          <w:del w:id="444" w:author="Guillermo Gea Izquierdo" w:date="2019-08-19T11:48:00Z"/>
        </w:rPr>
        <w:pPrChange w:id="445" w:author="Guillermo Gea Izquierdo" w:date="2019-08-19T11:42:00Z">
          <w:pPr/>
        </w:pPrChange>
      </w:pPr>
      <w:r>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obtained by averaging individual tree BAI time series.</w:t>
      </w:r>
      <w:ins w:id="446" w:author="Guillermo Gea Izquierdo" w:date="2019-08-19T11:48:00Z">
        <w:r w:rsidR="00213F2F">
          <w:t xml:space="preserve"> </w:t>
        </w:r>
      </w:ins>
    </w:p>
    <w:p w14:paraId="5AFD9683" w14:textId="28471DB6" w:rsidR="009F6A80" w:rsidRDefault="00675DAB" w:rsidP="00213F2F">
      <w:pPr>
        <w:pStyle w:val="Textoindependiente"/>
      </w:pPr>
      <w:del w:id="447" w:author="Guillermo Gea Izquierdo" w:date="2019-08-19T11:48:00Z">
        <w:r w:rsidDel="00213F2F">
          <w:delText>Both RWI and BAI chronologies were compared to different climatic indices to analyse the low and the high-frequency response to climate of trees.</w:delText>
        </w:r>
      </w:del>
    </w:p>
    <w:p w14:paraId="4D83F515" w14:textId="77777777" w:rsidR="009F6A80" w:rsidRDefault="00675DAB">
      <w:pPr>
        <w:pStyle w:val="Ttulo3"/>
      </w:pPr>
      <w:bookmarkStart w:id="448" w:name="climate-and-growth"/>
      <w:r>
        <w:t>Climate and growth</w:t>
      </w:r>
      <w:bookmarkEnd w:id="448"/>
    </w:p>
    <w:p w14:paraId="5A5E0A22" w14:textId="5C2A96AA" w:rsidR="009F6A80" w:rsidDel="00213F2F" w:rsidRDefault="00675DAB">
      <w:pPr>
        <w:rPr>
          <w:del w:id="449" w:author="Guillermo Gea Izquierdo" w:date="2019-08-19T11:49:00Z"/>
        </w:rPr>
      </w:pPr>
      <w:r>
        <w:t>Climate data were obtained from the European Daily High-Resolution Observational Gridded Dataset (E-OBS v16) (Haylock and others 2008).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1961-2014.</w:t>
      </w:r>
    </w:p>
    <w:p w14:paraId="64B79C95" w14:textId="0F4AE9A4" w:rsidR="009F6A80" w:rsidRDefault="00675DAB">
      <w:pPr>
        <w:pPrChange w:id="450" w:author="Guillermo Gea Izquierdo" w:date="2019-08-19T11:49:00Z">
          <w:pPr>
            <w:pStyle w:val="Textoindependiente"/>
          </w:pPr>
        </w:pPrChange>
      </w:pPr>
      <w:r>
        <w:t xml:space="preserve">Relationships between </w:t>
      </w:r>
      <w:del w:id="451" w:author="Guillermo Gea Izquierdo" w:date="2019-08-19T11:50:00Z">
        <w:r w:rsidDel="00213F2F">
          <w:delText>residual</w:delText>
        </w:r>
      </w:del>
      <w:ins w:id="452" w:author="Guillermo Gea Izquierdo" w:date="2019-08-19T11:49:00Z">
        <w:r w:rsidR="00213F2F">
          <w:t>RW</w:t>
        </w:r>
      </w:ins>
      <w:ins w:id="453" w:author="Guillermo Gea Izquierdo" w:date="2019-08-19T11:50:00Z">
        <w:r w:rsidR="00213F2F">
          <w:t>I</w:t>
        </w:r>
      </w:ins>
      <w:ins w:id="454" w:author="Guillermo Gea Izquierdo" w:date="2019-08-19T11:49:00Z">
        <w:r w:rsidR="00213F2F">
          <w:t xml:space="preserve"> and BAI</w:t>
        </w:r>
      </w:ins>
      <w:r>
        <w:t xml:space="preserve"> site chronologies and climatic variables were assessed using bootstrapped Pearson’s correlations estimated using </w:t>
      </w:r>
      <w:r>
        <w:rPr>
          <w:rStyle w:val="VerbatimChar"/>
        </w:rPr>
        <w:t>treeclim</w:t>
      </w:r>
      <w:r>
        <w:t xml:space="preserve"> (Zang and Biondi 2015).</w:t>
      </w:r>
    </w:p>
    <w:p w14:paraId="72FEDEFC" w14:textId="77777777" w:rsidR="009F6A80" w:rsidRDefault="00675DAB">
      <w:pPr>
        <w:pStyle w:val="Ttulo3"/>
      </w:pPr>
      <w:bookmarkStart w:id="455" w:name="disturbance-analyses"/>
      <w:r>
        <w:t>Disturbance analyses</w:t>
      </w:r>
      <w:bookmarkEnd w:id="455"/>
    </w:p>
    <w:p w14:paraId="36BD681A" w14:textId="57A6D8E4" w:rsidR="009F6A80" w:rsidRDefault="00675DAB">
      <w:r>
        <w:t>Disturbance chronologies were built using tree-ring width to identify abrupt and sustained increases (release events from competition) or decreases (supressions) in radial growth (Nowacki and Abrams 1997) as indirect estimates of possible disturbance events (e.g. logging, drought induced neighbor mortality) in the past. Growth changes (GC) were calculated for the individual tree-ring series using a 10-year running window as either positive (PGC) or negative (NGC) growth changes:</w:t>
      </w:r>
    </w:p>
    <w:p w14:paraId="1B4F7F58" w14:textId="77777777" w:rsidR="009F6A80" w:rsidRDefault="00675DAB">
      <w:pPr>
        <w:pStyle w:val="Textoindependiente"/>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53D51AE6" w14:textId="1AD088CF" w:rsidR="009F6A80" w:rsidDel="002967D9" w:rsidRDefault="00675DAB">
      <w:pPr>
        <w:rPr>
          <w:del w:id="456" w:author="Guillermo Gea Izquierdo" w:date="2019-08-19T11:53:00Z"/>
        </w:rPr>
      </w:pPr>
      <w:r>
        <w:t xml:space="preserve">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Medians were used since they are a more robust estimator of central tendency than means (Rubino and McCarthy 2004).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t>
      </w:r>
      <w:del w:id="457" w:author="Guillermo Gea Izquierdo" w:date="2019-08-19T11:53:00Z">
        <w:r w:rsidDel="002967D9">
          <w:delText xml:space="preserve">was considered a stand-wise disturbance </w:delText>
        </w:r>
      </w:del>
      <w:r>
        <w:t>(</w:t>
      </w:r>
      <w:r>
        <w:rPr>
          <w:i/>
        </w:rPr>
        <w:t>e.g.</w:t>
      </w:r>
      <w:r>
        <w:t xml:space="preserve"> Gea-Izquierdo and Cañellas 2014).</w:t>
      </w:r>
    </w:p>
    <w:p w14:paraId="3175D1C8" w14:textId="77777777" w:rsidR="009F6A80" w:rsidRDefault="00675DAB">
      <w:pPr>
        <w:pPrChange w:id="458" w:author="Guillermo Gea Izquierdo" w:date="2019-08-19T11:53:00Z">
          <w:pPr>
            <w:pStyle w:val="Textoindependiente"/>
          </w:pPr>
        </w:pPrChange>
      </w:pPr>
      <w:r>
        <w:t>In addition, the forest and management history of our sampling sites was inferred from a detailed analysis of historical land-use changes. For this purpose, an exhaustive review of existing abundant historical documents was done to compile information about socio-economical activities affecting the studied forests (Table S4).</w:t>
      </w:r>
    </w:p>
    <w:p w14:paraId="0FFDB289" w14:textId="77777777" w:rsidR="009F6A80" w:rsidRDefault="00675DAB">
      <w:pPr>
        <w:pStyle w:val="Ttulo2"/>
      </w:pPr>
      <w:bookmarkStart w:id="459" w:name="assessing-ecosystem-and-tree-individual-"/>
      <w:r>
        <w:t>Assessing ecosystem and tree individual resilience to drought</w:t>
      </w:r>
      <w:bookmarkEnd w:id="459"/>
    </w:p>
    <w:p w14:paraId="12B6F32F" w14:textId="32816E05" w:rsidR="009F6A80" w:rsidRDefault="00675DAB">
      <w:r>
        <w:t>To evaluate the effects of drought events on ecosystem resilience (using greenness data) and tree individual resilience (using BAI data) we used resilience indices proposed by Lloret and others (2011): resilience (</w:t>
      </w:r>
      <w:r>
        <w:rPr>
          <w:i/>
        </w:rPr>
        <w:t>Rs</w:t>
      </w:r>
      <w:r>
        <w:t>), resistance (</w:t>
      </w:r>
      <w:r>
        <w:rPr>
          <w:i/>
        </w:rPr>
        <w:t>Rt</w:t>
      </w:r>
      <w:r>
        <w:t>), and recovery (</w:t>
      </w:r>
      <w:r>
        <w:rPr>
          <w:i/>
        </w:rPr>
        <w:t>Rc</w:t>
      </w:r>
      <w:r>
        <w:t>). The Resistance index, estimated as the ratio between performance during and before the disturbance (</w:t>
      </w:r>
      <m:oMath>
        <m:r>
          <w:rPr>
            <w:rFonts w:ascii="Cambria Math" w:hAnsi="Cambria Math"/>
          </w:rPr>
          <m:t>Rt=Drought/PreDrought</m:t>
        </m:r>
      </m:oMath>
      <w:r>
        <w:t>), quantifies the severity of the impact of the disturbance in the year it occurred. The Recovery index, computes as the ratio between performance after and during disturbance (</w:t>
      </w:r>
      <m:oMath>
        <m:r>
          <w:rPr>
            <w:rFonts w:ascii="Cambria Math" w:hAnsi="Cambria Math"/>
          </w:rPr>
          <m:t>Rc=PostDrought/Drought</m:t>
        </m:r>
      </m:oMath>
      <w:r>
        <w:t>), represents the ability to recover from disturbance relative to its severity. Finally, the Resilience index (</w:t>
      </w:r>
      <m:oMath>
        <m:r>
          <w:rPr>
            <w:rFonts w:ascii="Cambria Math" w:hAnsi="Cambria Math"/>
          </w:rPr>
          <m:t>Rs=PostDrought/PreDrought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 (</w:t>
      </w:r>
      <w:r>
        <w:rPr>
          <w:i/>
        </w:rPr>
        <w:t>e.g.</w:t>
      </w:r>
      <w:r>
        <w:t xml:space="preserve"> Gazol and others 2018).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w:t>
      </w:r>
      <w:del w:id="460" w:author="Guillermo Gea Izquierdo" w:date="2019-08-19T11:56:00Z">
        <w:r w:rsidDel="008C25EB">
          <w:delText xml:space="preserve">them </w:delText>
        </w:r>
      </w:del>
      <w:r>
        <w:t>with drought severity (Figure 6, Table S3).</w:t>
      </w:r>
    </w:p>
    <w:p w14:paraId="0F9C1B82" w14:textId="77777777" w:rsidR="009F6A80" w:rsidRDefault="00675DAB">
      <w:pPr>
        <w:pStyle w:val="Ttulo2"/>
      </w:pPr>
      <w:bookmarkStart w:id="461" w:name="statistical-analysis"/>
      <w:r>
        <w:t>Statistical analysis</w:t>
      </w:r>
      <w:bookmarkEnd w:id="461"/>
    </w:p>
    <w:p w14:paraId="72D7FE00" w14:textId="15C4C75D" w:rsidR="009F6A80" w:rsidRDefault="00675DAB">
      <w:r>
        <w:t>For each of the three resilience indices studied</w:t>
      </w:r>
      <w:ins w:id="462" w:author="Guillermo Gea Izquierdo" w:date="2019-08-19T12:03:00Z">
        <w:r w:rsidR="008C25EB">
          <w:t xml:space="preserve"> we used</w:t>
        </w:r>
      </w:ins>
      <w:del w:id="463" w:author="Guillermo Gea Izquierdo" w:date="2019-08-19T12:03:00Z">
        <w:r w:rsidDel="008C25EB">
          <w:delText>,</w:delText>
        </w:r>
      </w:del>
      <w:r>
        <w:t xml:space="preserve"> robust two-way ANOVAs </w:t>
      </w:r>
      <w:del w:id="464" w:author="Guillermo Gea Izquierdo" w:date="2019-08-19T12:03:00Z">
        <w:r w:rsidDel="008C25EB">
          <w:delText xml:space="preserve">were used </w:delText>
        </w:r>
      </w:del>
      <w:r>
        <w:t xml:space="preserve">to test for differences between drought events (2005 and 2012) and the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 </w:t>
      </w:r>
      <w:r>
        <w:rPr>
          <w:rStyle w:val="VerbatimChar"/>
        </w:rPr>
        <w:t>WRS2</w:t>
      </w:r>
      <w:r>
        <w:t xml:space="preserve"> package. The level of significance was set to 0.05 and adjusted for multiple comparisons.</w:t>
      </w:r>
    </w:p>
    <w:p w14:paraId="6338338B" w14:textId="77777777" w:rsidR="009F6A80" w:rsidRDefault="00675DAB">
      <w:pPr>
        <w:pStyle w:val="Ttulo1"/>
      </w:pPr>
      <w:bookmarkStart w:id="465" w:name="results"/>
      <w:r>
        <w:t>Results</w:t>
      </w:r>
      <w:bookmarkEnd w:id="465"/>
    </w:p>
    <w:p w14:paraId="7E1E4AE9" w14:textId="77777777" w:rsidR="009F6A80" w:rsidRDefault="00675DAB">
      <w:pPr>
        <w:pStyle w:val="Ttulo2"/>
      </w:pPr>
      <w:bookmarkStart w:id="466" w:name="time-trends-in-vegetation-greenness"/>
      <w:r>
        <w:t>Time trends in vegetation greenness</w:t>
      </w:r>
      <w:bookmarkEnd w:id="466"/>
    </w:p>
    <w:p w14:paraId="6B2CD0AA" w14:textId="095E3D14" w:rsidR="009F6A80" w:rsidRDefault="00675DAB">
      <w:r>
        <w:t xml:space="preserve">The analysis of greenness time trends showed that EVI in 78.9 % of the pixels </w:t>
      </w:r>
      <w:del w:id="467" w:author="Guillermo Gea Izquierdo" w:date="2019-08-19T12:14:00Z">
        <w:r w:rsidDel="00F159DD">
          <w:delText xml:space="preserve">of </w:delText>
        </w:r>
        <w:r w:rsidDel="00F159DD">
          <w:rPr>
            <w:i/>
          </w:rPr>
          <w:delText>Quercus pyrenaica</w:delText>
        </w:r>
        <w:r w:rsidDel="00F159DD">
          <w:delText xml:space="preserve"> forests </w:delText>
        </w:r>
      </w:del>
      <w:r>
        <w:t xml:space="preserve">experienced a positive trend for the 2000-2016 period. The lowest values of EVI standardized anomalies for the studied period were recorded during the 2005 drought, and the minimum EVI values were expressed in </w:t>
      </w:r>
      <w:ins w:id="468" w:author="Guillermo Gea Izquierdo" w:date="2019-08-19T12:14:00Z">
        <w:r w:rsidR="00F159DD">
          <w:t xml:space="preserve">the </w:t>
        </w:r>
      </w:ins>
      <w:r>
        <w:t>northern (dry) population</w:t>
      </w:r>
      <w:del w:id="469" w:author="Guillermo Gea Izquierdo" w:date="2019-08-19T12:14:00Z">
        <w:r w:rsidDel="00F159DD">
          <w:delText>s</w:delText>
        </w:r>
      </w:del>
      <w:r>
        <w:t xml:space="preserve"> (Figure 2).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observed during this drought event, whereas no changes in greenness were observed in response to the 2012 drought (Figure 3).</w:t>
      </w:r>
    </w:p>
    <w:p w14:paraId="314E0C0F" w14:textId="77777777" w:rsidR="009F6A80" w:rsidRDefault="00675DAB">
      <w:pPr>
        <w:pStyle w:val="Ttulo2"/>
      </w:pPr>
      <w:bookmarkStart w:id="470" w:name="analysis-of-radial-growth-trends-and-dis"/>
      <w:r>
        <w:t>Analysis of radial growth trends and disturbances</w:t>
      </w:r>
      <w:bookmarkEnd w:id="470"/>
    </w:p>
    <w:p w14:paraId="1A31707F" w14:textId="095CBE90" w:rsidR="009F6A80" w:rsidRDefault="00675DAB">
      <w:r>
        <w:t>The trees of the southern population were older than those from the northern one. In addition, trees from the southern population at high altitude were taller and their growth was significantly faster than that of trees from the other two sites (Table 1, Figure 4)</w:t>
      </w:r>
      <w:ins w:id="471" w:author="Guillermo Gea Izquierdo" w:date="2019-08-19T12:17:00Z">
        <w:r w:rsidR="00BA7DC3">
          <w:t xml:space="preserve"> and</w:t>
        </w:r>
      </w:ins>
      <w:del w:id="472" w:author="Guillermo Gea Izquierdo" w:date="2019-08-19T12:17:00Z">
        <w:r w:rsidDel="00BA7DC3">
          <w:delText>,</w:delText>
        </w:r>
      </w:del>
      <w:r>
        <w:t xml:space="preserve"> despite competition measured as plot basal area was greatest in CA-High (Table 1). Growth and height of trees from the northern and the low-elevation southern population were similar (Figures 4 and S6). Only trees from the southern sites showed significant positive growth trends since the late 1970s (Figure 4), being much more pronounced for the high</w:t>
      </w:r>
      <w:ins w:id="473" w:author="Guillermo Gea Izquierdo" w:date="2019-08-19T12:17:00Z">
        <w:r w:rsidR="00BA7DC3">
          <w:t>-elevation</w:t>
        </w:r>
      </w:ins>
      <w:del w:id="474" w:author="Guillermo Gea Izquierdo" w:date="2019-08-19T12:17:00Z">
        <w:r w:rsidDel="00BA7DC3">
          <w:delText>est</w:delText>
        </w:r>
      </w:del>
      <w:r>
        <w:t>, hence more humid, site (CA-High).</w:t>
      </w:r>
    </w:p>
    <w:p w14:paraId="75B571D4" w14:textId="0DFC6433" w:rsidR="009F6A80" w:rsidRDefault="00675DAB">
      <w:pPr>
        <w:pStyle w:val="Textoindependiente"/>
      </w:pPr>
      <w:r>
        <w:t xml:space="preserve">Drought events </w:t>
      </w:r>
      <w:del w:id="475" w:author="Guillermo Gea Izquierdo" w:date="2019-08-19T12:18:00Z">
        <w:r w:rsidDel="00BA7DC3">
          <w:delText xml:space="preserve">produced </w:delText>
        </w:r>
      </w:del>
      <w:r>
        <w:t>reduc</w:t>
      </w:r>
      <w:del w:id="476" w:author="Guillermo Gea Izquierdo" w:date="2019-08-19T12:18:00Z">
        <w:r w:rsidDel="00BA7DC3">
          <w:delText>tion</w:delText>
        </w:r>
      </w:del>
      <w:ins w:id="477" w:author="Guillermo Gea Izquierdo" w:date="2019-08-19T12:18:00Z">
        <w:r w:rsidR="00BA7DC3">
          <w:t>ed</w:t>
        </w:r>
      </w:ins>
      <w:r>
        <w:t xml:space="preserve"> </w:t>
      </w:r>
      <w:ins w:id="478" w:author="Guillermo Gea Izquierdo" w:date="2019-08-19T12:18:00Z">
        <w:r w:rsidR="00BA7DC3">
          <w:t xml:space="preserve">radial </w:t>
        </w:r>
      </w:ins>
      <w:del w:id="479" w:author="Guillermo Gea Izquierdo" w:date="2019-08-19T12:18:00Z">
        <w:r w:rsidDel="00BA7DC3">
          <w:delText>in RWI</w:delText>
        </w:r>
      </w:del>
      <w:ins w:id="480" w:author="Guillermo Gea Izquierdo" w:date="2019-08-19T12:18:00Z">
        <w:r w:rsidR="00BA7DC3">
          <w:t>growth</w:t>
        </w:r>
      </w:ins>
      <w:r>
        <w:t xml:space="preserve"> for all sites (Figure S3), being particularly evident the negative effect of the 1995 drought (the worst drought spell in our climatic record, Table S3), when the greatest growth reduction was recorded for all chronologies. </w:t>
      </w:r>
      <w:ins w:id="481" w:author="Guillermo Gea Izquierdo" w:date="2019-08-19T12:21:00Z">
        <w:r w:rsidR="00BA7DC3">
          <w:t xml:space="preserve">Tree-growth reduction followed a moisture-gradient. </w:t>
        </w:r>
      </w:ins>
      <w:r>
        <w:t>The southern sites (CA-High and CA-Low) showed weaker reductions of tree-growth than the northern site (SJ), especially for 2005 and 2012 (Figure S3).</w:t>
      </w:r>
      <w:del w:id="482" w:author="Guillermo Gea Izquierdo" w:date="2019-08-19T12:21:00Z">
        <w:r w:rsidDel="00BA7DC3">
          <w:delText xml:space="preserve"> Tree-growth reduction followed a moisture-gradient</w:delText>
        </w:r>
      </w:del>
      <w:r>
        <w:t xml:space="preserve">, being </w:t>
      </w:r>
      <w:ins w:id="483" w:author="Guillermo Gea Izquierdo" w:date="2019-08-19T12:21:00Z">
        <w:r w:rsidR="00BA7DC3">
          <w:t xml:space="preserve">the </w:t>
        </w:r>
      </w:ins>
      <w:del w:id="484" w:author="Guillermo Gea Izquierdo" w:date="2019-08-19T12:21:00Z">
        <w:r w:rsidDel="00BA7DC3">
          <w:delText xml:space="preserve">weaker </w:delText>
        </w:r>
      </w:del>
      <w:ins w:id="485" w:author="Guillermo Gea Izquierdo" w:date="2019-08-19T12:21:00Z">
        <w:r w:rsidR="00BA7DC3">
          <w:t xml:space="preserve">weakest </w:t>
        </w:r>
      </w:ins>
      <w:r>
        <w:t>for the wettest site (</w:t>
      </w:r>
      <w:del w:id="486" w:author="Guillermo Gea Izquierdo" w:date="2019-08-19T12:21:00Z">
        <w:r w:rsidDel="00BA7DC3">
          <w:delText xml:space="preserve">CA-High, </w:delText>
        </w:r>
      </w:del>
      <w:r>
        <w:t>Figure 5).</w:t>
      </w:r>
    </w:p>
    <w:p w14:paraId="4CDCCCF9" w14:textId="77777777" w:rsidR="009F6A80" w:rsidRDefault="00675DAB">
      <w:pPr>
        <w:pStyle w:val="Textoindependiente"/>
      </w:pPr>
      <w:r>
        <w:t>The northern site (SJ) showed two major release events (GC &gt; 50 % occurring in more than 50 % of sampled trees): the first during the 1940s (the most evident) and the second in 1995-2000. These periods alternated with periods of suppression. In contrast, the two southern sites showed no release events except for CA-High at the beginning of the 1830s and no suppression events in the last 50 years.</w:t>
      </w:r>
    </w:p>
    <w:p w14:paraId="4DB04925" w14:textId="77777777" w:rsidR="009F6A80" w:rsidRDefault="00675DAB">
      <w:pPr>
        <w:pStyle w:val="Ttulo2"/>
      </w:pPr>
      <w:bookmarkStart w:id="487" w:name="resilience-to-drought-events-at-the-ecos"/>
      <w:r>
        <w:t>Resilience to drought events at the ecosystem and individual tree levels</w:t>
      </w:r>
      <w:bookmarkEnd w:id="487"/>
    </w:p>
    <w:p w14:paraId="7EF2DE5D" w14:textId="5DFBB406" w:rsidR="009F6A80" w:rsidRDefault="00944C2B">
      <w:ins w:id="488" w:author="Guillermo Gea Izquierdo" w:date="2019-08-19T12:40:00Z">
        <w:r>
          <w:t>Rs and Rt var</w:t>
        </w:r>
      </w:ins>
      <w:ins w:id="489" w:author="Guillermo Gea Izquierdo" w:date="2019-08-19T12:49:00Z">
        <w:r w:rsidR="007F7FEB">
          <w:t>ied</w:t>
        </w:r>
      </w:ins>
      <w:ins w:id="490" w:author="Guillermo Gea Izquierdo" w:date="2019-08-19T12:40:00Z">
        <w:r>
          <w:t xml:space="preserve"> </w:t>
        </w:r>
      </w:ins>
      <w:ins w:id="491" w:author="Guillermo Gea Izquierdo" w:date="2019-08-19T12:41:00Z">
        <w:r>
          <w:t>in the same direc</w:t>
        </w:r>
      </w:ins>
      <w:ins w:id="492" w:author="Guillermo Gea Izquierdo" w:date="2019-08-19T12:48:00Z">
        <w:r w:rsidR="007F7FEB">
          <w:t>tion</w:t>
        </w:r>
      </w:ins>
      <w:ins w:id="493" w:author="Guillermo Gea Izquierdo" w:date="2019-08-19T12:40:00Z">
        <w:r>
          <w:t xml:space="preserve"> </w:t>
        </w:r>
      </w:ins>
      <w:ins w:id="494" w:author="Guillermo Gea Izquierdo" w:date="2019-08-19T12:48:00Z">
        <w:r w:rsidR="007F7FEB">
          <w:t>wher</w:t>
        </w:r>
      </w:ins>
      <w:ins w:id="495" w:author="Guillermo Gea Izquierdo" w:date="2019-08-19T12:49:00Z">
        <w:r w:rsidR="007F7FEB">
          <w:t>e</w:t>
        </w:r>
      </w:ins>
      <w:ins w:id="496" w:author="Guillermo Gea Izquierdo" w:date="2019-08-19T12:48:00Z">
        <w:r w:rsidR="007F7FEB">
          <w:t>as Rc varied</w:t>
        </w:r>
      </w:ins>
      <w:ins w:id="497" w:author="Guillermo Gea Izquierdo" w:date="2019-08-19T12:40:00Z">
        <w:r>
          <w:t xml:space="preserve"> inversely</w:t>
        </w:r>
      </w:ins>
      <w:ins w:id="498" w:author="Guillermo Gea Izquierdo" w:date="2019-08-19T12:49:00Z">
        <w:r w:rsidR="007F7FEB">
          <w:t xml:space="preserve"> to Rs and Rt</w:t>
        </w:r>
      </w:ins>
      <w:ins w:id="499" w:author="Guillermo Gea Izquierdo" w:date="2019-08-19T12:40:00Z">
        <w:r>
          <w:t xml:space="preserve">. </w:t>
        </w:r>
      </w:ins>
      <w:r w:rsidR="00675DAB">
        <w:t>Resilience metrics of tree-growth for drought events since 1950 (</w:t>
      </w:r>
      <w:r w:rsidR="00675DAB">
        <w:rPr>
          <w:i/>
        </w:rPr>
        <w:t>i.e.</w:t>
      </w:r>
      <w:r w:rsidR="00675DAB">
        <w:t xml:space="preserve"> shared period among the three chronologies excluding the juvenile years, Table S3) revealed a positive relationship between drought severity and </w:t>
      </w:r>
      <w:del w:id="500" w:author="Guillermo Gea Izquierdo" w:date="2019-08-19T12:40:00Z">
        <w:r w:rsidR="00675DAB" w:rsidDel="00944C2B">
          <w:delText>Recovery (</w:delText>
        </w:r>
      </w:del>
      <w:r w:rsidR="00675DAB">
        <w:rPr>
          <w:i/>
        </w:rPr>
        <w:t>Rc</w:t>
      </w:r>
      <w:del w:id="501" w:author="Guillermo Gea Izquierdo" w:date="2019-08-19T12:40:00Z">
        <w:r w:rsidR="00675DAB" w:rsidDel="00944C2B">
          <w:delText>)</w:delText>
        </w:r>
      </w:del>
      <w:r w:rsidR="00675DAB">
        <w:t xml:space="preserve">, significant for all oak populations (Figure 6). A similar pattern was obtained for </w:t>
      </w:r>
      <w:del w:id="502" w:author="Guillermo Gea Izquierdo" w:date="2019-08-19T12:40:00Z">
        <w:r w:rsidR="00675DAB" w:rsidDel="00944C2B">
          <w:delText>Resilience (</w:delText>
        </w:r>
      </w:del>
      <w:r w:rsidR="00675DAB">
        <w:rPr>
          <w:i/>
        </w:rPr>
        <w:t>Rs</w:t>
      </w:r>
      <w:del w:id="503" w:author="Guillermo Gea Izquierdo" w:date="2019-08-19T12:40:00Z">
        <w:r w:rsidR="00675DAB" w:rsidDel="00944C2B">
          <w:delText>)</w:delText>
        </w:r>
      </w:del>
      <w:r w:rsidR="00675DAB">
        <w:t xml:space="preserve"> </w:t>
      </w:r>
      <w:commentRangeStart w:id="504"/>
      <w:r w:rsidR="00675DAB">
        <w:t xml:space="preserve">but only significant for SJ site </w:t>
      </w:r>
      <w:commentRangeEnd w:id="504"/>
      <w:r w:rsidR="00C910DB">
        <w:rPr>
          <w:rStyle w:val="Refdecomentario"/>
        </w:rPr>
        <w:commentReference w:id="504"/>
      </w:r>
      <w:r w:rsidR="00675DAB">
        <w:t>(</w:t>
      </w:r>
      <w:commentRangeStart w:id="505"/>
      <w:r w:rsidR="00675DAB">
        <w:t>Figure 6). Importantly</w:t>
      </w:r>
      <w:commentRangeEnd w:id="505"/>
      <w:r w:rsidR="00A97F23">
        <w:rPr>
          <w:rStyle w:val="Refdecomentario"/>
        </w:rPr>
        <w:commentReference w:id="505"/>
      </w:r>
      <w:r w:rsidR="00675DAB">
        <w:t>, non-significant patterns were obtained if we excluded 1995</w:t>
      </w:r>
      <w:del w:id="506" w:author="Guillermo Gea Izquierdo" w:date="2019-08-19T12:41:00Z">
        <w:r w:rsidR="00675DAB" w:rsidDel="00944C2B">
          <w:delText xml:space="preserve"> from the analysis</w:delText>
        </w:r>
      </w:del>
      <w:r w:rsidR="00675DAB">
        <w:t xml:space="preserve">, except for </w:t>
      </w:r>
      <w:r w:rsidR="00675DAB">
        <w:rPr>
          <w:i/>
        </w:rPr>
        <w:t>Rc</w:t>
      </w:r>
      <w:r w:rsidR="00675DAB">
        <w:t xml:space="preserve"> in SJ (Figure S8). </w:t>
      </w:r>
      <w:ins w:id="507" w:author="Guillermo Gea Izquierdo" w:date="2019-08-19T12:34:00Z">
        <w:r w:rsidR="00AE5D28">
          <w:t xml:space="preserve">The </w:t>
        </w:r>
      </w:ins>
      <w:del w:id="508" w:author="Guillermo Gea Izquierdo" w:date="2019-08-19T12:34:00Z">
        <w:r w:rsidR="00675DAB" w:rsidDel="00AE5D28">
          <w:delText>T</w:delText>
        </w:r>
      </w:del>
      <w:ins w:id="509" w:author="Guillermo Gea Izquierdo" w:date="2019-08-19T12:34:00Z">
        <w:r w:rsidR="00AE5D28">
          <w:t>t</w:t>
        </w:r>
      </w:ins>
      <w:r w:rsidR="00675DAB">
        <w:t xml:space="preserve">rees showed the highest value of tree-growth resilience for 1995, the worst drought event in our study area (Table S3), </w:t>
      </w:r>
      <w:del w:id="510" w:author="Guillermo Gea Izquierdo" w:date="2019-08-19T12:41:00Z">
        <w:r w:rsidR="00675DAB" w:rsidDel="00944C2B">
          <w:delText xml:space="preserve">and </w:delText>
        </w:r>
      </w:del>
      <w:r w:rsidR="00675DAB">
        <w:t>particularly SJ</w:t>
      </w:r>
      <w:del w:id="511" w:author="Guillermo Gea Izquierdo" w:date="2019-08-19T12:34:00Z">
        <w:r w:rsidR="00675DAB" w:rsidDel="00AE5D28">
          <w:delText>,</w:delText>
        </w:r>
      </w:del>
      <w:r w:rsidR="00675DAB">
        <w:t xml:space="preserve"> where our results suggest a major release event</w:t>
      </w:r>
      <w:ins w:id="512" w:author="Guillermo Gea Izquierdo" w:date="2019-08-19T12:34:00Z">
        <w:r w:rsidR="00AE5D28">
          <w:t xml:space="preserve"> also</w:t>
        </w:r>
      </w:ins>
      <w:r w:rsidR="00675DAB">
        <w:t xml:space="preserve"> after 1995 (Figure 5).</w:t>
      </w:r>
    </w:p>
    <w:p w14:paraId="46499264" w14:textId="5724EF95" w:rsidR="009F6A80" w:rsidRDefault="00675DAB">
      <w:pPr>
        <w:pStyle w:val="Textoindependiente"/>
      </w:pPr>
      <w:r>
        <w:t xml:space="preserve">During the last two drought events, resilience metrics for greenness and tree-growth were significantly different between drought events (Table 3). The 2005 drought event reduced greenness and growth more than that of 2012 (Tables S1 and S2) but the </w:t>
      </w:r>
      <w:del w:id="513" w:author="Guillermo Gea Izquierdo" w:date="2019-08-19T12:35:00Z">
        <w:r w:rsidDel="00944C2B">
          <w:delText xml:space="preserve">two </w:delText>
        </w:r>
      </w:del>
      <w:r>
        <w:t>metrics of resilience generally covaried in the same direction</w:t>
      </w:r>
      <w:ins w:id="514" w:author="Guillermo Gea Izquierdo" w:date="2019-08-19T12:35:00Z">
        <w:r w:rsidR="00944C2B">
          <w:t xml:space="preserve"> th</w:t>
        </w:r>
      </w:ins>
      <w:ins w:id="515" w:author="Guillermo Gea Izquierdo" w:date="2019-08-19T12:36:00Z">
        <w:r w:rsidR="00944C2B">
          <w:t>ose</w:t>
        </w:r>
      </w:ins>
      <w:ins w:id="516" w:author="Guillermo Gea Izquierdo" w:date="2019-08-19T12:35:00Z">
        <w:r w:rsidR="00944C2B">
          <w:t xml:space="preserve"> two years</w:t>
        </w:r>
      </w:ins>
      <w:r>
        <w:t xml:space="preserve">. We obtained significantly higher Resilience </w:t>
      </w:r>
      <w:del w:id="517" w:author="Guillermo Gea Izquierdo" w:date="2019-08-19T12:42:00Z">
        <w:r w:rsidDel="00944C2B">
          <w:delText>(</w:delText>
        </w:r>
        <w:r w:rsidDel="00944C2B">
          <w:rPr>
            <w:i/>
          </w:rPr>
          <w:delText>Rs</w:delText>
        </w:r>
        <w:r w:rsidDel="00944C2B">
          <w:delText xml:space="preserve">) </w:delText>
        </w:r>
      </w:del>
      <w:r>
        <w:t xml:space="preserve">and Resistance </w:t>
      </w:r>
      <w:del w:id="518" w:author="Guillermo Gea Izquierdo" w:date="2019-08-19T12:42:00Z">
        <w:r w:rsidDel="00944C2B">
          <w:delText>(</w:delText>
        </w:r>
        <w:r w:rsidDel="00944C2B">
          <w:rPr>
            <w:i/>
          </w:rPr>
          <w:delText>Rt</w:delText>
        </w:r>
        <w:r w:rsidDel="00944C2B">
          <w:delText xml:space="preserve">) </w:delText>
        </w:r>
      </w:del>
      <w:r>
        <w:t xml:space="preserve">values for </w:t>
      </w:r>
      <w:del w:id="519" w:author="Guillermo Gea Izquierdo" w:date="2019-08-19T12:36:00Z">
        <w:r w:rsidDel="00944C2B">
          <w:delText xml:space="preserve">the </w:delText>
        </w:r>
      </w:del>
      <w:r>
        <w:t xml:space="preserve">2012, the most severe event, than for 2005 in both variables (Tables S1-S2; Figure 7). </w:t>
      </w:r>
      <w:ins w:id="520" w:author="Guillermo Gea Izquierdo" w:date="2019-08-19T12:42:00Z">
        <w:r w:rsidR="00944C2B">
          <w:t>Thus</w:t>
        </w:r>
      </w:ins>
      <w:ins w:id="521" w:author="Guillermo Gea Izquierdo" w:date="2019-08-19T12:37:00Z">
        <w:r w:rsidR="00944C2B">
          <w:t xml:space="preserve">, </w:t>
        </w:r>
      </w:ins>
      <w:del w:id="522" w:author="Guillermo Gea Izquierdo" w:date="2019-08-19T12:37:00Z">
        <w:r w:rsidDel="00944C2B">
          <w:delText>Recovery (</w:delText>
        </w:r>
        <w:r w:rsidDel="00944C2B">
          <w:rPr>
            <w:i/>
          </w:rPr>
          <w:delText>Rc</w:delText>
        </w:r>
        <w:r w:rsidDel="00944C2B">
          <w:delText>) showed contrasting pattern for EVI and tree-growth. R</w:delText>
        </w:r>
      </w:del>
      <w:ins w:id="523" w:author="Guillermo Gea Izquierdo" w:date="2019-08-19T12:37:00Z">
        <w:r w:rsidR="00944C2B">
          <w:t>r</w:t>
        </w:r>
      </w:ins>
      <w:r>
        <w:t>ecovery values for greenness were higher for 2005 than for</w:t>
      </w:r>
      <w:ins w:id="524" w:author="Guillermo Gea Izquierdo" w:date="2019-08-19T12:36:00Z">
        <w:r w:rsidR="00944C2B">
          <w:t xml:space="preserve"> the</w:t>
        </w:r>
      </w:ins>
      <w:r>
        <w:t xml:space="preserve"> 2012 drought event (Table S1, Figure 7).</w:t>
      </w:r>
      <w:ins w:id="525" w:author="Guillermo Gea Izquierdo" w:date="2019-08-19T12:37:00Z">
        <w:r w:rsidR="00944C2B">
          <w:t xml:space="preserve"> Recovery showed a contrasting pattern for EVI and tree-growth.</w:t>
        </w:r>
      </w:ins>
    </w:p>
    <w:p w14:paraId="0F81E2DE" w14:textId="2E47AB47" w:rsidR="009F6A80" w:rsidRDefault="00675DAB">
      <w:pPr>
        <w:pStyle w:val="Textoindependiente"/>
      </w:pPr>
      <w:del w:id="526" w:author="Guillermo Gea Izquierdo" w:date="2019-08-19T12:39:00Z">
        <w:r w:rsidDel="00944C2B">
          <w:delText xml:space="preserve">Overall, </w:delText>
        </w:r>
      </w:del>
      <w:ins w:id="527" w:author="Guillermo Gea Izquierdo" w:date="2019-08-19T12:39:00Z">
        <w:r w:rsidR="00944C2B">
          <w:t xml:space="preserve">The </w:t>
        </w:r>
      </w:ins>
      <w:r>
        <w:t xml:space="preserve">resilience metrics </w:t>
      </w:r>
      <w:ins w:id="528" w:author="Guillermo Gea Izquierdo" w:date="2019-08-19T12:39:00Z">
        <w:r w:rsidR="00944C2B">
          <w:t xml:space="preserve">calculated </w:t>
        </w:r>
      </w:ins>
      <w:r>
        <w:t>significantly varied between sites, except for Resilience</w:t>
      </w:r>
      <w:del w:id="529" w:author="Guillermo Gea Izquierdo" w:date="2019-08-19T12:43:00Z">
        <w:r w:rsidDel="0094560E">
          <w:delText xml:space="preserve"> (</w:delText>
        </w:r>
        <w:r w:rsidDel="0094560E">
          <w:rPr>
            <w:i/>
          </w:rPr>
          <w:delText>Rs</w:delText>
        </w:r>
        <w:r w:rsidDel="0094560E">
          <w:delText>)</w:delText>
        </w:r>
      </w:del>
      <w:r>
        <w:t xml:space="preserve"> of tree-growth (p = 0.534; Table 3), which was similar among the three sites. The two southern populations showed lower values for Recovery </w:t>
      </w:r>
      <w:del w:id="530" w:author="Guillermo Gea Izquierdo" w:date="2019-08-19T12:43:00Z">
        <w:r w:rsidDel="0094560E">
          <w:delText>(</w:delText>
        </w:r>
        <w:r w:rsidDel="0094560E">
          <w:rPr>
            <w:i/>
          </w:rPr>
          <w:delText>Rc</w:delText>
        </w:r>
        <w:r w:rsidDel="0094560E">
          <w:delText xml:space="preserve">) </w:delText>
        </w:r>
      </w:del>
      <w:r>
        <w:t>than the northern site both for greenness and tree-growth (Tables S1 and S2)</w:t>
      </w:r>
      <w:ins w:id="531" w:author="Guillermo Gea Izquierdo" w:date="2019-08-19T12:39:00Z">
        <w:r w:rsidR="00944C2B">
          <w:t xml:space="preserve"> but </w:t>
        </w:r>
      </w:ins>
      <w:del w:id="532" w:author="Guillermo Gea Izquierdo" w:date="2019-08-19T12:39:00Z">
        <w:r w:rsidDel="00944C2B">
          <w:delText xml:space="preserve">. In contrast, </w:delText>
        </w:r>
      </w:del>
      <w:r>
        <w:t xml:space="preserve">Resistance and Resilience </w:t>
      </w:r>
      <w:del w:id="533" w:author="Guillermo Gea Izquierdo" w:date="2019-08-19T12:39:00Z">
        <w:r w:rsidDel="00944C2B">
          <w:delText xml:space="preserve">values </w:delText>
        </w:r>
      </w:del>
      <w:r>
        <w:t xml:space="preserve">were significantly higher for </w:t>
      </w:r>
      <w:ins w:id="534" w:author="Guillermo Gea Izquierdo" w:date="2019-08-19T12:38:00Z">
        <w:r w:rsidR="00944C2B">
          <w:t xml:space="preserve">the </w:t>
        </w:r>
      </w:ins>
      <w:r>
        <w:t>southern site</w:t>
      </w:r>
      <w:del w:id="535" w:author="Guillermo Gea Izquierdo" w:date="2019-08-19T12:38:00Z">
        <w:r w:rsidDel="00944C2B">
          <w:delText>s</w:delText>
        </w:r>
      </w:del>
      <w:r>
        <w:t xml:space="preserve"> </w:t>
      </w:r>
      <w:del w:id="536" w:author="Guillermo Gea Izquierdo" w:date="2019-08-19T12:39:00Z">
        <w:r w:rsidDel="00944C2B">
          <w:delText xml:space="preserve">than for northern ones </w:delText>
        </w:r>
      </w:del>
      <w:r>
        <w:t>(Tables S1 and S2).</w:t>
      </w:r>
    </w:p>
    <w:p w14:paraId="04E91EA4" w14:textId="77777777" w:rsidR="009F6A80" w:rsidRDefault="00675DAB">
      <w:pPr>
        <w:pStyle w:val="Ttulo2"/>
      </w:pPr>
      <w:bookmarkStart w:id="537" w:name="tree-growth-response-to-climate"/>
      <w:r>
        <w:t>Tree-growth response to climate</w:t>
      </w:r>
      <w:bookmarkEnd w:id="537"/>
    </w:p>
    <w:p w14:paraId="7E4931B2" w14:textId="766D1663" w:rsidR="009F6A80" w:rsidRDefault="00675DAB">
      <w:r>
        <w:t>The response of tree-growth to water availability was greater than that to temperatures, as it can be expected for a Mediterranean site and particularly a species located closer to its xeric/dry distribution limit (rear-edge).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8a). Yet there were sone differences between northern and southern populations: the positive relationship with SPEI was highest in the northern population (r &gt; 0.6 </w:t>
      </w:r>
      <w:r>
        <w:rPr>
          <w:i/>
        </w:rPr>
        <w:t>vs.</w:t>
      </w:r>
      <w:r>
        <w:t xml:space="preserve"> r &lt; 0.5; Figure 8a). In addition, spring maximum temperature was the most significant limitation for tree-growth only for the southern populations (Figure 8b and 8c)</w:t>
      </w:r>
      <w:ins w:id="538" w:author="Guillermo Gea Izquierdo" w:date="2019-08-19T12:50:00Z">
        <w:r w:rsidR="007F7FEB">
          <w:t>, whereas</w:t>
        </w:r>
      </w:ins>
      <w:del w:id="539" w:author="Guillermo Gea Izquierdo" w:date="2019-08-19T12:50:00Z">
        <w:r w:rsidDel="007F7FEB">
          <w:delText>.</w:delText>
        </w:r>
      </w:del>
      <w:r>
        <w:t xml:space="preserve"> </w:t>
      </w:r>
      <w:del w:id="540" w:author="Guillermo Gea Izquierdo" w:date="2019-08-19T12:50:00Z">
        <w:r w:rsidDel="007F7FEB">
          <w:delText>M</w:delText>
        </w:r>
      </w:del>
      <w:ins w:id="541" w:author="Guillermo Gea Izquierdo" w:date="2019-08-19T12:50:00Z">
        <w:r w:rsidR="007F7FEB">
          <w:t>m</w:t>
        </w:r>
      </w:ins>
      <w:r>
        <w:t>inimum and maximum temperatures of current September positively influenced tree-growth only in the northern population.</w:t>
      </w:r>
    </w:p>
    <w:p w14:paraId="59047BBD" w14:textId="77777777" w:rsidR="009F6A80" w:rsidRDefault="00675DAB">
      <w:pPr>
        <w:pStyle w:val="Ttulo1"/>
      </w:pPr>
      <w:bookmarkStart w:id="542" w:name="discussion"/>
      <w:r>
        <w:t>Discussion</w:t>
      </w:r>
      <w:bookmarkEnd w:id="542"/>
    </w:p>
    <w:p w14:paraId="1C0BE817" w14:textId="055C2C7D" w:rsidR="009F6A80" w:rsidRDefault="00675DAB">
      <w:pPr>
        <w:pStyle w:val="Ttulo2"/>
      </w:pPr>
      <w:bookmarkStart w:id="543" w:name="land-use-legacies-shape-forests-and-sens"/>
      <w:r>
        <w:t xml:space="preserve">Land-use legacies shape </w:t>
      </w:r>
      <w:del w:id="544" w:author="Guillermo Gea Izquierdo" w:date="2019-08-19T13:03:00Z">
        <w:r w:rsidDel="00193187">
          <w:delText xml:space="preserve">forests and </w:delText>
        </w:r>
      </w:del>
      <w:r>
        <w:t xml:space="preserve">sensitivity to climate change </w:t>
      </w:r>
      <w:ins w:id="545" w:author="Guillermo Gea Izquierdo" w:date="2019-08-19T13:03:00Z">
        <w:r w:rsidR="00193187">
          <w:t xml:space="preserve">of forests </w:t>
        </w:r>
      </w:ins>
      <w:r>
        <w:t>a</w:t>
      </w:r>
      <w:del w:id="546" w:author="Guillermo Gea Izquierdo" w:date="2019-08-19T13:04:00Z">
        <w:r w:rsidDel="00193187">
          <w:delText>t</w:delText>
        </w:r>
      </w:del>
      <w:ins w:id="547" w:author="Guillermo Gea Izquierdo" w:date="2019-08-19T13:04:00Z">
        <w:r w:rsidR="00193187">
          <w:t>nd</w:t>
        </w:r>
      </w:ins>
      <w:r>
        <w:t xml:space="preserve"> the</w:t>
      </w:r>
      <w:ins w:id="548" w:author="Guillermo Gea Izquierdo" w:date="2019-08-19T13:03:00Z">
        <w:r w:rsidR="004865D3">
          <w:t xml:space="preserve"> present</w:t>
        </w:r>
      </w:ins>
      <w:r>
        <w:t xml:space="preserve"> rear-edge</w:t>
      </w:r>
      <w:bookmarkEnd w:id="543"/>
    </w:p>
    <w:p w14:paraId="0FD37973" w14:textId="4471D402" w:rsidR="009F6A80" w:rsidRDefault="00675DAB">
      <w:r>
        <w:t>The Mediterranean landscapes</w:t>
      </w:r>
      <w:del w:id="549" w:author="Guillermo Gea Izquierdo" w:date="2019-08-19T13:05:00Z">
        <w:r w:rsidDel="004373D0">
          <w:delText>, even at high elevations,</w:delText>
        </w:r>
      </w:del>
      <w:r>
        <w:t xml:space="preserve"> have suffered a strong transformation driven by human activities throughout history </w:t>
      </w:r>
      <w:ins w:id="550" w:author="Guillermo Gea Izquierdo" w:date="2019-08-19T13:05:00Z">
        <w:r w:rsidR="004373D0">
          <w:t xml:space="preserve">even at high elevations </w:t>
        </w:r>
      </w:ins>
      <w:r>
        <w:t xml:space="preserve">(García-Alix and others 2017). </w:t>
      </w:r>
      <w:ins w:id="551" w:author="Guillermo Gea Izquierdo" w:date="2019-08-19T14:17:00Z">
        <w:r w:rsidR="00CF24C3">
          <w:t>T</w:t>
        </w:r>
      </w:ins>
      <w:ins w:id="552" w:author="Guillermo Gea Izquierdo" w:date="2019-08-19T13:07:00Z">
        <w:r w:rsidR="004373D0">
          <w:t>he review of historical documents</w:t>
        </w:r>
        <w:r w:rsidR="00CF24C3">
          <w:t xml:space="preserve"> shows how</w:t>
        </w:r>
        <w:r w:rsidR="004373D0">
          <w:t xml:space="preserve"> f</w:t>
        </w:r>
      </w:ins>
      <w:del w:id="553" w:author="Guillermo Gea Izquierdo" w:date="2019-08-19T13:07:00Z">
        <w:r w:rsidDel="004373D0">
          <w:delText>F</w:delText>
        </w:r>
      </w:del>
      <w:r>
        <w:t xml:space="preserve">orest clearings, firewood extraction, charcoal exploitations and mining </w:t>
      </w:r>
      <w:del w:id="554" w:author="Guillermo Gea Izquierdo" w:date="2019-08-19T14:19:00Z">
        <w:r w:rsidDel="00CF24C3">
          <w:delText>(</w:delText>
        </w:r>
      </w:del>
      <w:del w:id="555" w:author="Guillermo Gea Izquierdo" w:date="2019-08-19T13:05:00Z">
        <w:r w:rsidDel="004373D0">
          <w:delText>these were</w:delText>
        </w:r>
      </w:del>
      <w:del w:id="556" w:author="Guillermo Gea Izquierdo" w:date="2019-08-19T13:06:00Z">
        <w:r w:rsidDel="004373D0">
          <w:delText xml:space="preserve"> strongly suggested</w:delText>
        </w:r>
      </w:del>
      <w:del w:id="557" w:author="Guillermo Gea Izquierdo" w:date="2019-08-19T14:19:00Z">
        <w:r w:rsidDel="00CF24C3">
          <w:delText xml:space="preserve"> in the disturbance chronology in SJ)</w:delText>
        </w:r>
      </w:del>
      <w:del w:id="558" w:author="Guillermo Gea Izquierdo" w:date="2019-08-19T14:17:00Z">
        <w:r w:rsidDel="00CF24C3">
          <w:delText>,</w:delText>
        </w:r>
      </w:del>
      <w:del w:id="559" w:author="Guillermo Gea Izquierdo" w:date="2019-08-19T14:19:00Z">
        <w:r w:rsidDel="00CF24C3">
          <w:delText xml:space="preserve"> </w:delText>
        </w:r>
      </w:del>
      <w:r>
        <w:t>have strongly impacted</w:t>
      </w:r>
      <w:ins w:id="560" w:author="Guillermo Gea Izquierdo" w:date="2019-08-19T13:06:00Z">
        <w:r w:rsidR="004373D0">
          <w:t xml:space="preserve"> </w:t>
        </w:r>
      </w:ins>
      <w:del w:id="561" w:author="Guillermo Gea Izquierdo" w:date="2019-08-19T13:07:00Z">
        <w:r w:rsidDel="004373D0">
          <w:delText xml:space="preserve"> </w:delText>
        </w:r>
      </w:del>
      <w:del w:id="562" w:author="Guillermo Gea Izquierdo" w:date="2019-08-19T13:06:00Z">
        <w:r w:rsidDel="004373D0">
          <w:delText xml:space="preserve">on </w:delText>
        </w:r>
      </w:del>
      <w:r>
        <w:t>the forest</w:t>
      </w:r>
      <w:ins w:id="563" w:author="Guillermo Gea Izquierdo" w:date="2019-08-19T13:07:00Z">
        <w:r w:rsidR="004373D0">
          <w:t>s</w:t>
        </w:r>
      </w:ins>
      <w:r>
        <w:t xml:space="preserve"> </w:t>
      </w:r>
      <w:del w:id="564" w:author="Guillermo Gea Izquierdo" w:date="2019-08-19T13:07:00Z">
        <w:r w:rsidDel="004373D0">
          <w:delText xml:space="preserve">resources </w:delText>
        </w:r>
      </w:del>
      <w:r>
        <w:t xml:space="preserve">at Sierra Nevada </w:t>
      </w:r>
      <w:del w:id="565" w:author="Guillermo Gea Izquierdo" w:date="2019-08-19T13:07:00Z">
        <w:r w:rsidDel="004373D0">
          <w:delText xml:space="preserve">as can be derived from the results of the review of historical documents </w:delText>
        </w:r>
      </w:del>
      <w:r>
        <w:t>(Table S4)</w:t>
      </w:r>
      <w:ins w:id="566" w:author="Guillermo Gea Izquierdo" w:date="2019-08-19T14:18:00Z">
        <w:r w:rsidR="00CF24C3">
          <w:t xml:space="preserve"> where in addition it has been estimated a historical </w:t>
        </w:r>
      </w:ins>
      <w:del w:id="567" w:author="Guillermo Gea Izquierdo" w:date="2019-08-19T14:18:00Z">
        <w:r w:rsidDel="00CF24C3">
          <w:delText xml:space="preserve">. Indeed a </w:delText>
        </w:r>
      </w:del>
      <w:r>
        <w:t xml:space="preserve">loss of about 90% of broadleaf </w:t>
      </w:r>
      <w:r>
        <w:rPr>
          <w:i/>
        </w:rPr>
        <w:t>Quercus</w:t>
      </w:r>
      <w:r>
        <w:t xml:space="preserve"> species cover from medium and low elevation</w:t>
      </w:r>
      <w:ins w:id="568" w:author="Guillermo Gea Izquierdo" w:date="2019-08-19T14:18:00Z">
        <w:r w:rsidR="00CF24C3">
          <w:t>s</w:t>
        </w:r>
      </w:ins>
      <w:r>
        <w:t xml:space="preserve"> </w:t>
      </w:r>
      <w:del w:id="569" w:author="Guillermo Gea Izquierdo" w:date="2019-08-19T14:18:00Z">
        <w:r w:rsidDel="00CF24C3">
          <w:delText xml:space="preserve">has been documented in this mountain region </w:delText>
        </w:r>
      </w:del>
      <w:r>
        <w:t xml:space="preserve">(Jiménez-Olivencia and others 2015). </w:t>
      </w:r>
      <w:ins w:id="570" w:author="Guillermo Gea Izquierdo" w:date="2019-08-19T13:08:00Z">
        <w:r w:rsidR="004373D0">
          <w:t xml:space="preserve">Therefore, it seems logic to think that the geographical limit of the current rear-edge and relict stands </w:t>
        </w:r>
      </w:ins>
      <w:ins w:id="571" w:author="Guillermo Gea Izquierdo" w:date="2019-08-19T14:18:00Z">
        <w:r w:rsidR="00CF24C3">
          <w:t xml:space="preserve">of the deciduous oak studied </w:t>
        </w:r>
      </w:ins>
      <w:ins w:id="572" w:author="Guillermo Gea Izquierdo" w:date="2019-08-19T13:09:00Z">
        <w:r w:rsidR="004373D0">
          <w:t>does not necessarily match the potential distribution</w:t>
        </w:r>
      </w:ins>
      <w:ins w:id="573" w:author="Guillermo Gea Izquierdo" w:date="2019-08-19T13:10:00Z">
        <w:r w:rsidR="004373D0">
          <w:t>al</w:t>
        </w:r>
      </w:ins>
      <w:ins w:id="574" w:author="Guillermo Gea Izquierdo" w:date="2019-08-19T13:09:00Z">
        <w:r w:rsidR="004373D0">
          <w:t xml:space="preserve"> limit related to edaphoclimatic constraints (i.e. the ecological rear-edge). </w:t>
        </w:r>
      </w:ins>
      <w:r>
        <w:t>Together with the analysis of the disturbance chronologies, the observed strong differences in stand structures, tree size and age suggest different forest history and a different management origin (</w:t>
      </w:r>
      <w:r>
        <w:rPr>
          <w:i/>
        </w:rPr>
        <w:t>i.e.</w:t>
      </w:r>
      <w:r>
        <w:t xml:space="preserve"> land-use legacy) between northern (coppice) and southern populations (high forest, open woodland) (Jiménez-Olivencia and others 2015). It has been described a sequential</w:t>
      </w:r>
      <w:del w:id="575" w:author="Guillermo Gea Izquierdo" w:date="2019-08-19T13:10:00Z">
        <w:r w:rsidDel="004373D0">
          <w:delText>ly</w:delText>
        </w:r>
      </w:del>
      <w:r>
        <w:t xml:space="preserve"> distribution of </w:t>
      </w:r>
      <w:ins w:id="576" w:author="Guillermo Gea Izquierdo" w:date="2019-08-19T13:11:00Z">
        <w:r w:rsidR="004373D0">
          <w:t xml:space="preserve">historical </w:t>
        </w:r>
      </w:ins>
      <w:del w:id="577" w:author="Guillermo Gea Izquierdo" w:date="2019-08-19T13:10:00Z">
        <w:r w:rsidDel="004373D0">
          <w:delText xml:space="preserve">the </w:delText>
        </w:r>
      </w:del>
      <w:r>
        <w:t>land uses along the elevational gradient in the northern slopes of Sierra Nevada (</w:t>
      </w:r>
      <w:r>
        <w:rPr>
          <w:i/>
        </w:rPr>
        <w:t>e.g.</w:t>
      </w:r>
      <w:r>
        <w:t xml:space="preserve"> SJ site): grasslands and shrublands for cattle farming </w:t>
      </w:r>
      <w:del w:id="578" w:author="Guillermo Gea Izquierdo" w:date="2019-08-19T13:11:00Z">
        <w:r w:rsidDel="004373D0">
          <w:delText xml:space="preserve">are </w:delText>
        </w:r>
      </w:del>
      <w:ins w:id="579" w:author="Guillermo Gea Izquierdo" w:date="2019-08-19T13:11:00Z">
        <w:r w:rsidR="004373D0">
          <w:t xml:space="preserve">were </w:t>
        </w:r>
      </w:ins>
      <w:r>
        <w:t xml:space="preserve">located at </w:t>
      </w:r>
      <w:ins w:id="580" w:author="Guillermo Gea Izquierdo" w:date="2019-08-19T13:11:00Z">
        <w:r w:rsidR="004373D0">
          <w:t xml:space="preserve">the </w:t>
        </w:r>
      </w:ins>
      <w:r>
        <w:t>high</w:t>
      </w:r>
      <w:ins w:id="581" w:author="Guillermo Gea Izquierdo" w:date="2019-08-19T13:11:00Z">
        <w:r w:rsidR="004373D0">
          <w:t>est</w:t>
        </w:r>
      </w:ins>
      <w:r>
        <w:t xml:space="preserve"> elevations; then forest</w:t>
      </w:r>
      <w:ins w:id="582" w:author="Guillermo Gea Izquierdo" w:date="2019-08-19T13:11:00Z">
        <w:r w:rsidR="004373D0">
          <w:t xml:space="preserve"> stands</w:t>
        </w:r>
      </w:ins>
      <w:del w:id="583" w:author="Guillermo Gea Izquierdo" w:date="2019-08-19T13:11:00Z">
        <w:r w:rsidDel="004373D0">
          <w:delText>s formation</w:delText>
        </w:r>
      </w:del>
      <w:r>
        <w:t xml:space="preserve"> with some croplands; and at </w:t>
      </w:r>
      <w:ins w:id="584" w:author="Guillermo Gea Izquierdo" w:date="2019-08-19T13:11:00Z">
        <w:r w:rsidR="004373D0">
          <w:t>the lowest elevations</w:t>
        </w:r>
      </w:ins>
      <w:del w:id="585" w:author="Guillermo Gea Izquierdo" w:date="2019-08-19T13:11:00Z">
        <w:r w:rsidDel="004373D0">
          <w:delText>lowlands,</w:delText>
        </w:r>
      </w:del>
      <w:r>
        <w:t xml:space="preserve"> irrigated terraces with tree crops (Jiménez-Olivencia and others 2015). </w:t>
      </w:r>
      <w:ins w:id="586" w:author="Guillermo Gea Izquierdo" w:date="2019-08-19T13:12:00Z">
        <w:r w:rsidR="004373D0">
          <w:t>In addition, o</w:t>
        </w:r>
      </w:ins>
      <w:del w:id="587" w:author="Guillermo Gea Izquierdo" w:date="2019-08-19T13:12:00Z">
        <w:r w:rsidDel="004373D0">
          <w:delText>O</w:delText>
        </w:r>
      </w:del>
      <w:r>
        <w:t xml:space="preserve">ther activities </w:t>
      </w:r>
      <w:del w:id="588" w:author="Guillermo Gea Izquierdo" w:date="2019-08-19T13:12:00Z">
        <w:r w:rsidDel="004373D0">
          <w:delText>(</w:delText>
        </w:r>
      </w:del>
      <w:r>
        <w:t>like mining</w:t>
      </w:r>
      <w:del w:id="589" w:author="Guillermo Gea Izquierdo" w:date="2019-08-19T13:12:00Z">
        <w:r w:rsidDel="004373D0">
          <w:delText>)</w:delText>
        </w:r>
      </w:del>
      <w:r>
        <w:t xml:space="preserve"> should have </w:t>
      </w:r>
      <w:del w:id="590" w:author="Guillermo Gea Izquierdo" w:date="2019-08-19T13:11:00Z">
        <w:r w:rsidDel="004373D0">
          <w:delText xml:space="preserve">determined </w:delText>
        </w:r>
      </w:del>
      <w:ins w:id="591" w:author="Guillermo Gea Izquierdo" w:date="2019-08-19T13:11:00Z">
        <w:r w:rsidR="004373D0">
          <w:t xml:space="preserve">modified </w:t>
        </w:r>
      </w:ins>
      <w:r>
        <w:t>the forest structure at that northern location</w:t>
      </w:r>
      <w:del w:id="592" w:author="Guillermo Gea Izquierdo" w:date="2019-08-19T13:12:00Z">
        <w:r w:rsidDel="004373D0">
          <w:delText>,</w:delText>
        </w:r>
      </w:del>
      <w:r>
        <w:t xml:space="preserve"> </w:t>
      </w:r>
      <w:del w:id="593" w:author="Guillermo Gea Izquierdo" w:date="2019-08-19T13:12:00Z">
        <w:r w:rsidDel="004373D0">
          <w:delText>since SJ is located in an area with</w:delText>
        </w:r>
      </w:del>
      <w:ins w:id="594" w:author="Guillermo Gea Izquierdo" w:date="2019-08-19T13:12:00Z">
        <w:r w:rsidR="004373D0">
          <w:t>where there is</w:t>
        </w:r>
      </w:ins>
      <w:r>
        <w:t xml:space="preserve"> a high concentration of mines and quarries that </w:t>
      </w:r>
      <w:del w:id="595" w:author="Guillermo Gea Izquierdo" w:date="2019-08-19T13:12:00Z">
        <w:r w:rsidDel="004373D0">
          <w:delText>have been</w:delText>
        </w:r>
      </w:del>
      <w:ins w:id="596" w:author="Guillermo Gea Izquierdo" w:date="2019-08-19T13:12:00Z">
        <w:r w:rsidR="004373D0">
          <w:t>were</w:t>
        </w:r>
      </w:ins>
      <w:r>
        <w:t xml:space="preserve"> exploited intermittently throughout history. On the other hand, woodland</w:t>
      </w:r>
      <w:ins w:id="597" w:author="Guillermo Gea Izquierdo" w:date="2019-08-19T13:12:00Z">
        <w:r w:rsidR="004373D0">
          <w:t>s</w:t>
        </w:r>
      </w:ins>
      <w:r>
        <w:t xml:space="preserve"> </w:t>
      </w:r>
      <w:del w:id="598" w:author="Guillermo Gea Izquierdo" w:date="2019-08-19T13:12:00Z">
        <w:r w:rsidDel="004373D0">
          <w:delText>areas of</w:delText>
        </w:r>
      </w:del>
      <w:ins w:id="599" w:author="Guillermo Gea Izquierdo" w:date="2019-08-19T13:12:00Z">
        <w:r w:rsidR="004373D0">
          <w:t>in</w:t>
        </w:r>
      </w:ins>
      <w:r>
        <w:t xml:space="preserve"> the southern slopes (</w:t>
      </w:r>
      <w:r>
        <w:rPr>
          <w:i/>
        </w:rPr>
        <w:t>e.g.</w:t>
      </w:r>
      <w:r>
        <w:t xml:space="preserve"> CA</w:t>
      </w:r>
      <w:del w:id="600" w:author="Guillermo Gea Izquierdo" w:date="2019-08-19T13:12:00Z">
        <w:r w:rsidDel="004373D0">
          <w:delText xml:space="preserve"> site</w:delText>
        </w:r>
      </w:del>
      <w:r>
        <w:t xml:space="preserve">) </w:t>
      </w:r>
      <w:ins w:id="601" w:author="Guillermo Gea Izquierdo" w:date="2019-08-19T13:13:00Z">
        <w:r w:rsidR="004373D0">
          <w:t>we</w:t>
        </w:r>
      </w:ins>
      <w:del w:id="602" w:author="Guillermo Gea Izquierdo" w:date="2019-08-19T13:13:00Z">
        <w:r w:rsidDel="004373D0">
          <w:delText>a</w:delText>
        </w:r>
      </w:del>
      <w:r>
        <w:t>re mixed with a greater percentage of croplands along the elevational gradient where oaks occur (Jiménez-Olivencia and others 2015). Firewood, charcoal extraction and acorns have been resources intensively exploited in southern sites, until at least the middle of the 20th century when these activities sharply decreased mainly due to rural abandonment and use of gas and fossil fuels (Valbuena-Carabaña and Gil 2013; Jiménez-Olivencia and others 2015).</w:t>
      </w:r>
    </w:p>
    <w:p w14:paraId="3EE6E201" w14:textId="51545048" w:rsidR="009F6A80" w:rsidDel="0095391D" w:rsidRDefault="00675DAB">
      <w:pPr>
        <w:pStyle w:val="Textoindependiente"/>
        <w:rPr>
          <w:del w:id="603" w:author="Guillermo Gea Izquierdo" w:date="2019-08-19T14:28:00Z"/>
        </w:rPr>
      </w:pPr>
      <w:r>
        <w:t xml:space="preserve">Some of the previous historical records of land-use were </w:t>
      </w:r>
      <w:ins w:id="604" w:author="Guillermo Gea Izquierdo" w:date="2019-08-19T14:20:00Z">
        <w:r w:rsidR="00CF24C3">
          <w:t xml:space="preserve">likely </w:t>
        </w:r>
      </w:ins>
      <w:r>
        <w:t xml:space="preserve">expressed </w:t>
      </w:r>
      <w:del w:id="605" w:author="Guillermo Gea Izquierdo" w:date="2019-08-19T14:20:00Z">
        <w:r w:rsidDel="00CF24C3">
          <w:delText xml:space="preserve">in </w:delText>
        </w:r>
      </w:del>
      <w:ins w:id="606" w:author="Guillermo Gea Izquierdo" w:date="2019-08-19T14:20:00Z">
        <w:r w:rsidR="00CF24C3">
          <w:t>by the</w:t>
        </w:r>
      </w:ins>
      <w:del w:id="607" w:author="Guillermo Gea Izquierdo" w:date="2019-08-19T14:20:00Z">
        <w:r w:rsidDel="00CF24C3">
          <w:delText>our</w:delText>
        </w:r>
      </w:del>
      <w:r>
        <w:t xml:space="preserve"> growth chronologies. The release event </w:t>
      </w:r>
      <w:del w:id="608" w:author="Guillermo Gea Izquierdo" w:date="2019-08-19T14:20:00Z">
        <w:r w:rsidDel="00CF24C3">
          <w:delText xml:space="preserve">at </w:delText>
        </w:r>
      </w:del>
      <w:ins w:id="609" w:author="Guillermo Gea Izquierdo" w:date="2019-08-19T14:20:00Z">
        <w:r w:rsidR="00CF24C3">
          <w:t xml:space="preserve">in </w:t>
        </w:r>
      </w:ins>
      <w:r>
        <w:t>1940s in the northern site concurs with one period of maximum mining activity in this area (1925 to 1957) (Table S4), with an increase on the use of timbers for the mine tunnels and furnaces that additionally required great quantities of fuelwood to melt the mineral (Titos 1990). This heavily exploitation of the neighbouring forest resources should have affected a major part of this oak woodland as shown by growth</w:t>
      </w:r>
      <w:ins w:id="610" w:author="Guillermo Gea Izquierdo" w:date="2019-08-19T14:24:00Z">
        <w:r w:rsidR="00CF24C3">
          <w:t xml:space="preserve"> of</w:t>
        </w:r>
      </w:ins>
      <w:r>
        <w:t xml:space="preserve"> the remnant trees included in the northern site (Figure S4). The other release event observed for SJ site during 1995-2000 was lower than that occurred at 1940, but also affected most trees (Figures 5, S4). There are no records of forest practices carried out in this area in the last 30 years (Bonet and others 2016) and no record for any logging during 1995 - 2000 period (F.J. Cano-Manuel </w:t>
      </w:r>
      <w:r>
        <w:rPr>
          <w:i/>
        </w:rPr>
        <w:t>personal communications</w:t>
      </w:r>
      <w:r>
        <w:t xml:space="preserve">). </w:t>
      </w:r>
      <w:del w:id="611" w:author="Guillermo Gea Izquierdo" w:date="2019-08-19T14:24:00Z">
        <w:r w:rsidDel="00CF24C3">
          <w:delText>We speculate</w:delText>
        </w:r>
      </w:del>
      <w:ins w:id="612" w:author="Guillermo Gea Izquierdo" w:date="2019-08-19T14:24:00Z">
        <w:r w:rsidR="00CF24C3">
          <w:t xml:space="preserve">Therefore </w:t>
        </w:r>
      </w:ins>
      <w:del w:id="613" w:author="Guillermo Gea Izquierdo" w:date="2019-08-19T14:24:00Z">
        <w:r w:rsidDel="00CF24C3">
          <w:delText xml:space="preserve"> that </w:delText>
        </w:r>
      </w:del>
      <w:r>
        <w:t>this</w:t>
      </w:r>
      <w:ins w:id="614" w:author="Guillermo Gea Izquierdo" w:date="2019-08-19T14:24:00Z">
        <w:r w:rsidR="00CF24C3">
          <w:t xml:space="preserve"> release</w:t>
        </w:r>
      </w:ins>
      <w:r>
        <w:t xml:space="preserve"> might be related with a natural drought-induced mortality event after 1995 as has been reported for other Mediterranean tree species after severe drought (</w:t>
      </w:r>
      <w:r>
        <w:rPr>
          <w:i/>
        </w:rPr>
        <w:t>e.g.</w:t>
      </w:r>
      <w:r>
        <w:t xml:space="preserve"> Peñuelas and others 2001; Lloret and others 2004). On the other hand, the strong positive correlations of SPEI with tree-growth for this site show a high sensitivity to water availability (Gea-Izquierdo and Cañellas 2014). For southern sites, the only positive release event showed at the earliest years for CA-High site could be related with conversion from closed forest to an open silvopastoral system, a common management applied in the past in Iberian oak woodlands (Cañellas and others 2004; Gea-Izquierdo and others 2011)</w:t>
      </w:r>
      <w:ins w:id="615" w:author="Guillermo Gea Izquierdo" w:date="2019-08-19T14:25:00Z">
        <w:r w:rsidR="0095391D">
          <w:t xml:space="preserve"> and which has been </w:t>
        </w:r>
      </w:ins>
      <w:del w:id="616" w:author="Guillermo Gea Izquierdo" w:date="2019-08-19T14:25:00Z">
        <w:r w:rsidDel="0095391D">
          <w:delText xml:space="preserve"> </w:delText>
        </w:r>
      </w:del>
      <w:r>
        <w:t xml:space="preserve">documented </w:t>
      </w:r>
      <w:del w:id="617" w:author="Guillermo Gea Izquierdo" w:date="2019-08-19T14:25:00Z">
        <w:r w:rsidDel="0095391D">
          <w:delText xml:space="preserve">in </w:delText>
        </w:r>
      </w:del>
      <w:ins w:id="618" w:author="Guillermo Gea Izquierdo" w:date="2019-08-19T14:25:00Z">
        <w:r w:rsidR="0095391D">
          <w:t xml:space="preserve">for </w:t>
        </w:r>
      </w:ins>
      <w:r>
        <w:t>this site (Valbuena-Carabaña and Gil 2013).</w:t>
      </w:r>
      <w:ins w:id="619" w:author="Guillermo Gea Izquierdo" w:date="2019-08-19T14:28:00Z">
        <w:r w:rsidR="0095391D" w:rsidRPr="0095391D">
          <w:t xml:space="preserve"> </w:t>
        </w:r>
      </w:ins>
      <w:ins w:id="620" w:author="Guillermo Gea Izquierdo" w:date="2019-08-19T14:33:00Z">
        <w:r w:rsidR="0022164B">
          <w:t>In this site w</w:t>
        </w:r>
      </w:ins>
      <w:ins w:id="621" w:author="Guillermo Gea Izquierdo" w:date="2019-08-19T14:28:00Z">
        <w:r w:rsidR="0095391D">
          <w:t xml:space="preserve">e observed an increase in growth especially in high elevation </w:t>
        </w:r>
      </w:ins>
      <w:ins w:id="622" w:author="Guillermo Gea Izquierdo" w:date="2019-08-19T14:33:00Z">
        <w:r w:rsidR="0022164B">
          <w:t>trees</w:t>
        </w:r>
      </w:ins>
      <w:ins w:id="623" w:author="Guillermo Gea Izquierdo" w:date="2019-08-19T14:28:00Z">
        <w:r w:rsidR="0095391D">
          <w:t xml:space="preserve">, where </w:t>
        </w:r>
      </w:ins>
      <w:ins w:id="624" w:author="Guillermo Gea Izquierdo" w:date="2019-08-19T14:34:00Z">
        <w:r w:rsidR="0022164B">
          <w:t>moisture</w:t>
        </w:r>
      </w:ins>
      <w:ins w:id="625" w:author="Guillermo Gea Izquierdo" w:date="2019-08-19T14:28:00Z">
        <w:r w:rsidR="0022164B">
          <w:t xml:space="preserve"> is less </w:t>
        </w:r>
        <w:r w:rsidR="0095391D">
          <w:t>limiting</w:t>
        </w:r>
      </w:ins>
      <w:ins w:id="626" w:author="Guillermo Gea Izquierdo" w:date="2019-08-19T14:34:00Z">
        <w:r w:rsidR="0022164B">
          <w:t>, a</w:t>
        </w:r>
      </w:ins>
      <w:ins w:id="627" w:author="Guillermo Gea Izquierdo" w:date="2019-08-19T14:28:00Z">
        <w:r w:rsidR="0095391D">
          <w:t xml:space="preserve"> pattern </w:t>
        </w:r>
      </w:ins>
      <w:ins w:id="628" w:author="Guillermo Gea Izquierdo" w:date="2019-08-19T14:34:00Z">
        <w:r w:rsidR="0022164B">
          <w:t xml:space="preserve">which </w:t>
        </w:r>
      </w:ins>
      <w:ins w:id="629" w:author="Guillermo Gea Izquierdo" w:date="2019-08-19T14:28:00Z">
        <w:r w:rsidR="0095391D">
          <w:t>concurs with a forest expansion into marginal abandoned croplands and an increase in tree-cover (Camacho-Olmedo and others 2002).</w:t>
        </w:r>
      </w:ins>
      <w:ins w:id="630" w:author="Guillermo Gea Izquierdo" w:date="2019-08-19T14:29:00Z">
        <w:r w:rsidR="0095391D">
          <w:t xml:space="preserve"> </w:t>
        </w:r>
      </w:ins>
    </w:p>
    <w:p w14:paraId="3A79272A" w14:textId="07425AAF" w:rsidR="009F6A80" w:rsidRDefault="00675DAB" w:rsidP="0022164B">
      <w:pPr>
        <w:pStyle w:val="Textoindependiente"/>
      </w:pPr>
      <w:del w:id="631" w:author="Guillermo Gea Izquierdo" w:date="2019-08-19T14:26:00Z">
        <w:r w:rsidDel="0095391D">
          <w:delText>As we inferred from our</w:delText>
        </w:r>
      </w:del>
      <w:del w:id="632" w:author="Guillermo Gea Izquierdo" w:date="2019-08-19T14:29:00Z">
        <w:r w:rsidDel="0095391D">
          <w:delText xml:space="preserve"> results</w:delText>
        </w:r>
      </w:del>
      <w:del w:id="633" w:author="Guillermo Gea Izquierdo" w:date="2019-08-19T14:26:00Z">
        <w:r w:rsidDel="0095391D">
          <w:delText>,</w:delText>
        </w:r>
      </w:del>
      <w:del w:id="634" w:author="Guillermo Gea Izquierdo" w:date="2019-08-19T14:29:00Z">
        <w:r w:rsidDel="0095391D">
          <w:delText xml:space="preserve"> </w:delText>
        </w:r>
      </w:del>
      <w:del w:id="635" w:author="Guillermo Gea Izquierdo" w:date="2019-08-19T14:26:00Z">
        <w:r w:rsidDel="0095391D">
          <w:delText xml:space="preserve">the </w:delText>
        </w:r>
      </w:del>
      <w:del w:id="636" w:author="Guillermo Gea Izquierdo" w:date="2019-08-19T14:29:00Z">
        <w:r w:rsidDel="0095391D">
          <w:delText xml:space="preserve">management history </w:delText>
        </w:r>
      </w:del>
      <w:del w:id="637" w:author="Guillermo Gea Izquierdo" w:date="2019-08-19T14:26:00Z">
        <w:r w:rsidDel="0095391D">
          <w:delText xml:space="preserve">can </w:delText>
        </w:r>
      </w:del>
      <w:del w:id="638" w:author="Guillermo Gea Izquierdo" w:date="2019-08-19T14:29:00Z">
        <w:r w:rsidDel="0095391D">
          <w:delText>condition</w:delText>
        </w:r>
      </w:del>
      <w:del w:id="639" w:author="Guillermo Gea Izquierdo" w:date="2019-08-19T14:26:00Z">
        <w:r w:rsidDel="0095391D">
          <w:delText>ed</w:delText>
        </w:r>
      </w:del>
      <w:del w:id="640" w:author="Guillermo Gea Izquierdo" w:date="2019-08-19T14:29:00Z">
        <w:r w:rsidDel="0095391D">
          <w:delText xml:space="preserve"> tree-growth and resilience of tree species, highlighting the importance of land-use legacies in Mediterranean forests (Navarro-González and others 2013; Doblas-Miranda and others 2017). </w:delText>
        </w:r>
      </w:del>
      <w:del w:id="641" w:author="Guillermo Gea Izquierdo" w:date="2019-08-19T14:28:00Z">
        <w:r w:rsidDel="0095391D">
          <w:delText>Nevertheless, we have observed an increase in the growth, especially in the high elevation sites, where the water is less-limiting resource. This pattern concurs with a forest expansion into marginal abandoned croplands and an increase in the tree-cover (Camacho-Olmedo and others 2002).</w:delText>
        </w:r>
      </w:del>
    </w:p>
    <w:p w14:paraId="54E05830" w14:textId="77777777" w:rsidR="009F6A80" w:rsidRDefault="00675DAB">
      <w:pPr>
        <w:pStyle w:val="Ttulo2"/>
      </w:pPr>
      <w:bookmarkStart w:id="642" w:name="relict-oaks-show-high-resilience-to-rece"/>
      <w:commentRangeStart w:id="643"/>
      <w:r>
        <w:t>Relict oaks show high resilience to recent drought events and long-term climatic variability</w:t>
      </w:r>
      <w:bookmarkEnd w:id="642"/>
      <w:commentRangeEnd w:id="643"/>
      <w:r w:rsidR="00F87984">
        <w:rPr>
          <w:rStyle w:val="Refdecomentario"/>
          <w:rFonts w:asciiTheme="minorHAnsi" w:eastAsiaTheme="minorHAnsi" w:hAnsiTheme="minorHAnsi" w:cstheme="minorBidi"/>
          <w:b w:val="0"/>
          <w:bCs w:val="0"/>
        </w:rPr>
        <w:commentReference w:id="643"/>
      </w:r>
    </w:p>
    <w:p w14:paraId="3DA412CA" w14:textId="3505E0E5" w:rsidR="009F6A80" w:rsidRDefault="00675DAB">
      <w:pPr>
        <w:rPr>
          <w:ins w:id="644" w:author="Guillermo Gea Izquierdo" w:date="2019-08-19T15:20:00Z"/>
        </w:rPr>
      </w:pPr>
      <w:r>
        <w:t xml:space="preserve">Severe drought negatively affects both primary and secondary growth of </w:t>
      </w:r>
      <w:r>
        <w:rPr>
          <w:i/>
        </w:rPr>
        <w:t>Q. pyrenaica</w:t>
      </w:r>
      <w:r>
        <w:t xml:space="preserve"> forests. This was expressed by the observed reduction in greenness and tree-growth in response to the 2005 and 2012 drought events, and the consistent radial growth suppression for this oak species during extreme drought events (Corcuera and others 2006; Gea-Izquierdo and Cañellas 2014). Furthermore, the greatest reduction of tree-growth was observed during the 1995 drought, a characteristic </w:t>
      </w:r>
      <w:del w:id="645" w:author="Guillermo Gea Izquierdo" w:date="2019-08-19T14:43:00Z">
        <w:r w:rsidDel="00136F24">
          <w:delText>pointer-year</w:delText>
        </w:r>
      </w:del>
      <w:ins w:id="646" w:author="Guillermo Gea Izquierdo" w:date="2019-08-19T14:43:00Z">
        <w:r w:rsidR="00136F24">
          <w:t>precipitation negative anomaly</w:t>
        </w:r>
      </w:ins>
      <w:r>
        <w:t xml:space="preserve"> that caused severe and extensive damage to the Mediterranean vegetation across the Iberian Peninsula (Peñuelas and others 2001; Gazol and others 2018). Although the south of Iberian Peninsula suffered severe drought events in the last decades (</w:t>
      </w:r>
      <w:r w:rsidRPr="00136F24">
        <w:rPr>
          <w:i/>
          <w:highlight w:val="yellow"/>
          <w:rPrChange w:id="647" w:author="Guillermo Gea Izquierdo" w:date="2019-08-19T14:44:00Z">
            <w:rPr>
              <w:i/>
            </w:rPr>
          </w:rPrChange>
        </w:rPr>
        <w:t>e.g.</w:t>
      </w:r>
      <w:r w:rsidRPr="00136F24">
        <w:rPr>
          <w:highlight w:val="yellow"/>
          <w:rPrChange w:id="648" w:author="Guillermo Gea Izquierdo" w:date="2019-08-19T14:44:00Z">
            <w:rPr/>
          </w:rPrChange>
        </w:rPr>
        <w:t xml:space="preserve"> 2005 and 2012 </w:t>
      </w:r>
      <w:commentRangeStart w:id="649"/>
      <w:r w:rsidRPr="00136F24">
        <w:rPr>
          <w:highlight w:val="yellow"/>
          <w:rPrChange w:id="650" w:author="Guillermo Gea Izquierdo" w:date="2019-08-19T14:44:00Z">
            <w:rPr/>
          </w:rPrChange>
        </w:rPr>
        <w:t xml:space="preserve">were considered two of the worst recorded drought; </w:t>
      </w:r>
      <w:commentRangeEnd w:id="649"/>
      <w:r w:rsidR="00136F24" w:rsidRPr="00136F24">
        <w:rPr>
          <w:rStyle w:val="Refdecomentario"/>
          <w:highlight w:val="yellow"/>
          <w:rPrChange w:id="651" w:author="Guillermo Gea Izquierdo" w:date="2019-08-19T14:44:00Z">
            <w:rPr>
              <w:rStyle w:val="Refdecomentario"/>
            </w:rPr>
          </w:rPrChange>
        </w:rPr>
        <w:commentReference w:id="649"/>
      </w:r>
      <w:r w:rsidRPr="00136F24">
        <w:rPr>
          <w:highlight w:val="yellow"/>
          <w:rPrChange w:id="652" w:author="Guillermo Gea Izquierdo" w:date="2019-08-19T14:44:00Z">
            <w:rPr/>
          </w:rPrChange>
        </w:rPr>
        <w:t>Trigo and others 2013; Vicente-Serrano and others 2014</w:t>
      </w:r>
      <w:r>
        <w:t xml:space="preserve">) (Table S3), we found a positive trend for vegetation greenness of </w:t>
      </w:r>
      <w:r>
        <w:rPr>
          <w:i/>
        </w:rPr>
        <w:t>Q. pyrenaica</w:t>
      </w:r>
      <w:r>
        <w:t xml:space="preserve"> for the last 16 years, which is consistent with previous findings stressing a recent short-term increase in primary productivity for these forests coinciding with a rather humid decade in the 2000s after a dry decade in the 1990s (Pérez-Luque and others 2015b). For tree-growth, we also observed positive trends in the last decade, particularly for the southern high-elevation site (CA-High, Figure 4). Similar long-term trends were described for this species along its distribution range only at high elevation sites (Gea-Izquierdo and Cañellas 2014), which could be related to a non-linear positive effect of warming at species-wise cold limited high elevation sites (Salzer and others 2009; Gea-Izquierdo and Cañellas 2014). </w:t>
      </w:r>
      <w:ins w:id="653" w:author="Guillermo Gea Izquierdo" w:date="2019-08-19T14:48:00Z">
        <w:r w:rsidR="00570413">
          <w:t>Importantly</w:t>
        </w:r>
      </w:ins>
      <w:ins w:id="654" w:author="Guillermo Gea Izquierdo" w:date="2019-08-19T14:46:00Z">
        <w:r w:rsidR="00570413">
          <w:t xml:space="preserve">, for rear-edges where climate change is a </w:t>
        </w:r>
        <w:commentRangeStart w:id="655"/>
        <w:r w:rsidR="00570413">
          <w:t xml:space="preserve">threat we </w:t>
        </w:r>
      </w:ins>
      <w:ins w:id="656" w:author="Guillermo Gea Izquierdo" w:date="2019-08-19T14:54:00Z">
        <w:r w:rsidR="00570413">
          <w:t xml:space="preserve">would </w:t>
        </w:r>
      </w:ins>
      <w:ins w:id="657" w:author="Guillermo Gea Izquierdo" w:date="2019-08-19T14:48:00Z">
        <w:r w:rsidR="00570413">
          <w:t>ha</w:t>
        </w:r>
      </w:ins>
      <w:ins w:id="658" w:author="Guillermo Gea Izquierdo" w:date="2019-08-19T14:54:00Z">
        <w:r w:rsidR="00570413">
          <w:t>ve</w:t>
        </w:r>
      </w:ins>
      <w:ins w:id="659" w:author="Guillermo Gea Izquierdo" w:date="2019-08-19T14:46:00Z">
        <w:r w:rsidR="00570413">
          <w:t xml:space="preserve"> expected negative growth trends</w:t>
        </w:r>
      </w:ins>
      <w:ins w:id="660" w:author="Guillermo Gea Izquierdo" w:date="2019-08-19T14:47:00Z">
        <w:r w:rsidR="00570413">
          <w:t xml:space="preserve"> as shown for temperate and Mediterranean species </w:t>
        </w:r>
      </w:ins>
      <w:commentRangeStart w:id="661"/>
      <w:del w:id="662" w:author="Guillermo Gea Izquierdo" w:date="2019-08-19T14:48:00Z">
        <w:r w:rsidDel="00570413">
          <w:delText xml:space="preserve">However, the observed pattern for our sites (a rear-edge) differs from the declining trends observed for several Mediterranean and temperate tree-species located in their rear-edges </w:delText>
        </w:r>
      </w:del>
      <w:r>
        <w:t>(</w:t>
      </w:r>
      <w:commentRangeStart w:id="663"/>
      <w:del w:id="664" w:author="Guillermo Gea Izquierdo" w:date="2019-08-19T14:48:00Z">
        <w:r w:rsidDel="00570413">
          <w:rPr>
            <w:i/>
          </w:rPr>
          <w:delText>e.g.</w:delText>
        </w:r>
        <w:r w:rsidDel="00570413">
          <w:delText xml:space="preserve">, </w:delText>
        </w:r>
        <w:r w:rsidDel="00570413">
          <w:rPr>
            <w:i/>
          </w:rPr>
          <w:delText>Pinus nigra</w:delText>
        </w:r>
        <w:r w:rsidDel="00570413">
          <w:delText xml:space="preserve">; </w:delText>
        </w:r>
        <w:r w:rsidDel="00570413">
          <w:rPr>
            <w:i/>
          </w:rPr>
          <w:delText>P. sylvestris</w:delText>
        </w:r>
        <w:r w:rsidDel="00570413">
          <w:delText xml:space="preserve">; </w:delText>
        </w:r>
      </w:del>
      <w:r>
        <w:t xml:space="preserve">Sánchez-Salguero and others 2012; Camarero and others 2015b; </w:t>
      </w:r>
      <w:del w:id="665" w:author="Guillermo Gea Izquierdo" w:date="2019-08-19T14:48:00Z">
        <w:r w:rsidDel="00570413">
          <w:rPr>
            <w:i/>
          </w:rPr>
          <w:delText>Fagus sylvatica</w:delText>
        </w:r>
        <w:r w:rsidDel="00570413">
          <w:delText xml:space="preserve">; </w:delText>
        </w:r>
      </w:del>
      <w:r>
        <w:t>Dorado-Liñán and others 2017a).</w:t>
      </w:r>
      <w:commentRangeEnd w:id="661"/>
      <w:r w:rsidR="00C910DB">
        <w:rPr>
          <w:rStyle w:val="Refdecomentario"/>
        </w:rPr>
        <w:commentReference w:id="661"/>
      </w:r>
      <w:commentRangeEnd w:id="663"/>
      <w:ins w:id="666" w:author="Guillermo Gea Izquierdo" w:date="2019-08-19T14:50:00Z">
        <w:r w:rsidR="00570413">
          <w:t xml:space="preserve"> Therefore</w:t>
        </w:r>
      </w:ins>
      <w:ins w:id="667" w:author="Guillermo Gea Izquierdo" w:date="2019-08-19T14:52:00Z">
        <w:r w:rsidR="00570413">
          <w:t xml:space="preserve"> there is much </w:t>
        </w:r>
      </w:ins>
      <w:ins w:id="668" w:author="Guillermo Gea Izquierdo" w:date="2019-08-19T14:57:00Z">
        <w:r w:rsidR="007B02AF">
          <w:t xml:space="preserve">small-scale </w:t>
        </w:r>
      </w:ins>
      <w:ins w:id="669" w:author="Guillermo Gea Izquierdo" w:date="2019-08-19T14:52:00Z">
        <w:r w:rsidR="00570413">
          <w:t>variability in the response to climate</w:t>
        </w:r>
      </w:ins>
      <w:ins w:id="670" w:author="Guillermo Gea Izquierdo" w:date="2019-08-19T14:50:00Z">
        <w:r w:rsidR="00570413">
          <w:t xml:space="preserve"> </w:t>
        </w:r>
      </w:ins>
      <w:r w:rsidR="00570413">
        <w:rPr>
          <w:rStyle w:val="Refdecomentario"/>
        </w:rPr>
        <w:commentReference w:id="663"/>
      </w:r>
      <w:commentRangeEnd w:id="655"/>
      <w:ins w:id="671" w:author="Guillermo Gea Izquierdo" w:date="2019-08-19T14:51:00Z">
        <w:r w:rsidR="00570413">
          <w:t>within the rear-edge we had ‘a priori’ considered in our study</w:t>
        </w:r>
      </w:ins>
      <w:ins w:id="672" w:author="Guillermo Gea Izquierdo" w:date="2019-08-19T14:55:00Z">
        <w:r w:rsidR="00FB3189">
          <w:t xml:space="preserve">, where we even observed </w:t>
        </w:r>
      </w:ins>
      <w:ins w:id="673" w:author="Guillermo Gea Izquierdo" w:date="2019-08-19T14:52:00Z">
        <w:r w:rsidR="00570413">
          <w:t>positive effect</w:t>
        </w:r>
      </w:ins>
      <w:ins w:id="674" w:author="Guillermo Gea Izquierdo" w:date="2019-08-19T14:55:00Z">
        <w:r w:rsidR="00FB3189">
          <w:t>s</w:t>
        </w:r>
      </w:ins>
      <w:ins w:id="675" w:author="Guillermo Gea Izquierdo" w:date="2019-08-19T14:52:00Z">
        <w:r w:rsidR="00570413">
          <w:t xml:space="preserve"> of climate change</w:t>
        </w:r>
      </w:ins>
      <w:ins w:id="676" w:author="Guillermo Gea Izquierdo" w:date="2019-08-19T14:56:00Z">
        <w:r w:rsidR="00FB3189">
          <w:t xml:space="preserve"> in certain stands</w:t>
        </w:r>
      </w:ins>
      <w:ins w:id="677" w:author="Guillermo Gea Izquierdo" w:date="2019-08-19T14:52:00Z">
        <w:r w:rsidR="00570413">
          <w:t xml:space="preserve">. This </w:t>
        </w:r>
      </w:ins>
      <w:ins w:id="678" w:author="Guillermo Gea Izquierdo" w:date="2019-08-19T14:56:00Z">
        <w:r w:rsidR="00FB3189">
          <w:t>suggests that</w:t>
        </w:r>
      </w:ins>
      <w:ins w:id="679" w:author="Guillermo Gea Izquierdo" w:date="2019-08-19T14:51:00Z">
        <w:r w:rsidR="00570413">
          <w:t xml:space="preserve"> the rear-edge needs to be re</w:t>
        </w:r>
      </w:ins>
      <w:ins w:id="680" w:author="Guillermo Gea Izquierdo" w:date="2019-08-19T14:53:00Z">
        <w:r w:rsidR="00570413">
          <w:t>de</w:t>
        </w:r>
      </w:ins>
      <w:ins w:id="681" w:author="Guillermo Gea Izquierdo" w:date="2019-08-19T14:51:00Z">
        <w:r w:rsidR="00570413">
          <w:t xml:space="preserve">fined </w:t>
        </w:r>
      </w:ins>
      <w:ins w:id="682" w:author="Guillermo Gea Izquierdo" w:date="2019-08-19T14:52:00Z">
        <w:r w:rsidR="00570413">
          <w:t>in</w:t>
        </w:r>
      </w:ins>
      <w:ins w:id="683" w:author="Guillermo Gea Izquierdo" w:date="2019-08-19T14:51:00Z">
        <w:r w:rsidR="00570413">
          <w:t xml:space="preserve"> consequence, partly </w:t>
        </w:r>
      </w:ins>
      <w:ins w:id="684" w:author="Guillermo Gea Izquierdo" w:date="2019-08-19T14:56:00Z">
        <w:r w:rsidR="00FB3189">
          <w:t xml:space="preserve">because </w:t>
        </w:r>
      </w:ins>
      <w:ins w:id="685" w:author="Guillermo Gea Izquierdo" w:date="2019-08-19T14:51:00Z">
        <w:r w:rsidR="00570413">
          <w:t xml:space="preserve">of land-use legacies and their effect on the </w:t>
        </w:r>
      </w:ins>
      <w:ins w:id="686" w:author="Guillermo Gea Izquierdo" w:date="2019-08-19T14:53:00Z">
        <w:r w:rsidR="00570413">
          <w:t xml:space="preserve">possible mismatch between the </w:t>
        </w:r>
      </w:ins>
      <w:ins w:id="687" w:author="Guillermo Gea Izquierdo" w:date="2019-08-19T14:51:00Z">
        <w:r w:rsidR="00570413">
          <w:t>current distribution of species</w:t>
        </w:r>
      </w:ins>
      <w:ins w:id="688" w:author="Guillermo Gea Izquierdo" w:date="2019-08-19T14:53:00Z">
        <w:r w:rsidR="00570413">
          <w:t xml:space="preserve"> (i.e. de</w:t>
        </w:r>
      </w:ins>
      <w:ins w:id="689" w:author="Guillermo Gea Izquierdo" w:date="2019-08-19T14:57:00Z">
        <w:r w:rsidR="00FB3189">
          <w:t>termining the ‘available’</w:t>
        </w:r>
      </w:ins>
      <w:ins w:id="690" w:author="Guillermo Gea Izquierdo" w:date="2019-08-19T14:53:00Z">
        <w:r w:rsidR="00570413">
          <w:t xml:space="preserve"> geographical rear-edge)</w:t>
        </w:r>
      </w:ins>
      <w:ins w:id="691" w:author="Guillermo Gea Izquierdo" w:date="2019-08-19T14:54:00Z">
        <w:r w:rsidR="00570413">
          <w:t xml:space="preserve"> and the potential ecological (limiting) rear-edge of species</w:t>
        </w:r>
      </w:ins>
      <w:ins w:id="692" w:author="Guillermo Gea Izquierdo" w:date="2019-08-19T14:51:00Z">
        <w:r w:rsidR="00570413">
          <w:t>.</w:t>
        </w:r>
      </w:ins>
      <w:r w:rsidR="00570413">
        <w:rPr>
          <w:rStyle w:val="Refdecomentario"/>
        </w:rPr>
        <w:commentReference w:id="655"/>
      </w:r>
    </w:p>
    <w:p w14:paraId="708C4CE7" w14:textId="1B4DD3C3" w:rsidR="00F87984" w:rsidDel="00F87984" w:rsidRDefault="00F87984">
      <w:pPr>
        <w:rPr>
          <w:del w:id="693" w:author="Guillermo Gea Izquierdo" w:date="2019-08-19T15:20:00Z"/>
        </w:rPr>
      </w:pPr>
    </w:p>
    <w:p w14:paraId="5A7191B1" w14:textId="4B6DFC4A" w:rsidR="009F6A80" w:rsidRDefault="00675DAB">
      <w:pPr>
        <w:pStyle w:val="Textoindependiente"/>
      </w:pPr>
      <w:r>
        <w:t xml:space="preserve">Despite </w:t>
      </w:r>
      <w:ins w:id="694" w:author="Guillermo Gea Izquierdo" w:date="2019-08-19T14:58:00Z">
        <w:r w:rsidR="000C5BA2">
          <w:t xml:space="preserve">that </w:t>
        </w:r>
      </w:ins>
      <w:r>
        <w:t xml:space="preserve">the 2012 drought event was more severe and intense than </w:t>
      </w:r>
      <w:ins w:id="695" w:author="Guillermo Gea Izquierdo" w:date="2019-08-19T14:58:00Z">
        <w:r w:rsidR="000C5BA2">
          <w:t xml:space="preserve">that in </w:t>
        </w:r>
      </w:ins>
      <w:r>
        <w:t>2005 (Table S3), resilience values for greenness and tree-growth were greater for 2012. This could be explained by the different timing of the two droughts</w:t>
      </w:r>
      <w:del w:id="696" w:author="Guillermo Gea Izquierdo" w:date="2019-08-19T14:59:00Z">
        <w:r w:rsidDel="000C5BA2">
          <w:delText xml:space="preserve">, </w:delText>
        </w:r>
        <w:r w:rsidDel="000C5BA2">
          <w:rPr>
            <w:i/>
          </w:rPr>
          <w:delText>i.e</w:delText>
        </w:r>
      </w:del>
      <w:r>
        <w:rPr>
          <w:i/>
        </w:rPr>
        <w:t>.</w:t>
      </w:r>
      <w:r>
        <w:t xml:space="preserve"> </w:t>
      </w:r>
      <w:del w:id="697" w:author="Guillermo Gea Izquierdo" w:date="2019-08-19T14:59:00Z">
        <w:r w:rsidDel="000C5BA2">
          <w:delText>t</w:delText>
        </w:r>
      </w:del>
      <w:ins w:id="698" w:author="Guillermo Gea Izquierdo" w:date="2019-08-19T14:59:00Z">
        <w:r w:rsidR="000C5BA2">
          <w:t>T</w:t>
        </w:r>
      </w:ins>
      <w:r>
        <w:t>he 2012 drought was a winter drought (Trigo and others 2013) occurring earlier than the 2005 drought</w:t>
      </w:r>
      <w:ins w:id="699" w:author="Guillermo Gea Izquierdo" w:date="2019-08-19T15:00:00Z">
        <w:r w:rsidR="00D164B4">
          <w:t xml:space="preserve"> and although </w:t>
        </w:r>
      </w:ins>
      <w:del w:id="700" w:author="Guillermo Gea Izquierdo" w:date="2019-08-19T15:00:00Z">
        <w:r w:rsidDel="00D164B4">
          <w:delText>. T</w:delText>
        </w:r>
      </w:del>
      <w:ins w:id="701" w:author="Guillermo Gea Izquierdo" w:date="2019-08-19T15:00:00Z">
        <w:r w:rsidR="00D164B4">
          <w:t>t</w:t>
        </w:r>
      </w:ins>
      <w:r>
        <w:t xml:space="preserve">he latter lasted less than </w:t>
      </w:r>
      <w:ins w:id="702" w:author="Guillermo Gea Izquierdo" w:date="2019-08-19T15:00:00Z">
        <w:r w:rsidR="00D164B4">
          <w:t xml:space="preserve">the </w:t>
        </w:r>
      </w:ins>
      <w:r>
        <w:t xml:space="preserve">2012 drought, </w:t>
      </w:r>
      <w:del w:id="703" w:author="Guillermo Gea Izquierdo" w:date="2019-08-19T15:00:00Z">
        <w:r w:rsidDel="00D164B4">
          <w:delText xml:space="preserve">but </w:delText>
        </w:r>
      </w:del>
      <w:ins w:id="704" w:author="Guillermo Gea Izquierdo" w:date="2019-08-19T15:00:00Z">
        <w:r w:rsidR="00D164B4">
          <w:t xml:space="preserve">it </w:t>
        </w:r>
      </w:ins>
      <w:r>
        <w:t xml:space="preserve">matched the period of maximum growth for </w:t>
      </w:r>
      <w:r>
        <w:rPr>
          <w:i/>
        </w:rPr>
        <w:t>Q. pyrenaica</w:t>
      </w:r>
      <w:r>
        <w:t xml:space="preserve"> forests</w:t>
      </w:r>
      <w:ins w:id="705" w:author="Guillermo Gea Izquierdo" w:date="2019-08-19T15:00:00Z">
        <w:r w:rsidR="00D164B4">
          <w:t xml:space="preserve"> in late spring</w:t>
        </w:r>
      </w:ins>
      <w:r>
        <w:t xml:space="preserve"> (Figure S7). Thus, </w:t>
      </w:r>
      <w:ins w:id="706" w:author="Guillermo Gea Izquierdo" w:date="2019-08-19T15:01:00Z">
        <w:r w:rsidR="00D164B4">
          <w:t xml:space="preserve">as observed for other species </w:t>
        </w:r>
      </w:ins>
      <w:ins w:id="707" w:author="Guillermo Gea Izquierdo" w:date="2019-08-19T15:02:00Z">
        <w:r w:rsidR="00D164B4">
          <w:t>(</w:t>
        </w:r>
        <w:r w:rsidR="00D164B4">
          <w:rPr>
            <w:i/>
          </w:rPr>
          <w:t>e.g.</w:t>
        </w:r>
        <w:r w:rsidR="00D164B4">
          <w:t xml:space="preserve"> Holm oak; Camarero and others 2015a) </w:t>
        </w:r>
      </w:ins>
      <w:r>
        <w:t xml:space="preserve">this highlights the importance of the timing of </w:t>
      </w:r>
      <w:del w:id="708" w:author="Guillermo Gea Izquierdo" w:date="2019-08-19T15:02:00Z">
        <w:r w:rsidDel="00BF2A70">
          <w:delText xml:space="preserve">the </w:delText>
        </w:r>
      </w:del>
      <w:r>
        <w:t xml:space="preserve">drought as a key factor determining </w:t>
      </w:r>
      <w:ins w:id="709" w:author="Guillermo Gea Izquierdo" w:date="2019-08-19T15:02:00Z">
        <w:r w:rsidR="00BF2A70">
          <w:t xml:space="preserve">the </w:t>
        </w:r>
      </w:ins>
      <w:r>
        <w:t>tree recovery after drought (Huang and others 2018)</w:t>
      </w:r>
      <w:del w:id="710" w:author="Guillermo Gea Izquierdo" w:date="2019-08-19T15:02:00Z">
        <w:r w:rsidDel="00D164B4">
          <w:delText>,</w:delText>
        </w:r>
      </w:del>
      <w:r>
        <w:t xml:space="preserve"> </w:t>
      </w:r>
      <w:del w:id="711" w:author="Guillermo Gea Izquierdo" w:date="2019-08-19T15:02:00Z">
        <w:r w:rsidDel="00D164B4">
          <w:delText>as also has been observed for other Mediterranean oak species (</w:delText>
        </w:r>
        <w:r w:rsidDel="00D164B4">
          <w:rPr>
            <w:i/>
          </w:rPr>
          <w:delText>e.g.</w:delText>
        </w:r>
        <w:r w:rsidDel="00D164B4">
          <w:delText xml:space="preserve"> Holm oak; Camarero and others 2015a)</w:delText>
        </w:r>
        <w:r w:rsidDel="00BF2A70">
          <w:delText>.</w:delText>
        </w:r>
      </w:del>
      <w:r>
        <w:t xml:space="preserve"> For tree-growth, the highest values of resilience were obtained for the </w:t>
      </w:r>
      <w:ins w:id="712" w:author="Guillermo Gea Izquierdo" w:date="2019-08-19T15:04:00Z">
        <w:r w:rsidR="00BF2A70">
          <w:t xml:space="preserve">two </w:t>
        </w:r>
      </w:ins>
      <w:r>
        <w:t>most severe events, namely 1995 and 1999 (Table S3)</w:t>
      </w:r>
      <w:ins w:id="713" w:author="Guillermo Gea Izquierdo" w:date="2019-08-19T15:04:00Z">
        <w:r w:rsidR="00BF2A70">
          <w:t xml:space="preserve"> and</w:t>
        </w:r>
      </w:ins>
      <w:del w:id="714" w:author="Guillermo Gea Izquierdo" w:date="2019-08-19T15:04:00Z">
        <w:r w:rsidDel="00BF2A70">
          <w:delText>. In addition,</w:delText>
        </w:r>
      </w:del>
      <w:r>
        <w:t xml:space="preserve"> we observed a positive relation</w:t>
      </w:r>
      <w:ins w:id="715" w:author="Guillermo Gea Izquierdo" w:date="2019-08-19T15:04:00Z">
        <w:r w:rsidR="00BF2A70">
          <w:t>ship</w:t>
        </w:r>
      </w:ins>
      <w:r>
        <w:t xml:space="preserve"> between the tree-growth resilience and drought severity (Figures 6). This result seems to contradict our initial hypothesis in which we predicted low resilience values for this oak species in their rear-edge after extreme drought events. Yet, the high resilience values obtained for the 1995 drought in the most xeric site (SJ) could be related with drought-induced mortality (F.J. Navarro </w:t>
      </w:r>
      <w:r>
        <w:rPr>
          <w:i/>
        </w:rPr>
        <w:t>personal communications</w:t>
      </w:r>
      <w:r>
        <w:t xml:space="preserve">), which would show the influence of stand dynamics partly shadowing interpretation of </w:t>
      </w:r>
      <w:del w:id="716" w:author="Guillermo Gea Izquierdo" w:date="2019-08-19T15:04:00Z">
        <w:r w:rsidDel="00BF2A70">
          <w:delText xml:space="preserve">individual </w:delText>
        </w:r>
      </w:del>
      <w:ins w:id="717" w:author="Guillermo Gea Izquierdo" w:date="2019-08-19T15:04:00Z">
        <w:r w:rsidR="00BF2A70">
          <w:t xml:space="preserve">tree </w:t>
        </w:r>
      </w:ins>
      <w:r>
        <w:t>resilience estimated from individual growth series.</w:t>
      </w:r>
    </w:p>
    <w:p w14:paraId="51EF29FD" w14:textId="30A81C3A" w:rsidR="009F6A80" w:rsidRDefault="00675DAB">
      <w:pPr>
        <w:pStyle w:val="Textoindependiente"/>
      </w:pPr>
      <w:r>
        <w:t xml:space="preserve">Rear-edge populations live in environmental narrow margins, and small variations in environmental conditions can increase the vulnerability of </w:t>
      </w:r>
      <w:del w:id="718" w:author="Guillermo Gea Izquierdo" w:date="2019-08-19T15:05:00Z">
        <w:r w:rsidDel="00BF2A70">
          <w:delText>the</w:delText>
        </w:r>
      </w:del>
      <w:r>
        <w:t xml:space="preserve"> species (Hampe and Petit 2005). A high vulnerability to drought is often assumed for populations located at their rear-edge (Martínez-Vilalta 2018). However we obtained positive trends in greenness and tree-growth for the rear-edge of </w:t>
      </w:r>
      <w:r>
        <w:rPr>
          <w:i/>
        </w:rPr>
        <w:t>Q. pyrenaica</w:t>
      </w:r>
      <w:r>
        <w:t xml:space="preserve"> and high values of resilience to severe droughts. Our findings are in agreement with those studies that have shown that the assumed higher vulnerability of dry edges does not necessarily hold (Cavin and Jump 2017). Martínez-Vilalta (2018) pointed out the importance of </w:t>
      </w:r>
      <w:del w:id="719" w:author="Guillermo Gea Izquierdo" w:date="2019-08-19T15:05:00Z">
        <w:r w:rsidDel="003F693A">
          <w:delText xml:space="preserve">the </w:delText>
        </w:r>
      </w:del>
      <w:r>
        <w:t xml:space="preserve">local adaptation and plasticity, and also of </w:t>
      </w:r>
      <w:del w:id="720" w:author="Guillermo Gea Izquierdo" w:date="2019-08-19T15:05:00Z">
        <w:r w:rsidDel="003F693A">
          <w:delText xml:space="preserve">the </w:delText>
        </w:r>
      </w:del>
      <w:r>
        <w:t xml:space="preserve">local environmental factors on the vulnerability showed by rear-edge populations. </w:t>
      </w:r>
      <w:ins w:id="721" w:author="Guillermo Gea Izquierdo" w:date="2019-08-19T15:05:00Z">
        <w:r w:rsidR="003F693A">
          <w:t xml:space="preserve">Our results would highlight the ample small-scale variability at the ecological boundary and need to better </w:t>
        </w:r>
      </w:ins>
      <w:ins w:id="722" w:author="Guillermo Gea Izquierdo" w:date="2019-08-19T15:06:00Z">
        <w:r w:rsidR="003F693A">
          <w:t>confine</w:t>
        </w:r>
      </w:ins>
      <w:ins w:id="723" w:author="Guillermo Gea Izquierdo" w:date="2019-08-19T15:05:00Z">
        <w:r w:rsidR="003F693A">
          <w:t xml:space="preserve"> the rear-edge </w:t>
        </w:r>
      </w:ins>
      <w:ins w:id="724" w:author="Guillermo Gea Izquierdo" w:date="2019-08-19T15:06:00Z">
        <w:r w:rsidR="003F693A">
          <w:t xml:space="preserve">limit </w:t>
        </w:r>
      </w:ins>
      <w:ins w:id="725" w:author="Guillermo Gea Izquierdo" w:date="2019-08-19T15:05:00Z">
        <w:r w:rsidR="003F693A">
          <w:t xml:space="preserve">in our studied forest. </w:t>
        </w:r>
      </w:ins>
      <w:r>
        <w:t>The high values of resilience to drought reported here together with previously works showing high values of genetic resilience for those forests at Sierra Nevada (Valbuena-Carabaña and Gil 2013)</w:t>
      </w:r>
      <w:del w:id="726" w:author="Guillermo Gea Izquierdo" w:date="2019-08-19T15:06:00Z">
        <w:r w:rsidDel="003F693A">
          <w:delText>,</w:delText>
        </w:r>
      </w:del>
      <w:r>
        <w:t xml:space="preserve"> seem to be indicative of high local adaptation of this oak. In addition the local environmental conditions of the sites where this species inhabit</w:t>
      </w:r>
      <w:ins w:id="727" w:author="Guillermo Gea Izquierdo" w:date="2019-08-19T15:06:00Z">
        <w:r w:rsidR="003F693A">
          <w:t>s</w:t>
        </w:r>
      </w:ins>
      <w:r>
        <w:t xml:space="preserve"> at Sierra Nevada would explain the low vulnerability to drought showed by this oak</w:t>
      </w:r>
      <w:ins w:id="728" w:author="Guillermo Gea Izquierdo" w:date="2019-08-19T15:07:00Z">
        <w:r w:rsidR="003F693A">
          <w:t xml:space="preserve">. It needs to be mentioned that we only studied adult individuals established decades or centuries ago, meaning that </w:t>
        </w:r>
      </w:ins>
      <w:ins w:id="729" w:author="Guillermo Gea Izquierdo" w:date="2019-08-19T15:08:00Z">
        <w:r w:rsidR="003F693A">
          <w:t xml:space="preserve">it needs to be assessed if </w:t>
        </w:r>
      </w:ins>
      <w:ins w:id="730" w:author="Guillermo Gea Izquierdo" w:date="2019-08-19T15:07:00Z">
        <w:r w:rsidR="003F693A">
          <w:t>the species express</w:t>
        </w:r>
      </w:ins>
      <w:ins w:id="731" w:author="Guillermo Gea Izquierdo" w:date="2019-08-19T15:08:00Z">
        <w:r w:rsidR="003F693A">
          <w:t>es resilience or to the contrary</w:t>
        </w:r>
      </w:ins>
      <w:ins w:id="732" w:author="Guillermo Gea Izquierdo" w:date="2019-08-19T15:07:00Z">
        <w:r w:rsidR="003F693A">
          <w:t xml:space="preserve"> vulnerability if we analyzed </w:t>
        </w:r>
      </w:ins>
      <w:ins w:id="733" w:author="Guillermo Gea Izquierdo" w:date="2019-08-19T15:08:00Z">
        <w:r w:rsidR="003F693A">
          <w:t xml:space="preserve">seedling </w:t>
        </w:r>
      </w:ins>
      <w:ins w:id="734" w:author="Guillermo Gea Izquierdo" w:date="2019-08-19T15:07:00Z">
        <w:r w:rsidR="003F693A">
          <w:t>regeneration</w:t>
        </w:r>
      </w:ins>
      <w:ins w:id="735" w:author="Guillermo Gea Izquierdo" w:date="2019-08-19T15:08:00Z">
        <w:r w:rsidR="003F693A">
          <w:t>, likewise many other Mediterranean species at their xeric limit (</w:t>
        </w:r>
      </w:ins>
      <w:ins w:id="736" w:author="Guillermo Gea Izquierdo" w:date="2019-08-19T15:09:00Z">
        <w:r w:rsidR="003F693A">
          <w:t xml:space="preserve">2-3 </w:t>
        </w:r>
      </w:ins>
      <w:ins w:id="737" w:author="Guillermo Gea Izquierdo" w:date="2019-08-19T15:08:00Z">
        <w:r w:rsidR="003F693A">
          <w:t>CITAS)</w:t>
        </w:r>
      </w:ins>
      <w:r>
        <w:t xml:space="preserve">. A key consideration for rear-edge populations is the different ways in which marginality can be defined, </w:t>
      </w:r>
      <w:r>
        <w:rPr>
          <w:i/>
        </w:rPr>
        <w:t>i.e.</w:t>
      </w:r>
      <w:r>
        <w:t xml:space="preserve"> if it is defined according to geographic, climatic criteria, or </w:t>
      </w:r>
      <w:commentRangeStart w:id="738"/>
      <w:r>
        <w:t xml:space="preserve">according to other ecological factors (Martínez-Vilalta 2018). In this sense, the high values of resilience to the drought events that we have observed, could suggest that the populations of </w:t>
      </w:r>
      <w:r>
        <w:rPr>
          <w:i/>
        </w:rPr>
        <w:t>Q. pyrenaica</w:t>
      </w:r>
      <w:r>
        <w:t xml:space="preserve"> in Sierra Nevada are located in a geographical but not a climatic rear-edge. And the current niche is a result of land-use changes, which further complicates the definition of potential rear-edges. Similarly, high values of resilience showed by other Mediterranean species located in their rear-edge (</w:t>
      </w:r>
      <w:r>
        <w:rPr>
          <w:i/>
        </w:rPr>
        <w:t>e.g.</w:t>
      </w:r>
      <w:r>
        <w:t xml:space="preserve"> Pinus sylvestris, Herrero and Zamora 2014) seem to be related with stabilizing mechanisms promoting community resilience that can buffer the impacts of extreme events.</w:t>
      </w:r>
      <w:commentRangeEnd w:id="738"/>
      <w:r w:rsidR="00E06BAA">
        <w:rPr>
          <w:rStyle w:val="Refdecomentario"/>
        </w:rPr>
        <w:commentReference w:id="738"/>
      </w:r>
    </w:p>
    <w:p w14:paraId="5F2A9DF5" w14:textId="4BF7BCD4" w:rsidR="009F6A80" w:rsidRDefault="00F87984">
      <w:pPr>
        <w:pStyle w:val="Textoindependiente"/>
      </w:pPr>
      <w:ins w:id="739" w:author="Guillermo Gea Izquierdo" w:date="2019-08-19T15:24:00Z">
        <w:r>
          <w:rPr>
            <w:highlight w:val="yellow"/>
          </w:rPr>
          <w:t>Segundo subapartado muy largo comparado con el tercero: puedes intentar equilibrar la informaicón entre ambos, quizá añadiendo información de arriba (como el párrafo en Amarillo) más abajo???</w:t>
        </w:r>
      </w:ins>
      <w:commentRangeStart w:id="740"/>
      <w:commentRangeStart w:id="741"/>
      <w:del w:id="742" w:author="Guillermo Gea Izquierdo" w:date="2019-08-19T15:17:00Z">
        <w:r w:rsidR="00675DAB" w:rsidRPr="00B57D07" w:rsidDel="00F87984">
          <w:rPr>
            <w:highlight w:val="yellow"/>
          </w:rPr>
          <w:delText xml:space="preserve">Greenness and tree-growth of </w:delText>
        </w:r>
        <w:r w:rsidR="00675DAB" w:rsidRPr="00B57D07" w:rsidDel="00F87984">
          <w:rPr>
            <w:i/>
            <w:highlight w:val="yellow"/>
          </w:rPr>
          <w:delText>Q. pyrenaica</w:delText>
        </w:r>
        <w:r w:rsidR="00675DAB" w:rsidRPr="00B57D07" w:rsidDel="00F87984">
          <w:rPr>
            <w:highlight w:val="yellow"/>
          </w:rPr>
          <w:delText xml:space="preserve"> showed different sensitivity to severe droughts. During the last drought events EVI was reduced to 90.3 % (Table 1), whereas BAI was reduced to 70.8 % (Table S2), </w:delText>
        </w:r>
        <w:commentRangeEnd w:id="740"/>
        <w:r w:rsidDel="00F87984">
          <w:rPr>
            <w:rStyle w:val="Refdecomentario"/>
          </w:rPr>
          <w:commentReference w:id="740"/>
        </w:r>
        <w:r w:rsidR="00675DAB" w:rsidRPr="00B57D07" w:rsidDel="00F87984">
          <w:rPr>
            <w:highlight w:val="yellow"/>
          </w:rPr>
          <w:delText>suggesting a lower sensitivity to drought of greenness than of tree-growth, particularly for drier sites. These findings are in accordance with previously works showing that tree-growth is a more sensitive metric of forest resilience than net primary productivity (</w:delText>
        </w:r>
        <w:r w:rsidR="00675DAB" w:rsidRPr="00B57D07" w:rsidDel="00F87984">
          <w:rPr>
            <w:i/>
            <w:highlight w:val="yellow"/>
          </w:rPr>
          <w:delText>e.g.</w:delText>
        </w:r>
        <w:r w:rsidR="00675DAB" w:rsidRPr="00B57D07" w:rsidDel="00F87984">
          <w:rPr>
            <w:highlight w:val="yellow"/>
          </w:rPr>
          <w:delText xml:space="preserve"> Babst and others 2013; Coulthard and others 2017; Gazol and others 2018). Besides the different scales of both approaches, </w:delText>
        </w:r>
        <w:r w:rsidR="00675DAB" w:rsidRPr="00B57D07" w:rsidDel="00F87984">
          <w:rPr>
            <w:i/>
            <w:highlight w:val="yellow"/>
          </w:rPr>
          <w:delText>i.e.</w:delText>
        </w:r>
        <w:r w:rsidR="00675DAB" w:rsidRPr="00B57D07" w:rsidDel="00F87984">
          <w:rPr>
            <w:highlight w:val="yellow"/>
          </w:rPr>
          <w:delText xml:space="preserve"> tree-based </w:delText>
        </w:r>
        <w:r w:rsidR="00675DAB" w:rsidRPr="00B57D07" w:rsidDel="00F87984">
          <w:rPr>
            <w:i/>
            <w:highlight w:val="yellow"/>
          </w:rPr>
          <w:delText>versus</w:delText>
        </w:r>
        <w:r w:rsidR="00675DAB" w:rsidRPr="00B57D07" w:rsidDel="00F87984">
          <w:rPr>
            <w:highlight w:val="yellow"/>
          </w:rPr>
          <w:delText xml:space="preserve"> pixel-based (</w:delText>
        </w:r>
        <w:r w:rsidR="00675DAB" w:rsidRPr="00B57D07" w:rsidDel="00F87984">
          <w:rPr>
            <w:i/>
            <w:highlight w:val="yellow"/>
          </w:rPr>
          <w:delText>i.e.</w:delText>
        </w:r>
        <w:r w:rsidR="00675DAB" w:rsidRPr="00B57D07" w:rsidDel="00F87984">
          <w:rPr>
            <w:highlight w:val="yellow"/>
          </w:rPr>
          <w:delText xml:space="preserve"> ecosystem or stand based); the growth reduction seems to be more mediated by sink that by source limitations (Körner 2013). The response of greenness to drought not only reflects the response of trees but from all vegetation within the pixel (Dionisio and others 2012). In this sense, recent results indicate that remote sensing models underestimate the impact of drought on primary production (Stocker and others 2019), as soil moisture is not taken into account by this satellite estimates. This is particularly important for </w:delText>
        </w:r>
        <w:r w:rsidR="00675DAB" w:rsidRPr="00B57D07" w:rsidDel="00F87984">
          <w:rPr>
            <w:i/>
            <w:highlight w:val="yellow"/>
          </w:rPr>
          <w:delText>Q. pyrenaica</w:delText>
        </w:r>
        <w:r w:rsidR="00675DAB" w:rsidRPr="00B57D07" w:rsidDel="00F87984">
          <w:rPr>
            <w:highlight w:val="yellow"/>
          </w:rPr>
          <w:delText xml:space="preserve"> forests, as soil moisture is a key growth-related factor for this species (Gea-Izquierdo and Cañellas 2014). On the other hand, tree-ring records allow to complement remote sensing data in a longer time scale, by reflecting climate or disturbance induced tree-growth anomalies over decades to centuries (Babst and others 2017) and provide an accurate measure of growth responses to droughts (Bhuyan and others 2017; Gazol and others 2018).</w:delText>
        </w:r>
      </w:del>
      <w:del w:id="743" w:author="Guillermo Gea Izquierdo" w:date="2019-08-19T15:15:00Z">
        <w:r w:rsidR="00675DAB" w:rsidRPr="00B57D07" w:rsidDel="00F87984">
          <w:rPr>
            <w:highlight w:val="yellow"/>
          </w:rPr>
          <w:delText xml:space="preserve"> A combined analysis</w:delText>
        </w:r>
      </w:del>
      <w:del w:id="744" w:author="Guillermo Gea Izquierdo" w:date="2019-08-19T15:12:00Z">
        <w:r w:rsidR="00675DAB" w:rsidRPr="00B57D07" w:rsidDel="00A46E77">
          <w:rPr>
            <w:highlight w:val="yellow"/>
          </w:rPr>
          <w:delText>, such the approach used</w:delText>
        </w:r>
      </w:del>
      <w:del w:id="745" w:author="Guillermo Gea Izquierdo" w:date="2019-08-19T15:15:00Z">
        <w:r w:rsidR="00675DAB" w:rsidRPr="00B57D07" w:rsidDel="00F87984">
          <w:rPr>
            <w:highlight w:val="yellow"/>
          </w:rPr>
          <w:delText xml:space="preserve"> in our study, may allow climate</w:delText>
        </w:r>
      </w:del>
      <w:del w:id="746" w:author="Guillermo Gea Izquierdo" w:date="2019-08-19T15:13:00Z">
        <w:r w:rsidR="00675DAB" w:rsidRPr="00B57D07" w:rsidDel="00A46E77">
          <w:rPr>
            <w:highlight w:val="yellow"/>
          </w:rPr>
          <w:delText xml:space="preserve">-induced variability in forest growth to be disentangled </w:delText>
        </w:r>
      </w:del>
      <w:del w:id="747" w:author="Guillermo Gea Izquierdo" w:date="2019-08-19T15:15:00Z">
        <w:r w:rsidR="00675DAB" w:rsidRPr="00B57D07" w:rsidDel="00F87984">
          <w:rPr>
            <w:highlight w:val="yellow"/>
          </w:rPr>
          <w:delText>from that driven by community-level ecological processes (Babst and others 2017),</w:delText>
        </w:r>
      </w:del>
      <w:del w:id="748" w:author="Guillermo Gea Izquierdo" w:date="2019-08-19T15:17:00Z">
        <w:r w:rsidR="00675DAB" w:rsidRPr="00B57D07" w:rsidDel="00F87984">
          <w:rPr>
            <w:highlight w:val="yellow"/>
          </w:rPr>
          <w:delText xml:space="preserve"> </w:delText>
        </w:r>
      </w:del>
      <w:del w:id="749" w:author="Guillermo Gea Izquierdo" w:date="2019-08-19T15:15:00Z">
        <w:r w:rsidR="00675DAB" w:rsidRPr="00B57D07" w:rsidDel="00F87984">
          <w:rPr>
            <w:highlight w:val="yellow"/>
          </w:rPr>
          <w:delText>since spatio temporal patterns of tree-ring measurement and earth observations (</w:delText>
        </w:r>
        <w:r w:rsidR="00675DAB" w:rsidRPr="00B57D07" w:rsidDel="00F87984">
          <w:rPr>
            <w:i/>
            <w:highlight w:val="yellow"/>
          </w:rPr>
          <w:delText>i.e.</w:delText>
        </w:r>
        <w:r w:rsidR="00675DAB" w:rsidRPr="00B57D07" w:rsidDel="00F87984">
          <w:rPr>
            <w:highlight w:val="yellow"/>
          </w:rPr>
          <w:delText xml:space="preserve"> EVI) reflects processes at different spatio-temporal scales (Gea-Izquierdo and others 2015; Babst and others </w:delText>
        </w:r>
        <w:commentRangeStart w:id="750"/>
        <w:r w:rsidR="00675DAB" w:rsidRPr="00B57D07" w:rsidDel="00F87984">
          <w:rPr>
            <w:highlight w:val="yellow"/>
          </w:rPr>
          <w:delText>2018</w:delText>
        </w:r>
        <w:commentRangeEnd w:id="750"/>
        <w:r w:rsidR="00A46E77" w:rsidDel="00F87984">
          <w:rPr>
            <w:rStyle w:val="Refdecomentario"/>
          </w:rPr>
          <w:commentReference w:id="750"/>
        </w:r>
        <w:r w:rsidR="00675DAB" w:rsidRPr="00B57D07" w:rsidDel="00F87984">
          <w:rPr>
            <w:highlight w:val="yellow"/>
          </w:rPr>
          <w:delText>).</w:delText>
        </w:r>
        <w:commentRangeEnd w:id="741"/>
        <w:r w:rsidR="00B57D07" w:rsidDel="00F87984">
          <w:rPr>
            <w:rStyle w:val="Refdecomentario"/>
          </w:rPr>
          <w:commentReference w:id="741"/>
        </w:r>
      </w:del>
    </w:p>
    <w:p w14:paraId="00FAB20D" w14:textId="23B55E9D" w:rsidR="009F6A80" w:rsidRDefault="00675DAB">
      <w:pPr>
        <w:pStyle w:val="Ttulo2"/>
      </w:pPr>
      <w:bookmarkStart w:id="751" w:name="small-scale-environmental-variability-sh"/>
      <w:r>
        <w:t xml:space="preserve">Small-scale environmental variability shapes </w:t>
      </w:r>
      <w:del w:id="752" w:author="Guillermo Gea Izquierdo" w:date="2019-08-19T15:20:00Z">
        <w:r w:rsidDel="00F87984">
          <w:delText xml:space="preserve">the </w:delText>
        </w:r>
      </w:del>
      <w:r>
        <w:t>sensitivity to climate of trees within the rear-edge</w:t>
      </w:r>
      <w:bookmarkEnd w:id="751"/>
    </w:p>
    <w:p w14:paraId="492ECE8D" w14:textId="0FE17F87" w:rsidR="00456AA4" w:rsidRDefault="00456AA4" w:rsidP="00456AA4">
      <w:pPr>
        <w:rPr>
          <w:ins w:id="753" w:author="Guillermo Gea Izquierdo" w:date="2019-08-19T15:29:00Z"/>
        </w:rPr>
      </w:pPr>
      <w:ins w:id="754" w:author="Guillermo Gea Izquierdo" w:date="2019-08-19T15:29:00Z">
        <w:r>
          <w:rPr>
            <w:highlight w:val="yellow"/>
          </w:rPr>
          <w:t>S</w:t>
        </w:r>
        <w:r w:rsidRPr="00B57D07">
          <w:rPr>
            <w:highlight w:val="yellow"/>
          </w:rPr>
          <w:t>ince spatio temporal patterns of tree-ring measurement and earth observations (</w:t>
        </w:r>
        <w:r w:rsidRPr="00B57D07">
          <w:rPr>
            <w:i/>
            <w:highlight w:val="yellow"/>
          </w:rPr>
          <w:t>i.e.</w:t>
        </w:r>
        <w:r w:rsidRPr="00B57D07">
          <w:rPr>
            <w:highlight w:val="yellow"/>
          </w:rPr>
          <w:t xml:space="preserve"> EVI) reflects processes at different spatio-temporal scales (Gea-Izquierdo and others 2015; Babst and others </w:t>
        </w:r>
        <w:commentRangeStart w:id="755"/>
        <w:r w:rsidRPr="00B57D07">
          <w:rPr>
            <w:highlight w:val="yellow"/>
          </w:rPr>
          <w:t>2018</w:t>
        </w:r>
        <w:commentRangeEnd w:id="755"/>
        <w:r>
          <w:rPr>
            <w:rStyle w:val="Refdecomentario"/>
          </w:rPr>
          <w:commentReference w:id="755"/>
        </w:r>
        <w:r w:rsidRPr="00B57D07">
          <w:rPr>
            <w:highlight w:val="yellow"/>
          </w:rPr>
          <w:t>)</w:t>
        </w:r>
        <w:r>
          <w:rPr>
            <w:highlight w:val="yellow"/>
          </w:rPr>
          <w:t xml:space="preserve"> a</w:t>
        </w:r>
        <w:r w:rsidRPr="00B57D07">
          <w:rPr>
            <w:highlight w:val="yellow"/>
          </w:rPr>
          <w:t xml:space="preserve"> combined analysis</w:t>
        </w:r>
        <w:r>
          <w:rPr>
            <w:highlight w:val="yellow"/>
          </w:rPr>
          <w:t xml:space="preserve"> as</w:t>
        </w:r>
        <w:r w:rsidRPr="00B57D07">
          <w:rPr>
            <w:highlight w:val="yellow"/>
          </w:rPr>
          <w:t xml:space="preserve"> in our study allow</w:t>
        </w:r>
        <w:r>
          <w:rPr>
            <w:highlight w:val="yellow"/>
          </w:rPr>
          <w:t>s</w:t>
        </w:r>
        <w:r w:rsidRPr="00B57D07">
          <w:rPr>
            <w:highlight w:val="yellow"/>
          </w:rPr>
          <w:t xml:space="preserve"> </w:t>
        </w:r>
        <w:r>
          <w:rPr>
            <w:highlight w:val="yellow"/>
          </w:rPr>
          <w:t xml:space="preserve">to better disentangle the </w:t>
        </w:r>
      </w:ins>
      <w:ins w:id="756" w:author="Guillermo Gea Izquierdo" w:date="2019-08-19T15:31:00Z">
        <w:r>
          <w:rPr>
            <w:highlight w:val="yellow"/>
          </w:rPr>
          <w:t>small and large-scale variability</w:t>
        </w:r>
      </w:ins>
      <w:ins w:id="757" w:author="Guillermo Gea Izquierdo" w:date="2019-08-19T15:29:00Z">
        <w:r>
          <w:rPr>
            <w:highlight w:val="yellow"/>
          </w:rPr>
          <w:t xml:space="preserve"> in growth induced by </w:t>
        </w:r>
        <w:r w:rsidRPr="00B57D07">
          <w:rPr>
            <w:highlight w:val="yellow"/>
          </w:rPr>
          <w:t>climate</w:t>
        </w:r>
        <w:r>
          <w:rPr>
            <w:highlight w:val="yellow"/>
          </w:rPr>
          <w:t xml:space="preserve"> </w:t>
        </w:r>
        <w:r w:rsidRPr="00B57D07">
          <w:rPr>
            <w:highlight w:val="yellow"/>
          </w:rPr>
          <w:t xml:space="preserve">from </w:t>
        </w:r>
      </w:ins>
      <w:ins w:id="758" w:author="Guillermo Gea Izquierdo" w:date="2019-08-19T15:32:00Z">
        <w:r>
          <w:rPr>
            <w:highlight w:val="yellow"/>
          </w:rPr>
          <w:t>that</w:t>
        </w:r>
      </w:ins>
      <w:ins w:id="759" w:author="Guillermo Gea Izquierdo" w:date="2019-08-19T15:29:00Z">
        <w:r w:rsidRPr="00B57D07">
          <w:rPr>
            <w:highlight w:val="yellow"/>
          </w:rPr>
          <w:t xml:space="preserve"> driven by community-level ecological pr</w:t>
        </w:r>
        <w:r>
          <w:rPr>
            <w:highlight w:val="yellow"/>
          </w:rPr>
          <w:t xml:space="preserve">ocesses (Babst and others 2017). </w:t>
        </w:r>
        <w:r w:rsidRPr="00B57D07">
          <w:rPr>
            <w:highlight w:val="yellow"/>
          </w:rPr>
          <w:t xml:space="preserve">Greenness </w:t>
        </w:r>
      </w:ins>
      <w:ins w:id="760" w:author="Guillermo Gea Izquierdo" w:date="2019-08-19T15:30:00Z">
        <w:r>
          <w:rPr>
            <w:highlight w:val="yellow"/>
          </w:rPr>
          <w:t>exhibited</w:t>
        </w:r>
      </w:ins>
      <w:ins w:id="761" w:author="Guillermo Gea Izquierdo" w:date="2019-08-19T15:29:00Z">
        <w:r w:rsidRPr="00B57D07">
          <w:rPr>
            <w:highlight w:val="yellow"/>
          </w:rPr>
          <w:t xml:space="preserve"> a lower sensitivity to drought than tree-growth, particularly for drier sites. These findings are in accordance with previously works showing that tree-growth is a more sensitive metric of forest resilience than net primary productivity (</w:t>
        </w:r>
        <w:r w:rsidRPr="00B57D07">
          <w:rPr>
            <w:i/>
            <w:highlight w:val="yellow"/>
          </w:rPr>
          <w:t>e.g.</w:t>
        </w:r>
        <w:r w:rsidRPr="00B57D07">
          <w:rPr>
            <w:highlight w:val="yellow"/>
          </w:rPr>
          <w:t xml:space="preserve"> Babst and others 2013; Coulthard and others </w:t>
        </w:r>
        <w:r>
          <w:rPr>
            <w:highlight w:val="yellow"/>
          </w:rPr>
          <w:t xml:space="preserve">2017; Gazol and others 2018) and would suggest that </w:t>
        </w:r>
        <w:r w:rsidRPr="00B57D07">
          <w:rPr>
            <w:highlight w:val="yellow"/>
          </w:rPr>
          <w:t xml:space="preserve">the growth reduction </w:t>
        </w:r>
      </w:ins>
      <w:ins w:id="762" w:author="Guillermo Gea Izquierdo" w:date="2019-08-19T15:33:00Z">
        <w:r>
          <w:rPr>
            <w:highlight w:val="yellow"/>
          </w:rPr>
          <w:t>could</w:t>
        </w:r>
      </w:ins>
      <w:ins w:id="763" w:author="Guillermo Gea Izquierdo" w:date="2019-08-19T15:29:00Z">
        <w:r w:rsidRPr="00B57D07">
          <w:rPr>
            <w:highlight w:val="yellow"/>
          </w:rPr>
          <w:t xml:space="preserve"> more mediated by sink that by source limitations (Körner 2013</w:t>
        </w:r>
      </w:ins>
      <w:ins w:id="764" w:author="Guillermo Gea Izquierdo" w:date="2019-08-19T15:33:00Z">
        <w:r>
          <w:rPr>
            <w:highlight w:val="yellow"/>
          </w:rPr>
          <w:t>; Fatichi et al. 2014</w:t>
        </w:r>
      </w:ins>
      <w:ins w:id="765" w:author="Guillermo Gea Izquierdo" w:date="2019-08-19T15:29:00Z">
        <w:r w:rsidRPr="00B57D07">
          <w:rPr>
            <w:highlight w:val="yellow"/>
          </w:rPr>
          <w:t xml:space="preserve">). </w:t>
        </w:r>
        <w:commentRangeStart w:id="766"/>
        <w:r w:rsidRPr="00B57D07">
          <w:rPr>
            <w:highlight w:val="yellow"/>
          </w:rPr>
          <w:t>The response of greenness to drought not only reflects the response of trees but from all vegetation within the pixel (Dionisio and others 2012). In this sense, recent results indicate that remote sensing models</w:t>
        </w:r>
      </w:ins>
      <w:ins w:id="767" w:author="Guillermo Gea Izquierdo" w:date="2019-08-19T15:34:00Z">
        <w:r>
          <w:rPr>
            <w:highlight w:val="yellow"/>
          </w:rPr>
          <w:t xml:space="preserve"> can</w:t>
        </w:r>
      </w:ins>
      <w:ins w:id="768" w:author="Guillermo Gea Izquierdo" w:date="2019-08-19T15:29:00Z">
        <w:r w:rsidRPr="00B57D07">
          <w:rPr>
            <w:highlight w:val="yellow"/>
          </w:rPr>
          <w:t xml:space="preserve"> underestimate the impact of drought on primary produ</w:t>
        </w:r>
        <w:r>
          <w:rPr>
            <w:highlight w:val="yellow"/>
          </w:rPr>
          <w:t>ction (Stocker and others 2019)</w:t>
        </w:r>
        <w:r w:rsidRPr="00B57D07">
          <w:rPr>
            <w:highlight w:val="yellow"/>
          </w:rPr>
          <w:t xml:space="preserve">. This is particularly important for </w:t>
        </w:r>
        <w:r w:rsidRPr="00B57D07">
          <w:rPr>
            <w:i/>
            <w:highlight w:val="yellow"/>
          </w:rPr>
          <w:t>Q. pyrenaica</w:t>
        </w:r>
        <w:r w:rsidRPr="00B57D07">
          <w:rPr>
            <w:highlight w:val="yellow"/>
          </w:rPr>
          <w:t xml:space="preserve"> forests, as soil moisture is a key growth-related factor for this species (Gea-Izquierdo and Cañellas 2014). </w:t>
        </w:r>
      </w:ins>
      <w:commentRangeEnd w:id="766"/>
      <w:ins w:id="769" w:author="Guillermo Gea Izquierdo" w:date="2019-08-19T15:34:00Z">
        <w:r>
          <w:rPr>
            <w:rStyle w:val="Refdecomentario"/>
          </w:rPr>
          <w:commentReference w:id="766"/>
        </w:r>
      </w:ins>
      <w:ins w:id="770" w:author="Guillermo Gea Izquierdo" w:date="2019-08-19T15:29:00Z">
        <w:r w:rsidRPr="00B57D07">
          <w:rPr>
            <w:highlight w:val="yellow"/>
          </w:rPr>
          <w:t xml:space="preserve">On the other hand, tree-ring records allow to complement remote sensing data in a longer time scale, by reflecting climate or disturbance induced tree-growth anomalies over decades to centuries (Babst and others 2017) and provide an accurate measure of growth responses to droughts (Bhuyan and others 2017; Gazol and others 2018). </w:t>
        </w:r>
      </w:ins>
    </w:p>
    <w:p w14:paraId="2C8D3B5F" w14:textId="29DB0678" w:rsidR="009F6A80" w:rsidRDefault="00675DAB">
      <w:r>
        <w:t xml:space="preserve">Greenness and tree-growth were more affected by drought events in drier northern populations than in more humid southern oak populations, </w:t>
      </w:r>
      <w:r>
        <w:rPr>
          <w:i/>
        </w:rPr>
        <w:t>e.g.</w:t>
      </w:r>
      <w:r>
        <w:t xml:space="preserve"> the northern site showed higher browning intensity than the southern sites during the 2005 drought event</w:t>
      </w:r>
      <w:del w:id="771" w:author="Guillermo Gea Izquierdo" w:date="2019-08-19T15:22:00Z">
        <w:r w:rsidDel="00F87984">
          <w:delText>. In addition,</w:delText>
        </w:r>
      </w:del>
      <w:ins w:id="772" w:author="Guillermo Gea Izquierdo" w:date="2019-08-19T15:22:00Z">
        <w:r w:rsidR="00F87984">
          <w:t xml:space="preserve"> and</w:t>
        </w:r>
      </w:ins>
      <w:r>
        <w:t xml:space="preserve"> the stronger correlations of tree-growth with SPEI (Hydrological and summer) in the northern site</w:t>
      </w:r>
      <w:del w:id="773" w:author="Guillermo Gea Izquierdo" w:date="2019-08-19T15:22:00Z">
        <w:r w:rsidDel="00F87984">
          <w:delText>,</w:delText>
        </w:r>
      </w:del>
      <w:r>
        <w:t xml:space="preserve"> can be interpreted as higher sensitivity to drought in drier sites (Gea-Izquierdo and Cañellas 2014). Similar to many other forest species under Mediterranean climates, moisture availability is generally the most limiting factor driving radial growth of </w:t>
      </w:r>
      <w:r>
        <w:rPr>
          <w:i/>
        </w:rPr>
        <w:t>Q. pyrenaica</w:t>
      </w:r>
      <w:r>
        <w:t xml:space="preserve"> along their distribution range in the Iberian Peninsula (Gea-Izquierdo and Cañellas 2014). Thus, our results are consistent with previous studies highlighting the influence of precipitation on tree-ring growth in different oak species (</w:t>
      </w:r>
      <w:r>
        <w:rPr>
          <w:i/>
        </w:rPr>
        <w:t>e.g.</w:t>
      </w:r>
      <w:r>
        <w:t xml:space="preserve"> Gea-Izquierdo </w:t>
      </w:r>
      <w:del w:id="774" w:author="Guillermo Gea Izquierdo" w:date="2019-08-19T15:22:00Z">
        <w:r w:rsidDel="00F87984">
          <w:delText>and Cañellas</w:delText>
        </w:r>
      </w:del>
      <w:ins w:id="775" w:author="Guillermo Gea Izquierdo" w:date="2019-08-19T15:22:00Z">
        <w:r w:rsidR="00F87984">
          <w:t xml:space="preserve">et al. </w:t>
        </w:r>
      </w:ins>
      <w:del w:id="776" w:author="Guillermo Gea Izquierdo" w:date="2019-08-19T15:22:00Z">
        <w:r w:rsidDel="00F87984">
          <w:delText xml:space="preserve"> </w:delText>
        </w:r>
      </w:del>
      <w:r>
        <w:t>201</w:t>
      </w:r>
      <w:del w:id="777" w:author="Guillermo Gea Izquierdo" w:date="2019-08-19T15:22:00Z">
        <w:r w:rsidDel="00F87984">
          <w:delText>4</w:delText>
        </w:r>
      </w:del>
      <w:ins w:id="778" w:author="Guillermo Gea Izquierdo" w:date="2019-08-19T15:22:00Z">
        <w:r w:rsidR="00F87984">
          <w:t>1</w:t>
        </w:r>
      </w:ins>
      <w:commentRangeStart w:id="779"/>
      <w:r>
        <w:t>; González-González and others 2014; García-González and Souto-Herrero 2017).</w:t>
      </w:r>
      <w:commentRangeEnd w:id="779"/>
      <w:r w:rsidR="00F87984">
        <w:rPr>
          <w:rStyle w:val="Refdecomentario"/>
        </w:rPr>
        <w:commentReference w:id="779"/>
      </w:r>
    </w:p>
    <w:p w14:paraId="04E71A33" w14:textId="6A67B8D6" w:rsidR="0022164B" w:rsidRDefault="00675DAB" w:rsidP="0022164B">
      <w:pPr>
        <w:pStyle w:val="Textoindependiente"/>
        <w:rPr>
          <w:ins w:id="780" w:author="Guillermo Gea Izquierdo" w:date="2019-08-19T14:35:00Z"/>
        </w:rPr>
      </w:pPr>
      <w:del w:id="781" w:author="Guillermo Gea Izquierdo" w:date="2019-08-19T15:25:00Z">
        <w:r w:rsidDel="00F87984">
          <w:delText>It has been described an effect of</w:delText>
        </w:r>
      </w:del>
      <w:ins w:id="782" w:author="Guillermo Gea Izquierdo" w:date="2019-08-19T15:25:00Z">
        <w:r w:rsidR="00F87984">
          <w:t>High</w:t>
        </w:r>
        <w:r w:rsidR="00456AA4">
          <w:t>er</w:t>
        </w:r>
      </w:ins>
      <w:r>
        <w:t xml:space="preserve"> elevation</w:t>
      </w:r>
      <w:ins w:id="783" w:author="Guillermo Gea Izquierdo" w:date="2019-08-19T15:25:00Z">
        <w:r w:rsidR="00F87984">
          <w:t xml:space="preserve">s </w:t>
        </w:r>
        <w:r w:rsidR="00456AA4">
          <w:t xml:space="preserve">within warm and dry ecosystems </w:t>
        </w:r>
        <w:r w:rsidR="00F87984">
          <w:t>can help specie</w:t>
        </w:r>
        <w:r w:rsidR="00456AA4">
          <w:t>s</w:t>
        </w:r>
        <w:r w:rsidR="00F87984">
          <w:t xml:space="preserve"> alleviate climatic stress and</w:t>
        </w:r>
      </w:ins>
      <w:r>
        <w:t xml:space="preserve"> </w:t>
      </w:r>
      <w:del w:id="784" w:author="Guillermo Gea Izquierdo" w:date="2019-08-19T15:25:00Z">
        <w:r w:rsidDel="00456AA4">
          <w:delText xml:space="preserve">on </w:delText>
        </w:r>
      </w:del>
      <w:ins w:id="785" w:author="Guillermo Gea Izquierdo" w:date="2019-08-19T15:25:00Z">
        <w:r w:rsidR="00456AA4">
          <w:t xml:space="preserve">increase </w:t>
        </w:r>
      </w:ins>
      <w:del w:id="786" w:author="Guillermo Gea Izquierdo" w:date="2019-08-19T15:25:00Z">
        <w:r w:rsidDel="00456AA4">
          <w:delText xml:space="preserve">the </w:delText>
        </w:r>
      </w:del>
      <w:r>
        <w:t xml:space="preserve">resistance to drought </w:t>
      </w:r>
      <w:ins w:id="787" w:author="Guillermo Gea Izquierdo" w:date="2019-08-19T15:26:00Z">
        <w:r w:rsidR="00456AA4">
          <w:t xml:space="preserve"> and stands of </w:t>
        </w:r>
      </w:ins>
      <w:del w:id="788" w:author="Guillermo Gea Izquierdo" w:date="2019-08-19T15:26:00Z">
        <w:r w:rsidDel="00456AA4">
          <w:delText xml:space="preserve">of </w:delText>
        </w:r>
      </w:del>
      <w:r>
        <w:t>several tree-species</w:t>
      </w:r>
      <w:del w:id="789" w:author="Guillermo Gea Izquierdo" w:date="2019-08-19T15:26:00Z">
        <w:r w:rsidDel="00456AA4">
          <w:delText>, where stands</w:delText>
        </w:r>
      </w:del>
      <w:r>
        <w:t xml:space="preserve"> located at higher elevations were less drought sensitive</w:t>
      </w:r>
      <w:del w:id="790" w:author="Guillermo Gea Izquierdo" w:date="2019-08-19T15:26:00Z">
        <w:r w:rsidDel="00456AA4">
          <w:delText xml:space="preserve">, </w:delText>
        </w:r>
      </w:del>
      <w:ins w:id="791" w:author="Guillermo Gea Izquierdo" w:date="2019-08-19T15:26:00Z">
        <w:r w:rsidR="00456AA4">
          <w:t>. T</w:t>
        </w:r>
      </w:ins>
      <w:del w:id="792" w:author="Guillermo Gea Izquierdo" w:date="2019-08-19T15:26:00Z">
        <w:r w:rsidDel="00456AA4">
          <w:delText>t</w:delText>
        </w:r>
      </w:del>
      <w:r>
        <w:t xml:space="preserve">hus high-elevations </w:t>
      </w:r>
      <w:del w:id="793" w:author="Guillermo Gea Izquierdo" w:date="2019-08-19T15:26:00Z">
        <w:r w:rsidDel="00456AA4">
          <w:delText>can be used</w:delText>
        </w:r>
      </w:del>
      <w:ins w:id="794" w:author="Guillermo Gea Izquierdo" w:date="2019-08-19T15:26:00Z">
        <w:r w:rsidR="00456AA4">
          <w:t>are generally considered</w:t>
        </w:r>
      </w:ins>
      <w:r>
        <w:t xml:space="preserve"> as </w:t>
      </w:r>
      <w:ins w:id="795" w:author="Guillermo Gea Izquierdo" w:date="2019-08-19T15:26:00Z">
        <w:r w:rsidR="00456AA4">
          <w:t xml:space="preserve">potential </w:t>
        </w:r>
      </w:ins>
      <w:r>
        <w:t>local refuge for species in response to climate change (Bhuyan and others 2017). It is well known that tree growth and tree responses to drought are site-dependent (</w:t>
      </w:r>
      <w:r>
        <w:rPr>
          <w:i/>
        </w:rPr>
        <w:t>e.g.</w:t>
      </w:r>
      <w:r>
        <w:t xml:space="preserve"> soil features, tree competence, etc.) (Babst and others 2013), particularly for rear-edge populations (Cavin and Jump 2017; Dorado-Liñán and others 2017b). </w:t>
      </w:r>
      <w:commentRangeStart w:id="796"/>
      <w:r>
        <w:t xml:space="preserve">Remarkably, the trees at CA-High, which are located around 1900 m. </w:t>
      </w:r>
      <w:r>
        <w:rPr>
          <w:i/>
        </w:rPr>
        <w:t>a.s.l.</w:t>
      </w:r>
      <w:r>
        <w:t xml:space="preserve"> and represent today the upper altitudinal limit (treeline) for the species in this southernmost location, showed higher BAI than those located at lower-elevations (CA-Low and SJ) (Figure 4). This </w:t>
      </w:r>
      <w:commentRangeEnd w:id="796"/>
      <w:r w:rsidR="00456AA4">
        <w:rPr>
          <w:rStyle w:val="Refdecomentario"/>
        </w:rPr>
        <w:commentReference w:id="796"/>
      </w:r>
      <w:r>
        <w:t xml:space="preserve">shows the high variability in the response to climate exhibited in a small gradient and is especially interesting for </w:t>
      </w:r>
      <w:del w:id="797" w:author="Guillermo Gea Izquierdo" w:date="2019-08-19T15:27:00Z">
        <w:r w:rsidDel="00456AA4">
          <w:delText xml:space="preserve">the </w:delText>
        </w:r>
      </w:del>
      <w:r>
        <w:t xml:space="preserve">southern sites, which are very close to each other, and overall both </w:t>
      </w:r>
      <w:ins w:id="798" w:author="Guillermo Gea Izquierdo" w:date="2019-08-19T15:27:00Z">
        <w:r w:rsidR="00456AA4">
          <w:t xml:space="preserve">are considered so far to </w:t>
        </w:r>
      </w:ins>
      <w:r>
        <w:t>constitute the rear-edge for the species. The higher values of tree growth in taller trees that we observed in CA-High site strongly suggest</w:t>
      </w:r>
      <w:ins w:id="799" w:author="Guillermo Gea Izquierdo" w:date="2019-08-19T15:28:00Z">
        <w:r w:rsidR="00456AA4">
          <w:t>s</w:t>
        </w:r>
      </w:ins>
      <w:r>
        <w:t xml:space="preserve"> </w:t>
      </w:r>
      <w:del w:id="800" w:author="Guillermo Gea Izquierdo" w:date="2019-08-19T15:28:00Z">
        <w:r w:rsidDel="00456AA4">
          <w:delText xml:space="preserve">a </w:delText>
        </w:r>
      </w:del>
      <w:r>
        <w:t xml:space="preserve">lower water stress at high-elevation sites (as shown by soil analyses along an elevational gradient in this location Cobo-Díaz and others 2017). Furthermore, as mentioned, the recent growth increase only at the most humid locations a likely concomitant positive effect of a warming climate (Gea-Izquierdo and Cañellas 2014). Finally and in a context of global change, in addition to </w:t>
      </w:r>
      <w:del w:id="801" w:author="Guillermo Gea Izquierdo" w:date="2019-08-19T15:27:00Z">
        <w:r w:rsidDel="00456AA4">
          <w:delText xml:space="preserve">the </w:delText>
        </w:r>
      </w:del>
      <w:r>
        <w:t>withstanding lower water stress, it is likely that the less accessible sites at higher elevations would suffer a lower anthropic impact and the abandonment of traditional uses was earlier, due to their farthest location from human settlements and therefore less access to forest resources (Table S4).</w:t>
      </w:r>
      <w:ins w:id="802" w:author="Guillermo Gea Izquierdo" w:date="2019-08-19T14:38:00Z">
        <w:r w:rsidR="00D36678">
          <w:t xml:space="preserve"> Overall, o</w:t>
        </w:r>
      </w:ins>
      <w:ins w:id="803" w:author="Guillermo Gea Izquierdo" w:date="2019-08-19T14:35:00Z">
        <w:r w:rsidR="0022164B">
          <w:t xml:space="preserve">ur results show how management history conditions tree-growth and resilience to climate </w:t>
        </w:r>
      </w:ins>
      <w:ins w:id="804" w:author="Guillermo Gea Izquierdo" w:date="2019-08-19T14:38:00Z">
        <w:r w:rsidR="00D36678">
          <w:t xml:space="preserve">change </w:t>
        </w:r>
      </w:ins>
      <w:ins w:id="805" w:author="Guillermo Gea Izquierdo" w:date="2019-08-19T14:35:00Z">
        <w:r w:rsidR="0022164B">
          <w:t xml:space="preserve">of tree species, highlighting the importance of land-use legacies in Mediterranean forests (Navarro-González and others 2013; Doblas-Miranda and others 2017) which, hence, will </w:t>
        </w:r>
      </w:ins>
      <w:ins w:id="806" w:author="Guillermo Gea Izquierdo" w:date="2019-08-19T14:39:00Z">
        <w:r w:rsidR="00D36678">
          <w:t xml:space="preserve">also </w:t>
        </w:r>
      </w:ins>
      <w:ins w:id="807" w:author="Guillermo Gea Izquierdo" w:date="2019-08-19T14:35:00Z">
        <w:r w:rsidR="0022164B">
          <w:t xml:space="preserve">strongly determine the current geographical distribution of marginal stands, regardless of the potential </w:t>
        </w:r>
      </w:ins>
      <w:ins w:id="808" w:author="Guillermo Gea Izquierdo" w:date="2019-08-19T14:39:00Z">
        <w:r w:rsidR="00D36678">
          <w:t xml:space="preserve">extent of </w:t>
        </w:r>
      </w:ins>
      <w:ins w:id="809" w:author="Guillermo Gea Izquierdo" w:date="2019-08-19T14:35:00Z">
        <w:r w:rsidR="0022164B">
          <w:t>ecological marginality</w:t>
        </w:r>
      </w:ins>
      <w:ins w:id="810" w:author="Guillermo Gea Izquierdo" w:date="2019-08-19T14:39:00Z">
        <w:r w:rsidR="00D36678">
          <w:t xml:space="preserve"> of species</w:t>
        </w:r>
      </w:ins>
      <w:ins w:id="811" w:author="Guillermo Gea Izquierdo" w:date="2019-08-19T14:35:00Z">
        <w:r w:rsidR="0022164B">
          <w:t>.</w:t>
        </w:r>
      </w:ins>
    </w:p>
    <w:p w14:paraId="527ABF1C" w14:textId="77777777" w:rsidR="0022164B" w:rsidRDefault="0022164B">
      <w:pPr>
        <w:pStyle w:val="Textoindependiente"/>
      </w:pPr>
    </w:p>
    <w:p w14:paraId="399439D1" w14:textId="77777777" w:rsidR="009F6A80" w:rsidRDefault="00675DAB">
      <w:pPr>
        <w:pStyle w:val="Ttulo1"/>
      </w:pPr>
      <w:bookmarkStart w:id="812" w:name="conclusions"/>
      <w:r>
        <w:t>Conclusions</w:t>
      </w:r>
      <w:bookmarkEnd w:id="812"/>
    </w:p>
    <w:p w14:paraId="067AC86B" w14:textId="3C860C44" w:rsidR="009F6A80" w:rsidRDefault="006B1960">
      <w:ins w:id="813" w:author="Guillermo Gea Izquierdo" w:date="2019-08-19T15:43:00Z">
        <w:r>
          <w:t>The ecological and geographical read-edges d</w:t>
        </w:r>
      </w:ins>
      <w:ins w:id="814" w:author="Guillermo Gea Izquierdo" w:date="2019-08-19T15:44:00Z">
        <w:r>
          <w:t>id</w:t>
        </w:r>
      </w:ins>
      <w:ins w:id="815" w:author="Guillermo Gea Izquierdo" w:date="2019-08-19T15:43:00Z">
        <w:r>
          <w:t xml:space="preserve"> not </w:t>
        </w:r>
      </w:ins>
      <w:ins w:id="816" w:author="Guillermo Gea Izquierdo" w:date="2019-08-19T15:45:00Z">
        <w:r w:rsidR="00BD2DBE">
          <w:t xml:space="preserve">seem </w:t>
        </w:r>
      </w:ins>
      <w:ins w:id="817" w:author="Guillermo Gea Izquierdo" w:date="2019-08-19T15:43:00Z">
        <w:r>
          <w:t xml:space="preserve">to </w:t>
        </w:r>
      </w:ins>
      <w:ins w:id="818" w:author="Guillermo Gea Izquierdo" w:date="2019-08-19T15:44:00Z">
        <w:r>
          <w:t xml:space="preserve">fully </w:t>
        </w:r>
      </w:ins>
      <w:ins w:id="819" w:author="Guillermo Gea Izquierdo" w:date="2019-08-19T15:43:00Z">
        <w:r>
          <w:t xml:space="preserve">match in our study. </w:t>
        </w:r>
      </w:ins>
      <w:r w:rsidR="00675DAB">
        <w:t xml:space="preserve">Severe drought events provoke important reductions in primary and secondary growth of </w:t>
      </w:r>
      <w:r w:rsidR="00675DAB">
        <w:rPr>
          <w:i/>
        </w:rPr>
        <w:t>Q. pyrenaica</w:t>
      </w:r>
      <w:r w:rsidR="00675DAB">
        <w:t xml:space="preserve"> forests in the studied relict, rear-edge forest. However, we observed no negative growth trends despite we had expected vulnerability to climate change for these relict stands. Furthermore, we observed positive trends for primary growth (</w:t>
      </w:r>
      <w:r w:rsidR="00675DAB">
        <w:rPr>
          <w:i/>
        </w:rPr>
        <w:t>i.e.</w:t>
      </w:r>
      <w:r w:rsidR="00675DAB">
        <w:t xml:space="preserve"> greenness) at the ecosystem scale and a positive steep trend of secondary growth at the tree level at the most humid site along the climatic gradient analyzed. The trees exhibited high resilience values in response to drought, particularly in the long-term scale</w:t>
      </w:r>
      <w:del w:id="820" w:author="Guillermo Gea Izquierdo" w:date="2019-08-19T15:40:00Z">
        <w:r w:rsidR="00675DAB" w:rsidDel="006B1960">
          <w:delText>s</w:delText>
        </w:r>
      </w:del>
      <w:r w:rsidR="00675DAB">
        <w:t xml:space="preserve">, and resilience was directly related to drought severity. These results would be consistent with other research showing that this mountain region is still acting as a refuge for deciduous species, including </w:t>
      </w:r>
      <w:r w:rsidR="00675DAB">
        <w:rPr>
          <w:i/>
        </w:rPr>
        <w:t>Quercus</w:t>
      </w:r>
      <w:r w:rsidR="00675DAB">
        <w:t>. The differences observed in tree-growth and resilience to drought between very close sites show that responses to drought were site-dependent and can vary in very small gradients (</w:t>
      </w:r>
      <w:r w:rsidR="00675DAB">
        <w:rPr>
          <w:i/>
        </w:rPr>
        <w:t>i.e.</w:t>
      </w:r>
      <w:r w:rsidR="00675DAB">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 </w:t>
      </w:r>
      <w:r w:rsidR="00675DAB">
        <w:rPr>
          <w:i/>
        </w:rPr>
        <w:t>Q. pyrenaica</w:t>
      </w:r>
      <w:r w:rsidR="00675DAB">
        <w:t>, not only for conservation per se of the species, but for all ecosystem services that these singular forests offer at Mediterranean mountain. Following our study it is necessary to further disentangle how ecosystem services and stand dynamics are affected by the combination of climate change and land-use legacies in highly transformed landscapes like the one studied here.</w:t>
      </w:r>
      <w:ins w:id="821" w:author="Guillermo Gea Izquierdo" w:date="2019-08-19T13:03:00Z">
        <w:r w:rsidR="004865D3" w:rsidRPr="004865D3">
          <w:t xml:space="preserve"> </w:t>
        </w:r>
      </w:ins>
      <w:ins w:id="822" w:author="Guillermo Gea Izquierdo" w:date="2019-08-19T15:41:00Z">
        <w:r>
          <w:t xml:space="preserve">Since we only </w:t>
        </w:r>
      </w:ins>
      <w:ins w:id="823" w:author="Guillermo Gea Izquierdo" w:date="2019-08-19T15:44:00Z">
        <w:r>
          <w:t>studied</w:t>
        </w:r>
      </w:ins>
      <w:ins w:id="824" w:author="Guillermo Gea Izquierdo" w:date="2019-08-19T15:41:00Z">
        <w:r>
          <w:t xml:space="preserve"> resilience of </w:t>
        </w:r>
      </w:ins>
      <w:ins w:id="825" w:author="Guillermo Gea Izquierdo" w:date="2019-08-19T15:42:00Z">
        <w:r>
          <w:t xml:space="preserve">already established </w:t>
        </w:r>
      </w:ins>
      <w:ins w:id="826" w:author="Guillermo Gea Izquierdo" w:date="2019-08-19T15:41:00Z">
        <w:r>
          <w:t xml:space="preserve">adult trees, monitoring should be enlarged to </w:t>
        </w:r>
      </w:ins>
      <w:ins w:id="827" w:author="Guillermo Gea Izquierdo" w:date="2019-08-19T15:44:00Z">
        <w:r>
          <w:t xml:space="preserve">analyze </w:t>
        </w:r>
      </w:ins>
      <w:ins w:id="828" w:author="Guillermo Gea Izquierdo" w:date="2019-08-19T15:41:00Z">
        <w:r>
          <w:t>overall species resilience including that of see</w:t>
        </w:r>
      </w:ins>
      <w:ins w:id="829" w:author="Guillermo Gea Izquierdo" w:date="2019-08-19T15:42:00Z">
        <w:r>
          <w:t>d</w:t>
        </w:r>
      </w:ins>
      <w:ins w:id="830" w:author="Guillermo Gea Izquierdo" w:date="2019-08-19T15:41:00Z">
        <w:r>
          <w:t xml:space="preserve">ling </w:t>
        </w:r>
      </w:ins>
      <w:ins w:id="831" w:author="Guillermo Gea Izquierdo" w:date="2019-08-19T15:42:00Z">
        <w:r>
          <w:t>regeneration</w:t>
        </w:r>
      </w:ins>
      <w:ins w:id="832" w:author="Guillermo Gea Izquierdo" w:date="2019-08-19T15:41:00Z">
        <w:r>
          <w:t>.</w:t>
        </w:r>
      </w:ins>
      <w:ins w:id="833" w:author="Guillermo Gea Izquierdo" w:date="2019-08-19T15:42:00Z">
        <w:r>
          <w:t xml:space="preserve"> </w:t>
        </w:r>
      </w:ins>
      <w:ins w:id="834" w:author="Guillermo Gea Izquierdo" w:date="2019-08-19T14:29:00Z">
        <w:r w:rsidR="0095391D">
          <w:t>Our results show how management history conditions tree-growth and resilience to climate of tree species</w:t>
        </w:r>
      </w:ins>
      <w:ins w:id="835" w:author="Guillermo Gea Izquierdo" w:date="2019-08-19T15:44:00Z">
        <w:r>
          <w:t xml:space="preserve">. They </w:t>
        </w:r>
      </w:ins>
      <w:ins w:id="836" w:author="Guillermo Gea Izquierdo" w:date="2019-08-19T14:29:00Z">
        <w:r w:rsidR="0095391D">
          <w:t xml:space="preserve">highlight the importance of land-use legacies </w:t>
        </w:r>
      </w:ins>
      <w:ins w:id="837" w:author="Guillermo Gea Izquierdo" w:date="2019-08-19T15:43:00Z">
        <w:r>
          <w:t>and how they</w:t>
        </w:r>
      </w:ins>
      <w:ins w:id="838" w:author="Guillermo Gea Izquierdo" w:date="2019-08-19T14:29:00Z">
        <w:r w:rsidR="0095391D">
          <w:t xml:space="preserve"> affect the current geographical distribution of marginal stands, which therefore can be partly disconnected from </w:t>
        </w:r>
      </w:ins>
      <w:ins w:id="839" w:author="Guillermo Gea Izquierdo" w:date="2019-08-19T15:45:00Z">
        <w:r>
          <w:t>actual</w:t>
        </w:r>
      </w:ins>
      <w:ins w:id="840" w:author="Guillermo Gea Izquierdo" w:date="2019-08-19T14:29:00Z">
        <w:r w:rsidR="0095391D">
          <w:t xml:space="preserve"> ecological</w:t>
        </w:r>
      </w:ins>
      <w:ins w:id="841" w:author="Guillermo Gea Izquierdo" w:date="2019-08-19T15:45:00Z">
        <w:r w:rsidR="00BD2DBE">
          <w:t>ly</w:t>
        </w:r>
      </w:ins>
      <w:ins w:id="842" w:author="Guillermo Gea Izquierdo" w:date="2019-08-19T14:29:00Z">
        <w:r w:rsidR="0095391D">
          <w:t xml:space="preserve"> marginal conditions.</w:t>
        </w:r>
      </w:ins>
      <w:ins w:id="843" w:author="Guillermo Gea Izquierdo" w:date="2019-08-19T15:43:00Z">
        <w:r>
          <w:t xml:space="preserve"> </w:t>
        </w:r>
      </w:ins>
    </w:p>
    <w:p w14:paraId="2F675AE8" w14:textId="77777777" w:rsidR="009F6A80" w:rsidRDefault="00675DAB">
      <w:pPr>
        <w:pStyle w:val="Ttulo1"/>
      </w:pPr>
      <w:bookmarkStart w:id="844" w:name="acknowledgements"/>
      <w:r>
        <w:t>Acknowledgements</w:t>
      </w:r>
      <w:bookmarkEnd w:id="844"/>
    </w:p>
    <w:p w14:paraId="2B174C4D" w14:textId="77777777" w:rsidR="009F6A80" w:rsidRDefault="00675DAB">
      <w:r>
        <w:t xml:space="preserve">We would like to thank Sammy Lucy Behle, M. Suarez-Muñoz and F.J. Bonet-García for their assistence in the field monitoring. A. Reyes and J. Blanco helped in the filtering of satellite data. F.J. Cano-Manuel and F.J. Navarro provided worthwhile information about oak management projects in Sierra Nevada. We also are very thankful to F.J. Bonet-García for his valuable comments in an earlier version of the manuscript. Environment Department of Andalusian Regional Government and Director of Sierra Nevada National and Natural Park provided permission for field work. AJPL wants to thank the invaluable support received from his family over the years. This research work was conducted in the collaborative framework of the “Sierra Nevada Global Change Observatory” Project from the Environment Department of Andalusian Regional Government (with the support of European Union FEDER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w:t>
      </w:r>
      <w:hyperlink r:id="rId13">
        <w:r>
          <w:rPr>
            <w:rStyle w:val="Hipervnculo"/>
          </w:rPr>
          <w:t>http://www.ecopotential-project.eu/</w:t>
        </w:r>
      </w:hyperlink>
      <w:r>
        <w:t>) (No 641762), for their funding support.</w:t>
      </w:r>
    </w:p>
    <w:p w14:paraId="37D6ED88" w14:textId="77777777" w:rsidR="009F6A80" w:rsidRDefault="00675DAB">
      <w:pPr>
        <w:pStyle w:val="Ttulo1"/>
      </w:pPr>
      <w:bookmarkStart w:id="845" w:name="references"/>
      <w:r>
        <w:t>References</w:t>
      </w:r>
      <w:bookmarkEnd w:id="845"/>
    </w:p>
    <w:p w14:paraId="4B633FCA" w14:textId="77777777" w:rsidR="009F6A80" w:rsidRDefault="00675DAB">
      <w:pPr>
        <w:pStyle w:val="Bibliografa"/>
      </w:pPr>
      <w:bookmarkStart w:id="846" w:name="ref-AlcarazSegura2009"/>
      <w:bookmarkStart w:id="847" w:name="refs"/>
      <w:r>
        <w:t>Alcaraz-Segura D, Cabello J, Paruelo JM, Delibes M. 2009. Use of descriptors of ecosystem functioning for monitoring a national park network: A remote sensing approach. Environmental Management 43:38–48.</w:t>
      </w:r>
    </w:p>
    <w:p w14:paraId="399309DE" w14:textId="77777777" w:rsidR="009F6A80" w:rsidRDefault="00675DAB">
      <w:pPr>
        <w:pStyle w:val="Bibliografa"/>
      </w:pPr>
      <w:bookmarkStart w:id="848" w:name="ref-Allen2010"/>
      <w:bookmarkEnd w:id="846"/>
      <w:r>
        <w:t>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p w14:paraId="58EE4930" w14:textId="77777777" w:rsidR="009F6A80" w:rsidRDefault="00675DAB">
      <w:pPr>
        <w:pStyle w:val="Bibliografa"/>
      </w:pPr>
      <w:bookmarkStart w:id="849" w:name="ref-Babst2018"/>
      <w:bookmarkEnd w:id="848"/>
      <w:r>
        <w:t>Babst F, Bodesheim P, Charney N, Friend AD, Girardin MP, Klesse S, Moore DJ, Seftigen K, Björklund J, Bouriaud O, Dawson A, DeRose RJ, Dietze MC, Eckes AH, Enquist B, Frank DC, Mahecha MD, Poulter B, Record S, Trouet V, Turton RH, Zhang Z, Evans ME. 2018. When tree rings go global: Challenges and opportunities for retro- and prospective insight. Quaternary Science Reviews 197:1–20.</w:t>
      </w:r>
    </w:p>
    <w:p w14:paraId="487A917A" w14:textId="77777777" w:rsidR="009F6A80" w:rsidRDefault="00675DAB">
      <w:pPr>
        <w:pStyle w:val="Bibliografa"/>
      </w:pPr>
      <w:bookmarkStart w:id="850" w:name="ref-Babst2017"/>
      <w:bookmarkEnd w:id="849"/>
      <w:r>
        <w:t>Babst F, Poulter B, Bodesheim P, Mahecha M, C Frank D. 2017. Improved tree-ring archives will support earth-system science. Nature Ecology and Evolution 1:1–2.</w:t>
      </w:r>
    </w:p>
    <w:p w14:paraId="212BC366" w14:textId="77777777" w:rsidR="009F6A80" w:rsidRDefault="00675DAB">
      <w:pPr>
        <w:pStyle w:val="Bibliografa"/>
      </w:pPr>
      <w:bookmarkStart w:id="851" w:name="ref-Babst2013"/>
      <w:bookmarkEnd w:id="850"/>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26F3DDDF" w14:textId="77777777" w:rsidR="009F6A80" w:rsidRDefault="00675DAB">
      <w:pPr>
        <w:pStyle w:val="Bibliografa"/>
      </w:pPr>
      <w:bookmarkStart w:id="852" w:name="ref-Bhuyan2017"/>
      <w:bookmarkEnd w:id="851"/>
      <w:r>
        <w:t>Bhuyan U, Zang C, Menzel A. 2017. Different responses of multispecies tree ring growth to various drought indices across Europe. Dendrochronologia 44:1–8.</w:t>
      </w:r>
    </w:p>
    <w:p w14:paraId="7493883A" w14:textId="77777777" w:rsidR="009F6A80" w:rsidRDefault="00675DAB">
      <w:pPr>
        <w:pStyle w:val="Bibliografa"/>
      </w:pPr>
      <w:bookmarkStart w:id="853" w:name="ref-Biondi2008"/>
      <w:bookmarkEnd w:id="852"/>
      <w:r>
        <w:t>Biondi F, Qeadan F. 2008. A theory-driven approach to tree-ring standardization: Defining the biological trend from expected basal area increment. Tree-Ring Research 64:81–96.</w:t>
      </w:r>
    </w:p>
    <w:p w14:paraId="5ADE1F91" w14:textId="77777777" w:rsidR="009F6A80" w:rsidRDefault="00675DAB">
      <w:pPr>
        <w:pStyle w:val="Bibliografa"/>
      </w:pPr>
      <w:bookmarkStart w:id="854" w:name="ref-Bonet2016obsnev_forest"/>
      <w:bookmarkEnd w:id="853"/>
      <w:r>
        <w:t>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p w14:paraId="166DD951" w14:textId="77777777" w:rsidR="009F6A80" w:rsidRDefault="00675DAB">
      <w:pPr>
        <w:pStyle w:val="Bibliografa"/>
      </w:pPr>
      <w:bookmarkStart w:id="855" w:name="ref-Bunn2010"/>
      <w:bookmarkEnd w:id="854"/>
      <w:r>
        <w:t>Bunn AG. 2010. Statistical and visual crossdating in r using the dplR library. Dendrochronologia 28:251–8.</w:t>
      </w:r>
    </w:p>
    <w:p w14:paraId="0F36B186" w14:textId="77777777" w:rsidR="009F6A80" w:rsidRDefault="00675DAB">
      <w:pPr>
        <w:pStyle w:val="Bibliografa"/>
      </w:pPr>
      <w:bookmarkStart w:id="856" w:name="ref-CamachoOlmedo2002"/>
      <w:bookmarkEnd w:id="855"/>
      <w:r>
        <w:t>Camacho-Olmedo M, García-Martínez P, Jiménez-Olivencia Y, Menor-Toribio J, Paniza-Cabrera A. 2002. Dinámica evolutiva del paisaje vegetal de la Alta Alpujarra granadina en la segunda mitad del s. XX. Cuadernos Geográficos 32:25–42.</w:t>
      </w:r>
    </w:p>
    <w:p w14:paraId="404524E4" w14:textId="77777777" w:rsidR="009F6A80" w:rsidRDefault="00675DAB">
      <w:pPr>
        <w:pStyle w:val="Bibliografa"/>
      </w:pPr>
      <w:bookmarkStart w:id="857" w:name="ref-Camarero2015b"/>
      <w:bookmarkEnd w:id="856"/>
      <w:r>
        <w:t>Camarero J, Franquesa M, Sangüesa-Barreda G. 2015a. Timing of drought triggers distinct growth responses in holm oak: Implications to predict warming-induced forest defoliation and growth decline. Forests 6:1576–97.</w:t>
      </w:r>
    </w:p>
    <w:p w14:paraId="37A5160C" w14:textId="77777777" w:rsidR="009F6A80" w:rsidRDefault="00675DAB">
      <w:pPr>
        <w:pStyle w:val="Bibliografa"/>
      </w:pPr>
      <w:bookmarkStart w:id="858" w:name="ref-Camarero2015"/>
      <w:bookmarkEnd w:id="857"/>
      <w:r>
        <w:t>Camarero JJ, Gazol A, Sangüesa-Barreda G, Oliva J, Vicente-Serrano SM. 2015b. To die or not to die: Early warnings of tree dieback in response to a severe drought. Journal of Ecology 103:44–57.</w:t>
      </w:r>
    </w:p>
    <w:p w14:paraId="534B8E52" w14:textId="77777777" w:rsidR="009F6A80" w:rsidRDefault="00675DAB">
      <w:pPr>
        <w:pStyle w:val="Bibliografa"/>
      </w:pPr>
      <w:bookmarkStart w:id="859" w:name="ref-Canellas2004"/>
      <w:bookmarkEnd w:id="858"/>
      <w:r>
        <w:t>Cañellas I, Del Río M, Roig S, Montero G. 2004. Growth response to thinning in quercus pyrenaica willd. Coppice stands in spanish central mountain. Annals of Forest Sciences 61:243–50.</w:t>
      </w:r>
    </w:p>
    <w:p w14:paraId="149FAFF7" w14:textId="77777777" w:rsidR="009F6A80" w:rsidRDefault="00675DAB">
      <w:pPr>
        <w:pStyle w:val="Bibliografa"/>
      </w:pPr>
      <w:bookmarkStart w:id="860" w:name="ref-Cavin2017"/>
      <w:bookmarkEnd w:id="859"/>
      <w:r>
        <w:t>Cavin L, Jump AS. 2017. Highest drought sensitivity and lowest resistance to growth suppression are found in the range core of the tree Fagus sylvatica l. Not the equatorial range edge. Global Change Biology 23:362–79.</w:t>
      </w:r>
    </w:p>
    <w:p w14:paraId="4D2E57D8" w14:textId="77777777" w:rsidR="009F6A80" w:rsidRDefault="00675DAB">
      <w:pPr>
        <w:pStyle w:val="Bibliografa"/>
      </w:pPr>
      <w:bookmarkStart w:id="861" w:name="ref-Clark2016"/>
      <w:bookmarkEnd w:id="860"/>
      <w:r>
        <w:t>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p w14:paraId="05ECCD64" w14:textId="77777777" w:rsidR="009F6A80" w:rsidRDefault="00675DAB">
      <w:pPr>
        <w:pStyle w:val="Bibliografa"/>
      </w:pPr>
      <w:bookmarkStart w:id="862" w:name="ref-CoboDiaz2017"/>
      <w:bookmarkEnd w:id="861"/>
      <w:r>
        <w:t xml:space="preserve">Cobo-Díaz JF, Fernández-González AJ, Villadas PJ, Toro N, Tringe SG, Fernández-López M. 2017. Taxonomic and functional diversity of a </w:t>
      </w:r>
      <w:r>
        <w:rPr>
          <w:i/>
        </w:rPr>
        <w:t>Quercus pyrenaica</w:t>
      </w:r>
      <w:r>
        <w:t xml:space="preserve"> Willd. rhizospheric microbiome in the Mediterranean mountains. Forests 8:390.</w:t>
      </w:r>
    </w:p>
    <w:p w14:paraId="68903996" w14:textId="77777777" w:rsidR="009F6A80" w:rsidRDefault="00675DAB">
      <w:pPr>
        <w:pStyle w:val="Bibliografa"/>
      </w:pPr>
      <w:bookmarkStart w:id="863" w:name="ref-Corcuera2006"/>
      <w:bookmarkEnd w:id="862"/>
      <w:r>
        <w:t>Corcuera L, Camarero JJ, Sisó S, Gil-Pelegrín E. 2006. Radial-growth and wood-anatomical changes in overaged quercus pyrenaica coppice stands: Functional responses in a new mediterranean landscape. Trees 20:91–8.</w:t>
      </w:r>
    </w:p>
    <w:p w14:paraId="7FFE1B89" w14:textId="77777777" w:rsidR="009F6A80" w:rsidRDefault="00675DAB">
      <w:pPr>
        <w:pStyle w:val="Bibliografa"/>
      </w:pPr>
      <w:bookmarkStart w:id="864" w:name="ref-Coulthard2017"/>
      <w:bookmarkEnd w:id="863"/>
      <w:r>
        <w:t>Coulthard BL, Touchan R, Anchukaitis KJ, Meko DM, Sivrikaya F. 2017. Tree growth and vegetation activity at the ecosystem-scale in the eastern Mediterranean. Environmental Research Letters 12:084008.</w:t>
      </w:r>
    </w:p>
    <w:p w14:paraId="52735420" w14:textId="77777777" w:rsidR="009F6A80" w:rsidRDefault="00675DAB">
      <w:pPr>
        <w:pStyle w:val="Bibliografa"/>
      </w:pPr>
      <w:bookmarkStart w:id="865" w:name="ref-Dai2011"/>
      <w:bookmarkEnd w:id="864"/>
      <w:r>
        <w:t>Dai A. 2011. Drought under global warming: A review. Wiley Interdisciplinary Reviews: Climate Change 2:45–65.</w:t>
      </w:r>
    </w:p>
    <w:p w14:paraId="2D6F251F" w14:textId="77777777" w:rsidR="009F6A80" w:rsidRDefault="00675DAB">
      <w:pPr>
        <w:pStyle w:val="Bibliografa"/>
      </w:pPr>
      <w:bookmarkStart w:id="866" w:name="ref-Dionisioetal2012IPoGEC"/>
      <w:bookmarkEnd w:id="865"/>
      <w:r>
        <w:t>Dionisio MA, Alcaraz-Segura D, Cabello J. 2012. Satellite-based monitoring of ecosystem functioning in protected areas: Recent trends in the oak forests (Quercus pyrenaica Willd.) of Sierra Nevada (Spain). In: Young SS, Silvern SE, editors. International perspectives on global environmental change. pp 355–74.</w:t>
      </w:r>
    </w:p>
    <w:p w14:paraId="1BEFD368" w14:textId="77777777" w:rsidR="009F6A80" w:rsidRDefault="00675DAB">
      <w:pPr>
        <w:pStyle w:val="Bibliografa"/>
      </w:pPr>
      <w:bookmarkStart w:id="867" w:name="ref-DoblasMiranda2017"/>
      <w:bookmarkEnd w:id="866"/>
      <w:r>
        <w:t>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p w14:paraId="5A8DF8A6" w14:textId="77777777" w:rsidR="009F6A80" w:rsidRDefault="00675DAB">
      <w:pPr>
        <w:pStyle w:val="Bibliografa"/>
      </w:pPr>
      <w:bookmarkStart w:id="868" w:name="ref-Dorado2017"/>
      <w:bookmarkEnd w:id="867"/>
      <w:r>
        <w:t>Dorado-Liñán I, Cañellas I, Valbuena-Carabaña M, Gil L, Gea-Izquierdo G. 2017a. Coexistence in the Mediterranean-temperate transitional border: Multi-century dynamics of a mixed old-growth forest under global change. Dendrochronologia 44:48–57.</w:t>
      </w:r>
    </w:p>
    <w:p w14:paraId="1388D72B" w14:textId="77777777" w:rsidR="009F6A80" w:rsidRDefault="00675DAB">
      <w:pPr>
        <w:pStyle w:val="Bibliografa"/>
      </w:pPr>
      <w:bookmarkStart w:id="869" w:name="ref-Dorado2017AFM"/>
      <w:bookmarkEnd w:id="868"/>
      <w:r>
        <w:t>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p w14:paraId="03B33E74" w14:textId="77777777" w:rsidR="009F6A80" w:rsidRDefault="00675DAB">
      <w:pPr>
        <w:pStyle w:val="Bibliografa"/>
      </w:pPr>
      <w:bookmarkStart w:id="870" w:name="ref-Franco1990"/>
      <w:bookmarkEnd w:id="869"/>
      <w:r>
        <w:t xml:space="preserve">Franco A. 1990. </w:t>
      </w:r>
      <w:r>
        <w:rPr>
          <w:i/>
        </w:rPr>
        <w:t>Quercus</w:t>
      </w:r>
      <w:r>
        <w:t xml:space="preserve"> L. In: Castroviejo A, Laínz M, López-González G, Montserrat P, Muñoz-Garmendia F, Paiva J, Villar L, editors. Flora Ibérica. Vol. 2. Madrid: Real Jardín Botánico, CSIC. pp 15–36.</w:t>
      </w:r>
    </w:p>
    <w:p w14:paraId="0E6F939A" w14:textId="77777777" w:rsidR="009F6A80" w:rsidRDefault="00675DAB">
      <w:pPr>
        <w:pStyle w:val="Bibliografa"/>
      </w:pPr>
      <w:bookmarkStart w:id="871" w:name="ref-Fritts1976"/>
      <w:bookmarkEnd w:id="870"/>
      <w:r>
        <w:t>Fritts HC. 1976. Tree rings and climate. London: Academic Press</w:t>
      </w:r>
    </w:p>
    <w:p w14:paraId="697E3BE8" w14:textId="77777777" w:rsidR="009F6A80" w:rsidRDefault="00675DAB">
      <w:pPr>
        <w:pStyle w:val="Bibliografa"/>
      </w:pPr>
      <w:bookmarkStart w:id="872" w:name="ref-GarciaAlix2017"/>
      <w:bookmarkEnd w:id="871"/>
      <w:r>
        <w:t>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p w14:paraId="2ACD1FA1" w14:textId="77777777" w:rsidR="009F6A80" w:rsidRDefault="00675DAB">
      <w:pPr>
        <w:pStyle w:val="Bibliografa"/>
      </w:pPr>
      <w:bookmarkStart w:id="873" w:name="ref-GarciaGonzalez2017"/>
      <w:bookmarkEnd w:id="872"/>
      <w:r>
        <w:t xml:space="preserve">García-González I, Souto-Herrero M. 2017. Earlywood vessel area of </w:t>
      </w:r>
      <w:r>
        <w:rPr>
          <w:i/>
        </w:rPr>
        <w:t>Quercus pyrenaica</w:t>
      </w:r>
      <w:r>
        <w:t xml:space="preserve"> Willd. is a powerful indicator of soil water excess at growth resumption. European Journal of Forest Research 136:329–44.</w:t>
      </w:r>
    </w:p>
    <w:p w14:paraId="1A432FFE" w14:textId="77777777" w:rsidR="009F6A80" w:rsidRDefault="00675DAB">
      <w:pPr>
        <w:pStyle w:val="Bibliografa"/>
      </w:pPr>
      <w:bookmarkStart w:id="874" w:name="ref-Gazol2018"/>
      <w:bookmarkEnd w:id="873"/>
      <w:r>
        <w:t>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p w14:paraId="1E94E836" w14:textId="77777777" w:rsidR="009F6A80" w:rsidRDefault="00675DAB">
      <w:pPr>
        <w:pStyle w:val="Bibliografa"/>
      </w:pPr>
      <w:bookmarkStart w:id="875" w:name="ref-GeaIzquierdo2009"/>
      <w:bookmarkEnd w:id="874"/>
      <w:r>
        <w:t>Gea-Izquierdo G, Cañellas I. 2009. Analysis of Holm Oak Intraspecific Competition Using Gamma Regression. Forest science 55:310–22.</w:t>
      </w:r>
    </w:p>
    <w:p w14:paraId="519D174A" w14:textId="77777777" w:rsidR="009F6A80" w:rsidRDefault="00675DAB">
      <w:pPr>
        <w:pStyle w:val="Bibliografa"/>
      </w:pPr>
      <w:bookmarkStart w:id="876" w:name="ref-GeaIzquierdo2014"/>
      <w:bookmarkEnd w:id="875"/>
      <w:r>
        <w:t>Gea-Izquierdo G, Cañellas I. 2014. Local climate forces instability in long-term productivity of a Mediterranean oak along climatic gradients. Ecosystems 17:228–41.</w:t>
      </w:r>
    </w:p>
    <w:p w14:paraId="12934A27" w14:textId="77777777" w:rsidR="009F6A80" w:rsidRDefault="00675DAB">
      <w:pPr>
        <w:pStyle w:val="Bibliografa"/>
      </w:pPr>
      <w:bookmarkStart w:id="877" w:name="ref-GeaIzquierdo2011"/>
      <w:bookmarkEnd w:id="876"/>
      <w:r>
        <w:t xml:space="preserve">Gea-Izquierdo G, Cherubini P, Cañellas I. 2011. Tree-rings reflect the impact of climate change on quercus ilex l. Along a temperature gradient in spain over the last 100 years. Forest Ecology and Management 262:1807–16. </w:t>
      </w:r>
      <w:hyperlink r:id="rId14">
        <w:r>
          <w:rPr>
            <w:rStyle w:val="Hipervnculo"/>
          </w:rPr>
          <w:t>https://doi.org/10.1016/j.foreco.2011.07.025</w:t>
        </w:r>
      </w:hyperlink>
    </w:p>
    <w:p w14:paraId="37906C98" w14:textId="77777777" w:rsidR="009F6A80" w:rsidRDefault="00675DAB">
      <w:pPr>
        <w:pStyle w:val="Bibliografa"/>
      </w:pPr>
      <w:bookmarkStart w:id="878" w:name="ref-GeaIzquierdo2013"/>
      <w:bookmarkEnd w:id="877"/>
      <w:r>
        <w:t>Gea-Izquierdo G, Fernández-de-Uña L, Cañellas I. 2013. Growth projections reveal local vulnerability of Mediterranean oaks with rising temperatures. Forest Ecology and Management 305:282–93.</w:t>
      </w:r>
    </w:p>
    <w:p w14:paraId="3AA2E66D" w14:textId="77777777" w:rsidR="009F6A80" w:rsidRDefault="00675DAB">
      <w:pPr>
        <w:pStyle w:val="Bibliografa"/>
      </w:pPr>
      <w:bookmarkStart w:id="879" w:name="ref-GeaIzquierdo2015"/>
      <w:bookmarkEnd w:id="878"/>
      <w:r>
        <w:t>Gea-Izquierdo G, Guibal F, Joffre R, Ourcival JM, Simioni G, Guiot J. 2015. Modelling the climatic drivers determining photosynthesis and carbon allocation in evergreen mediterranean forests using multiproxy long time series. Biogeosciences 12:3695–712.</w:t>
      </w:r>
    </w:p>
    <w:p w14:paraId="166EA9F5" w14:textId="77777777" w:rsidR="009F6A80" w:rsidRDefault="00675DAB">
      <w:pPr>
        <w:pStyle w:val="Bibliografa"/>
      </w:pPr>
      <w:bookmarkStart w:id="880" w:name="ref-GonzalezGonzalez2014"/>
      <w:bookmarkEnd w:id="879"/>
      <w:r>
        <w:t xml:space="preserve">González-González BD, Rozas V, García-González I. 2014. Earlywood vessels of the sub-Mediterranean oak </w:t>
      </w:r>
      <w:r>
        <w:rPr>
          <w:i/>
        </w:rPr>
        <w:t>Quercus pyrenaica</w:t>
      </w:r>
      <w:r>
        <w:t xml:space="preserve"> have greater plasticity and sensitivity than those of the temperate </w:t>
      </w:r>
      <w:r>
        <w:rPr>
          <w:i/>
        </w:rPr>
        <w:t>Q. Petraea</w:t>
      </w:r>
      <w:r>
        <w:t xml:space="preserve"> at the Atlantic–Mediterranean boundary. Trees 28:237–52.</w:t>
      </w:r>
    </w:p>
    <w:p w14:paraId="2E7AE4FC" w14:textId="77777777" w:rsidR="009F6A80" w:rsidRDefault="00675DAB">
      <w:pPr>
        <w:pStyle w:val="Bibliografa"/>
      </w:pPr>
      <w:bookmarkStart w:id="881" w:name="ref-Gouveia2017"/>
      <w:bookmarkEnd w:id="880"/>
      <w:r>
        <w:t>Gouveia C, Trigo R, Beguería S, Vicente-Serrano S. 2017. Drought impacts on vegetation activity in the Mediterranean region: An assessment using remote sensing data and multi-scale drought indicators. Global and Planetary Change 151:15–27.</w:t>
      </w:r>
    </w:p>
    <w:p w14:paraId="3BAF6E3D" w14:textId="77777777" w:rsidR="009F6A80" w:rsidRDefault="00675DAB">
      <w:pPr>
        <w:pStyle w:val="Bibliografa"/>
      </w:pPr>
      <w:bookmarkStart w:id="882" w:name="ref-Hampe2005"/>
      <w:bookmarkEnd w:id="881"/>
      <w:r>
        <w:t>Hampe A, Petit RJ. 2005. Conserving biodiversity under climate change: The rear edge matters. Ecology Letters 8:461–7.</w:t>
      </w:r>
    </w:p>
    <w:p w14:paraId="5424FA11" w14:textId="77777777" w:rsidR="009F6A80" w:rsidRDefault="00675DAB">
      <w:pPr>
        <w:pStyle w:val="Bibliografa"/>
      </w:pPr>
      <w:bookmarkStart w:id="883" w:name="ref-Hartman2018"/>
      <w:bookmarkEnd w:id="882"/>
      <w:r>
        <w:t>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p w14:paraId="299A4B33" w14:textId="77777777" w:rsidR="009F6A80" w:rsidRDefault="00675DAB">
      <w:pPr>
        <w:pStyle w:val="Bibliografa"/>
      </w:pPr>
      <w:bookmarkStart w:id="884" w:name="ref-Haylock2008"/>
      <w:bookmarkEnd w:id="883"/>
      <w:r>
        <w:t>Haylock MR, Hofstra N, Klein Tank AMG, Klok EJ, Jones PD, New M. 2008. A European daily high-resolution gridded data set of surface temperature and precipitation for 1950–2006. Journal of Geophysical Research 113:D20119.</w:t>
      </w:r>
    </w:p>
    <w:p w14:paraId="1F43A205" w14:textId="77777777" w:rsidR="009F6A80" w:rsidRDefault="00675DAB">
      <w:pPr>
        <w:pStyle w:val="Bibliografa"/>
      </w:pPr>
      <w:bookmarkStart w:id="885" w:name="ref-Herrero2014"/>
      <w:bookmarkEnd w:id="884"/>
      <w:r>
        <w:t>Herrero A, Zamora R. 2014. Plant responses to extreme climatic events: A field test of resilience capacity at the southern range edge. PLOS ONE 9:e87842.</w:t>
      </w:r>
    </w:p>
    <w:p w14:paraId="00AB6007" w14:textId="77777777" w:rsidR="009F6A80" w:rsidRDefault="00675DAB">
      <w:pPr>
        <w:pStyle w:val="Bibliografa"/>
      </w:pPr>
      <w:bookmarkStart w:id="886" w:name="ref-Holling1973"/>
      <w:bookmarkEnd w:id="885"/>
      <w:r>
        <w:t>Holling CS. 1973. Resilience and stability of ecological systems. Annual Review of Ecology and Systematics 4:1–23.</w:t>
      </w:r>
    </w:p>
    <w:p w14:paraId="498FA796" w14:textId="77777777" w:rsidR="009F6A80" w:rsidRDefault="00675DAB">
      <w:pPr>
        <w:pStyle w:val="Bibliografa"/>
      </w:pPr>
      <w:bookmarkStart w:id="887" w:name="ref-Holmes1983"/>
      <w:bookmarkEnd w:id="886"/>
      <w:r>
        <w:t>Holmes RL. 1983. Computer-assisted quality control in tree-ring dating and measurement. Tree-Ring Bulletin 43:69–78.</w:t>
      </w:r>
    </w:p>
    <w:p w14:paraId="271D046E" w14:textId="77777777" w:rsidR="009F6A80" w:rsidRDefault="00675DAB">
      <w:pPr>
        <w:pStyle w:val="Bibliografa"/>
      </w:pPr>
      <w:bookmarkStart w:id="888" w:name="ref-Huang2018"/>
      <w:bookmarkEnd w:id="887"/>
      <w:r>
        <w:t>Huang M, Wang X, Keenan TF, Piao S. 2018. Drought timing influences the legacy of tree growth recovery. Global Change Biology 24:3546–59.</w:t>
      </w:r>
    </w:p>
    <w:p w14:paraId="1F3FB439" w14:textId="77777777" w:rsidR="009F6A80" w:rsidRDefault="00675DAB">
      <w:pPr>
        <w:pStyle w:val="Bibliografa"/>
      </w:pPr>
      <w:bookmarkStart w:id="889" w:name="ref-JimenezOlivencia2015"/>
      <w:bookmarkEnd w:id="888"/>
      <w:r>
        <w:t>Jiménez-Olivencia Y, Porcel L, Caballero A. 2015. Medio siglo en la evolución de los paisajes naturales y agrarios de Sierra Nevada (España). Boletín de la Asociación de Geógrafos Españoles 68:205–32.</w:t>
      </w:r>
    </w:p>
    <w:p w14:paraId="69F1B463" w14:textId="77777777" w:rsidR="009F6A80" w:rsidRDefault="00675DAB">
      <w:pPr>
        <w:pStyle w:val="Bibliografa"/>
      </w:pPr>
      <w:bookmarkStart w:id="890" w:name="ref-Jump2010"/>
      <w:bookmarkEnd w:id="889"/>
      <w:r>
        <w:t>Jump AS, Cavin L, Hunter PD. 2010. Monitoring and managing responses to climate change at the retreating range edge of forest trees. Journal of Environmental Monitoring 12:1791–8.</w:t>
      </w:r>
    </w:p>
    <w:p w14:paraId="78A23751" w14:textId="77777777" w:rsidR="009F6A80" w:rsidRDefault="00675DAB">
      <w:pPr>
        <w:pStyle w:val="Bibliografa"/>
      </w:pPr>
      <w:bookmarkStart w:id="891" w:name="ref-Korner2013"/>
      <w:bookmarkEnd w:id="890"/>
      <w:r>
        <w:t>Körner C. 2013. Growth controls photosynthesis. Nova Acta Leopoldina 114:273–83.</w:t>
      </w:r>
    </w:p>
    <w:p w14:paraId="02311A36" w14:textId="77777777" w:rsidR="009F6A80" w:rsidRDefault="00675DAB">
      <w:pPr>
        <w:pStyle w:val="Bibliografa"/>
      </w:pPr>
      <w:bookmarkStart w:id="892" w:name="ref-Lloret2011"/>
      <w:bookmarkEnd w:id="891"/>
      <w:r>
        <w:t>Lloret F, Keeling EG, Sala A. 2011. Components of tree resilience: Effects of successive low-growth episodes in old ponderosa pine forests. Oikos 120:1909–20.</w:t>
      </w:r>
    </w:p>
    <w:p w14:paraId="30C73FCB" w14:textId="77777777" w:rsidR="009F6A80" w:rsidRDefault="00675DAB">
      <w:pPr>
        <w:pStyle w:val="Bibliografa"/>
      </w:pPr>
      <w:bookmarkStart w:id="893" w:name="ref-Lloret2004"/>
      <w:bookmarkEnd w:id="892"/>
      <w:r>
        <w:t>Lloret F, Siscart D, Dalmases C. 2004. Canopy recovery after drought dieback in holm-oak mediterranean forests of catalonia (NE spain). Global Change Biology 10:2092–9.</w:t>
      </w:r>
    </w:p>
    <w:p w14:paraId="66E70EBC" w14:textId="77777777" w:rsidR="009F6A80" w:rsidRDefault="00675DAB">
      <w:pPr>
        <w:pStyle w:val="Bibliografa"/>
      </w:pPr>
      <w:bookmarkStart w:id="894" w:name="ref-Loriteetal2008ABG"/>
      <w:bookmarkEnd w:id="893"/>
      <w:r>
        <w:t>Lorite J, Salazar C, Peñas J, Valle F. 2008. Phytosociological review on the forests of quercus pyrenaica willd. Acta Botanica Gallica 155:219–33.</w:t>
      </w:r>
    </w:p>
    <w:p w14:paraId="492D37C9" w14:textId="77777777" w:rsidR="009F6A80" w:rsidRDefault="00675DAB">
      <w:pPr>
        <w:pStyle w:val="Bibliografa"/>
      </w:pPr>
      <w:bookmarkStart w:id="895" w:name="ref-MartinezVilalta2018"/>
      <w:bookmarkEnd w:id="894"/>
      <w:r>
        <w:t>Martínez-Vilalta J. 2018. The rear window: Structural and functional plasticity in tree responses to climate change inferred from growth rings. Tree Physiology 38:155–8.</w:t>
      </w:r>
    </w:p>
    <w:p w14:paraId="66C1ECAA" w14:textId="77777777" w:rsidR="009F6A80" w:rsidRDefault="00675DAB">
      <w:pPr>
        <w:pStyle w:val="Bibliografa"/>
      </w:pPr>
      <w:bookmarkStart w:id="896" w:name="ref-MartinezVilalta2016"/>
      <w:bookmarkEnd w:id="895"/>
      <w:r>
        <w:t>Martínez-Vilalta J, Lloret F. 2016. Drought-induced vegetation shifts in terrestrial ecosystems: The key role of regeneration dynamics. Global and Planetary Change 144:94–108.</w:t>
      </w:r>
    </w:p>
    <w:p w14:paraId="38A11D03" w14:textId="77777777" w:rsidR="009F6A80" w:rsidRDefault="00675DAB">
      <w:pPr>
        <w:pStyle w:val="Bibliografa"/>
      </w:pPr>
      <w:bookmarkStart w:id="897" w:name="ref-Navarro2013"/>
      <w:bookmarkEnd w:id="896"/>
      <w:r>
        <w:t>Navarro-González I, Pérez-Luque AJ, Bonet FJ, Zamora R. 2013. The weight of the past: Land-use legacies and recolonization of pine plantations by oak trees. Ecological Applications 23:1267–76.</w:t>
      </w:r>
    </w:p>
    <w:p w14:paraId="17E2BB1B" w14:textId="77777777" w:rsidR="009F6A80" w:rsidRDefault="00675DAB">
      <w:pPr>
        <w:pStyle w:val="Bibliografa"/>
      </w:pPr>
      <w:bookmarkStart w:id="898" w:name="ref-Nowacki1997"/>
      <w:bookmarkEnd w:id="897"/>
      <w:r>
        <w:t>Nowacki GJ, Abrams MD. 1997. Radial-growth averaging criteria for reconstructing disturbance histories from presettlement-origing oaks. Ecological Monographs 67:225–49.</w:t>
      </w:r>
    </w:p>
    <w:p w14:paraId="7030CB6E" w14:textId="77777777" w:rsidR="009F6A80" w:rsidRDefault="00675DAB">
      <w:pPr>
        <w:pStyle w:val="Bibliografa"/>
      </w:pPr>
      <w:bookmarkStart w:id="899" w:name="ref-Olalde2002"/>
      <w:bookmarkEnd w:id="898"/>
      <w:r>
        <w:t>Olalde M, Herrán A, Espinel S, Goicoechea PG. 2002. White oaks phylogeography in the Iberian Peninsula. Forest Ecology and Management 156:89–102.</w:t>
      </w:r>
    </w:p>
    <w:p w14:paraId="1AF925E3" w14:textId="77777777" w:rsidR="009F6A80" w:rsidRDefault="00675DAB">
      <w:pPr>
        <w:pStyle w:val="Bibliografa"/>
      </w:pPr>
      <w:bookmarkStart w:id="900" w:name="ref-Pascoa2017"/>
      <w:bookmarkEnd w:id="899"/>
      <w:r>
        <w:t>Páscoa P, Gouveia C, Russo A, Trigo R. 2017. Drought trends in the Iberian Peninsula over the last 112 years. Advances in Meteorology:ID4653126.</w:t>
      </w:r>
    </w:p>
    <w:p w14:paraId="632F30BB" w14:textId="77777777" w:rsidR="009F6A80" w:rsidRDefault="00675DAB">
      <w:pPr>
        <w:pStyle w:val="Bibliografa"/>
      </w:pPr>
      <w:bookmarkStart w:id="901" w:name="ref-PenaGallardo2018"/>
      <w:bookmarkEnd w:id="900"/>
      <w:r>
        <w:t>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p w14:paraId="246D69C6" w14:textId="77777777" w:rsidR="009F6A80" w:rsidRDefault="00675DAB">
      <w:pPr>
        <w:pStyle w:val="Bibliografa"/>
      </w:pPr>
      <w:bookmarkStart w:id="902" w:name="ref-Penuelas2001"/>
      <w:bookmarkEnd w:id="901"/>
      <w:r>
        <w:t>Peñuelas J, Lloret F, Montoya R. 2001. Severe drought effects on mediterranean woody flora in spain. Forest Science 47:214–8.</w:t>
      </w:r>
    </w:p>
    <w:p w14:paraId="147FA3BA" w14:textId="77777777" w:rsidR="009F6A80" w:rsidRDefault="00675DAB">
      <w:pPr>
        <w:pStyle w:val="Bibliografa"/>
      </w:pPr>
      <w:bookmarkStart w:id="903" w:name="ref-PerezLuque2015"/>
      <w:bookmarkEnd w:id="902"/>
      <w:r>
        <w:t>Pérez-Luque AJ, Zamora R, Bonet FJ, Pérez-Pérez R. 2015a. Dataset of migrame project (global change, altitudinal range shift and colonization of degraded habitats in Mediterranean mountains). PhytoKeys 56:61–81.</w:t>
      </w:r>
    </w:p>
    <w:p w14:paraId="7FB8E564" w14:textId="77777777" w:rsidR="009F6A80" w:rsidRDefault="00675DAB">
      <w:pPr>
        <w:pStyle w:val="Bibliografa"/>
      </w:pPr>
      <w:bookmarkStart w:id="904" w:name="ref-PerezLuque2015onto"/>
      <w:bookmarkEnd w:id="903"/>
      <w:r>
        <w:t xml:space="preserve">Pérez-Luque A, Pérez-Pérez R, Bonet-García F, Magaña P. 2015b. 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734530D3" w14:textId="77777777" w:rsidR="009F6A80" w:rsidRDefault="00675DAB">
      <w:pPr>
        <w:pStyle w:val="Bibliografa"/>
      </w:pPr>
      <w:bookmarkStart w:id="905" w:name="ref-Piovesan2008"/>
      <w:bookmarkEnd w:id="904"/>
      <w:r>
        <w:t>Piovesan G, Biondi F, Filippo AD, Alessandrini A, Maugeri M. 2008. Drought-driven growth reduction in old beech (Fagus sylvatica l.) forests of the central apennines, italy. Global Change Biology 14:1265–81.</w:t>
      </w:r>
    </w:p>
    <w:p w14:paraId="406F0677" w14:textId="77777777" w:rsidR="009F6A80" w:rsidRDefault="00675DAB">
      <w:pPr>
        <w:pStyle w:val="Bibliografa"/>
      </w:pPr>
      <w:bookmarkStart w:id="906" w:name="ref-Reyes2015"/>
      <w:bookmarkEnd w:id="905"/>
      <w:r>
        <w:t>Reyes-Díez A, Alcaraz-Segura D, Cabello-Piñar J. 2015. Implicaciones del filtrado de calidad del índice de vegetación evi para el seguimiento funcional de ecosistemas. Revista de Teledeteccion 2015:11–29.</w:t>
      </w:r>
    </w:p>
    <w:p w14:paraId="7E57C7C9" w14:textId="77777777" w:rsidR="009F6A80" w:rsidRDefault="00675DAB">
      <w:pPr>
        <w:pStyle w:val="Bibliografa"/>
      </w:pPr>
      <w:bookmarkStart w:id="907" w:name="ref-delRio2007"/>
      <w:bookmarkEnd w:id="906"/>
      <w:r>
        <w:t xml:space="preserve">Río S del, Herrero L, Penas Á. 2007. Bioclimatic analysis of the </w:t>
      </w:r>
      <w:r>
        <w:rPr>
          <w:i/>
        </w:rPr>
        <w:t>Quercus pyrenaica</w:t>
      </w:r>
      <w:r>
        <w:t xml:space="preserve"> forests in Spain. Phytocoenologia 37:541–60.</w:t>
      </w:r>
    </w:p>
    <w:p w14:paraId="089871F1" w14:textId="77777777" w:rsidR="009F6A80" w:rsidRDefault="00675DAB">
      <w:pPr>
        <w:pStyle w:val="Bibliografa"/>
      </w:pPr>
      <w:bookmarkStart w:id="908" w:name="ref-Rubino2004"/>
      <w:bookmarkEnd w:id="907"/>
      <w:r>
        <w:t>Rubino D, McCarthy B. 2004. Comparative analysis of dendroecological methods used to assess disturbance events. Dendrochronologia 21:97–115.</w:t>
      </w:r>
    </w:p>
    <w:p w14:paraId="5B57F135" w14:textId="77777777" w:rsidR="009F6A80" w:rsidRDefault="00675DAB">
      <w:pPr>
        <w:pStyle w:val="Bibliografa"/>
      </w:pPr>
      <w:bookmarkStart w:id="909" w:name="ref-Salzer2009"/>
      <w:bookmarkEnd w:id="908"/>
      <w:r>
        <w:t>Salzer MW, Hughes MK, Bunn AG, Kipfmueller KF. 2009. Recent unprecedented tree-ring growth in bristlecone pine at the highest elevations and possible causes. Proceedings of the National Academy of Sciences 106:20348–53.</w:t>
      </w:r>
    </w:p>
    <w:p w14:paraId="57CD631B" w14:textId="77777777" w:rsidR="009F6A80" w:rsidRDefault="00675DAB">
      <w:pPr>
        <w:pStyle w:val="Bibliografa"/>
      </w:pPr>
      <w:bookmarkStart w:id="910" w:name="ref-Samanta2012"/>
      <w:bookmarkEnd w:id="909"/>
      <w:r>
        <w:t>Samanta A, Ganguly S, Vermote E, Nemani RR, Myneni RB. 2012. Interpretation of variations in MODIS-measured greenness levels of amazon forests during 2000 to 2009. Environmental Research Letters 7:024018.</w:t>
      </w:r>
    </w:p>
    <w:p w14:paraId="7D5FEF60" w14:textId="77777777" w:rsidR="009F6A80" w:rsidRDefault="00675DAB">
      <w:pPr>
        <w:pStyle w:val="Bibliografa"/>
      </w:pPr>
      <w:bookmarkStart w:id="911" w:name="ref-SanchezSalguero2012"/>
      <w:bookmarkEnd w:id="910"/>
      <w:r>
        <w:t>Sánchez-Salguero R, Navarro-Cerrillo RM, Swetnam TW, Zavala MA. 2012. Is drought the main decline factor at the rear edge of Europe? The case of southern Iberian pine plantations. Forest Ecology and Management 271:158–69.</w:t>
      </w:r>
    </w:p>
    <w:p w14:paraId="646F3DA5" w14:textId="77777777" w:rsidR="009F6A80" w:rsidRDefault="00675DAB">
      <w:pPr>
        <w:pStyle w:val="Bibliografa"/>
      </w:pPr>
      <w:bookmarkStart w:id="912" w:name="ref-Spinoni2015"/>
      <w:bookmarkEnd w:id="911"/>
      <w:r>
        <w:t>Spinoni J, Naumann G, Vogt J, Barbosa P. 2015. European drought climatologies and trends based on a multi-indicator approach. Global and Planetary Change 127:50–7.</w:t>
      </w:r>
    </w:p>
    <w:p w14:paraId="1A9CC1E1" w14:textId="77777777" w:rsidR="009F6A80" w:rsidRDefault="00675DAB">
      <w:pPr>
        <w:pStyle w:val="Bibliografa"/>
      </w:pPr>
      <w:bookmarkStart w:id="913" w:name="ref-Spinoni2017a"/>
      <w:bookmarkEnd w:id="912"/>
      <w:r>
        <w:t>Spinoni J, Vogt JV, Naumann G, Barbosa P, Dosio A. 2017. Will drought events become more frequent and severe in Europe? International Journal of Climatology.</w:t>
      </w:r>
    </w:p>
    <w:p w14:paraId="0AC68D8A" w14:textId="77777777" w:rsidR="009F6A80" w:rsidRDefault="00675DAB">
      <w:pPr>
        <w:pStyle w:val="Bibliografa"/>
      </w:pPr>
      <w:bookmarkStart w:id="914" w:name="ref-Stagge2017"/>
      <w:bookmarkEnd w:id="913"/>
      <w:r>
        <w:t>Stagge JH, Kingston DG, Tallaksen LM, Hannah DM. 2017. Observed drought indices show increasing divergence across Europe. Scientific Reports 7:14045.</w:t>
      </w:r>
    </w:p>
    <w:p w14:paraId="7E308E77" w14:textId="77777777" w:rsidR="009F6A80" w:rsidRDefault="00675DAB">
      <w:pPr>
        <w:pStyle w:val="Bibliografa"/>
      </w:pPr>
      <w:bookmarkStart w:id="915" w:name="ref-Stocker2019"/>
      <w:bookmarkEnd w:id="914"/>
      <w:r>
        <w:t>Stocker BD, Zscheischler J, Keenan TF, Prentice IC, Seneviratne SI, Peñuelas J. 2019. Drought impacts on terrestrial primary production underestimated by satellite monitoring. Nature Geoscience 12:264–70.</w:t>
      </w:r>
    </w:p>
    <w:p w14:paraId="27D6794C" w14:textId="77777777" w:rsidR="009F6A80" w:rsidRDefault="00675DAB">
      <w:pPr>
        <w:pStyle w:val="Bibliografa"/>
      </w:pPr>
      <w:bookmarkStart w:id="916" w:name="ref-Titos1990"/>
      <w:bookmarkEnd w:id="915"/>
      <w:r>
        <w:t>Titos M. 1990. Las minas de la Estrella. In: Titos M, editor. La aventura de Sierra-Nevada 1717-1915. Editorial Universidad de Granada. pp 226–36.</w:t>
      </w:r>
    </w:p>
    <w:p w14:paraId="69F81B12" w14:textId="77777777" w:rsidR="009F6A80" w:rsidRDefault="00675DAB">
      <w:pPr>
        <w:pStyle w:val="Bibliografa"/>
      </w:pPr>
      <w:bookmarkStart w:id="917" w:name="ref-Trigo2013"/>
      <w:bookmarkEnd w:id="916"/>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6E335FCC" w14:textId="77777777" w:rsidR="009F6A80" w:rsidRDefault="00675DAB">
      <w:pPr>
        <w:pStyle w:val="Bibliografa"/>
      </w:pPr>
      <w:bookmarkStart w:id="918" w:name="ref-Valbuena2013"/>
      <w:bookmarkEnd w:id="917"/>
      <w:r>
        <w:t>Valbuena-Carabaña M, Gil L. 2013. Genetic resilience in a historically profited root sprouting oak (</w:t>
      </w:r>
      <w:r>
        <w:rPr>
          <w:i/>
        </w:rPr>
        <w:t>Quercus pyrenaica</w:t>
      </w:r>
      <w:r>
        <w:t xml:space="preserve"> Willd.) at its southern boundary. Tree Genetics &amp; Genomes 9:1129–42.</w:t>
      </w:r>
    </w:p>
    <w:p w14:paraId="43EF0248" w14:textId="77777777" w:rsidR="009F6A80" w:rsidRDefault="00675DAB">
      <w:pPr>
        <w:pStyle w:val="Bibliografa"/>
      </w:pPr>
      <w:bookmarkStart w:id="919" w:name="ref-Valbuena2017"/>
      <w:bookmarkEnd w:id="918"/>
      <w:r>
        <w:t>Valbuena-Carabaña M, Gil L. 2017. Centenary coppicing maintains high levels of genetic diversity in a root resprouting oak (</w:t>
      </w:r>
      <w:r>
        <w:rPr>
          <w:i/>
        </w:rPr>
        <w:t>Quercus pyrenaica</w:t>
      </w:r>
      <w:r>
        <w:t xml:space="preserve"> Willd.). Tree Genetics &amp; Genomes 13:28.</w:t>
      </w:r>
    </w:p>
    <w:p w14:paraId="433750A8" w14:textId="77777777" w:rsidR="009F6A80" w:rsidRDefault="00675DAB">
      <w:pPr>
        <w:pStyle w:val="Bibliografa"/>
      </w:pPr>
      <w:bookmarkStart w:id="920" w:name="ref-VicenteSerrano2010"/>
      <w:bookmarkEnd w:id="919"/>
      <w:r>
        <w:t>Vicente-Serrano SM, Beguería S, López-Moreno JI. 2010. A multiscalar drought index sensitive to global warming: The standardized precipitation evapotranspiration index. Journal of Climate 23:1696–718.</w:t>
      </w:r>
    </w:p>
    <w:p w14:paraId="3C1E2854" w14:textId="77777777" w:rsidR="009F6A80" w:rsidRDefault="00675DAB">
      <w:pPr>
        <w:pStyle w:val="Bibliografa"/>
      </w:pPr>
      <w:bookmarkStart w:id="921" w:name="ref-VicenteSerrano2013"/>
      <w:bookmarkEnd w:id="920"/>
      <w:r>
        <w:t>Vicente-Serrano SM, Gouveia C, Camarero JJ, Beguería S, Trigo R, López-Moreno JI, Azorín-Molina C, Pasho E, Lorenzo-Lacruz J, Revuelto J, Morán-Tejeda E, Sanchez-Lorenzo A. 2013. Response of vegetation to drought time-scales across global land biomes. Proc Natl Acad Sci U S A 110:52–7.</w:t>
      </w:r>
    </w:p>
    <w:p w14:paraId="6BFDFC8C" w14:textId="77777777" w:rsidR="009F6A80" w:rsidRDefault="00675DAB">
      <w:pPr>
        <w:pStyle w:val="Bibliografa"/>
      </w:pPr>
      <w:bookmarkStart w:id="922" w:name="ref-VicenteSerrano2014"/>
      <w:bookmarkEnd w:id="921"/>
      <w:r>
        <w:t>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p w14:paraId="09CE857E" w14:textId="77777777" w:rsidR="009F6A80" w:rsidRDefault="00675DAB">
      <w:pPr>
        <w:pStyle w:val="Bibliografa"/>
      </w:pPr>
      <w:bookmarkStart w:id="923" w:name="ref-Wilcox2012"/>
      <w:bookmarkEnd w:id="922"/>
      <w:r>
        <w:t>Wilcox R. 2012. Introduction to robust estimation and hypothesis testing (third edition). Third Edition. Academic Press</w:t>
      </w:r>
    </w:p>
    <w:p w14:paraId="52E3E559" w14:textId="77777777" w:rsidR="009F6A80" w:rsidRDefault="00675DAB">
      <w:pPr>
        <w:pStyle w:val="Bibliografa"/>
      </w:pPr>
      <w:bookmarkStart w:id="924" w:name="ref-Zang2015"/>
      <w:bookmarkEnd w:id="923"/>
      <w:r>
        <w:t>Zang C, Biondi F. 2015. Treeclim: An r package for the numerical calibration of proxy-climate relationships. Ecography 38:431–6.</w:t>
      </w:r>
    </w:p>
    <w:p w14:paraId="0BE2787A" w14:textId="77777777" w:rsidR="009F6A80" w:rsidRDefault="00675DAB">
      <w:pPr>
        <w:pStyle w:val="Bibliografa"/>
      </w:pPr>
      <w:bookmarkStart w:id="925" w:name="ref-Zhang2013"/>
      <w:bookmarkEnd w:id="924"/>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847"/>
      <w:bookmarkEnd w:id="925"/>
    </w:p>
    <w:sectPr w:rsidR="009F6A80" w:rsidSect="00BB1864">
      <w:footerReference w:type="even" r:id="rId15"/>
      <w:footerReference w:type="default" r:id="rId16"/>
      <w:footnotePr>
        <w:numFmt w:val="chicago"/>
      </w:footnotePr>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Guillermo Gea Izquierdo" w:date="2019-08-19T10:43:00Z" w:initials="GG">
    <w:p w14:paraId="04E9A5D9" w14:textId="053F96C2" w:rsidR="00456AA4" w:rsidRDefault="00456AA4">
      <w:pPr>
        <w:pStyle w:val="Textocomentario"/>
      </w:pPr>
      <w:r>
        <w:rPr>
          <w:rStyle w:val="Refdecomentario"/>
        </w:rPr>
        <w:annotationRef/>
      </w:r>
      <w:r>
        <w:t>Te he recortado frases que estaban duplicadas. He metido:</w:t>
      </w:r>
    </w:p>
    <w:p w14:paraId="4D74647B" w14:textId="288636DB" w:rsidR="00456AA4" w:rsidRDefault="00456AA4" w:rsidP="00E6542A">
      <w:pPr>
        <w:pStyle w:val="Textocomentario"/>
        <w:numPr>
          <w:ilvl w:val="0"/>
          <w:numId w:val="16"/>
        </w:numPr>
      </w:pPr>
      <w:r>
        <w:t xml:space="preserve"> comentario sobre el rear-edge al final</w:t>
      </w:r>
    </w:p>
    <w:p w14:paraId="4BDF2B29" w14:textId="4BD962BA" w:rsidR="00456AA4" w:rsidRDefault="00456AA4" w:rsidP="00E6542A">
      <w:pPr>
        <w:pStyle w:val="Textocomentario"/>
        <w:numPr>
          <w:ilvl w:val="0"/>
          <w:numId w:val="16"/>
        </w:numPr>
      </w:pPr>
      <w:r>
        <w:t xml:space="preserve"> comentario sobre el hecho de que hablas de resilience de árboles adultos… igual no hay regeneración por lo que la resiliencia de la especie está amenazada (personalmente no me gustaría que la gente pensara que queremos decir que la especie está tan contenta… igual no regenera en SJ, por ejemplo, y pore so hay que matizar que los árboles adultos ya establecidos estén aparentemente bien).</w:t>
      </w:r>
    </w:p>
  </w:comment>
  <w:comment w:id="323" w:author="Guillermo Gea Izquierdo" w:date="2019-08-19T10:52:00Z" w:initials="GG">
    <w:p w14:paraId="3678A8FD" w14:textId="386496B2" w:rsidR="00456AA4" w:rsidRDefault="00456AA4">
      <w:pPr>
        <w:pStyle w:val="Textocomentario"/>
      </w:pPr>
      <w:r>
        <w:rPr>
          <w:rStyle w:val="Refdecomentario"/>
        </w:rPr>
        <w:annotationRef/>
      </w:r>
      <w:r>
        <w:t>Creo que meter una frase así con esa cita (u otra parecida) es necesario para poner el contexto el título actual y el manuscrito.</w:t>
      </w:r>
    </w:p>
  </w:comment>
  <w:comment w:id="334" w:author="Guillermo Gea Izquierdo" w:date="2019-08-19T10:59:00Z" w:initials="GG">
    <w:p w14:paraId="6A01E3EB" w14:textId="6257D0E1" w:rsidR="00456AA4" w:rsidRDefault="00456AA4">
      <w:pPr>
        <w:pStyle w:val="Textocomentario"/>
      </w:pPr>
      <w:r>
        <w:rPr>
          <w:rStyle w:val="Refdecomentario"/>
        </w:rPr>
        <w:annotationRef/>
      </w:r>
      <w:r>
        <w:t>Aquí también analiza resilience, aunque no metería 3 citas de Isabel, puedes reducir a 2 (como ahora), al final son bastante redudantes algunas:</w:t>
      </w:r>
    </w:p>
    <w:p w14:paraId="0C16D0E0" w14:textId="615527EF" w:rsidR="00456AA4" w:rsidRDefault="00456AA4">
      <w:pPr>
        <w:pStyle w:val="Textocomentario"/>
      </w:pPr>
      <w:r>
        <w:rPr>
          <w:rFonts w:ascii="Trebuchet MS" w:eastAsia="Times New Roman" w:hAnsi="Trebuchet MS" w:cs="Times New Roman"/>
          <w:color w:val="000000"/>
        </w:rPr>
        <w:t xml:space="preserve">Dorado-Liñán I, Piovesan G, Martínez-Sancho E, </w:t>
      </w:r>
      <w:r w:rsidRPr="00B238AF">
        <w:rPr>
          <w:rFonts w:ascii="Trebuchet MS" w:eastAsia="Times New Roman" w:hAnsi="Trebuchet MS" w:cs="Times New Roman"/>
          <w:bCs/>
          <w:color w:val="000000"/>
        </w:rPr>
        <w:t>Gea-Izquierdo G</w:t>
      </w:r>
      <w:r>
        <w:rPr>
          <w:rFonts w:ascii="Trebuchet MS" w:eastAsia="Times New Roman" w:hAnsi="Trebuchet MS" w:cs="Times New Roman"/>
          <w:color w:val="000000"/>
        </w:rPr>
        <w:t>, Zang C, Cañellas I, Castagneri D, Di Filippo A, Gutiérrez E, Ewald J, Fernández-de-Uña L, Hornstein D, Jantsch MC, Levanic T, Mellert KL, Vacchiano G, Zlatanov T, Menzel A (2019) Geographical adaptation prevails over species-specific determinism in trees’ vulnerability to climate change at Mediterranean rear-edge forests. Global Change Biology 25, 1296-1314.</w:t>
      </w:r>
    </w:p>
  </w:comment>
  <w:comment w:id="361" w:author="Guillermo Gea Izquierdo" w:date="2019-08-19T11:15:00Z" w:initials="GG">
    <w:p w14:paraId="2E1EE9C4" w14:textId="60E68A39" w:rsidR="00456AA4" w:rsidRDefault="00456AA4">
      <w:pPr>
        <w:pStyle w:val="Textocomentario"/>
      </w:pPr>
      <w:r>
        <w:rPr>
          <w:rStyle w:val="Refdecomentario"/>
        </w:rPr>
        <w:annotationRef/>
      </w:r>
      <w:r>
        <w:t>Luego hablas de la ecología de la especie. Te puedes ahorrar esas palabras, la frase es muy larga.</w:t>
      </w:r>
    </w:p>
  </w:comment>
  <w:comment w:id="382" w:author="Antonio J." w:date="2019-08-14T20:04:00Z" w:initials="AJ">
    <w:p w14:paraId="58970251" w14:textId="77777777" w:rsidR="00456AA4" w:rsidRPr="005E7618" w:rsidRDefault="00456AA4">
      <w:pPr>
        <w:pStyle w:val="Textocomentario"/>
        <w:rPr>
          <w:b/>
          <w:bCs/>
          <w:color w:val="4F81BD" w:themeColor="accent1"/>
        </w:rPr>
      </w:pPr>
      <w:r w:rsidRPr="005E7618">
        <w:rPr>
          <w:b/>
          <w:bCs/>
          <w:color w:val="4F81BD" w:themeColor="accent1"/>
        </w:rPr>
        <w:t>GGI:</w:t>
      </w:r>
    </w:p>
    <w:p w14:paraId="3440D384" w14:textId="77777777" w:rsidR="00456AA4" w:rsidRDefault="00456AA4">
      <w:pPr>
        <w:pStyle w:val="Textocomentario"/>
      </w:pPr>
      <w:r w:rsidRPr="005E7618">
        <w:rPr>
          <w:b/>
          <w:bCs/>
          <w:color w:val="4F81BD" w:themeColor="accent1"/>
        </w:rPr>
        <w:annotationRef/>
      </w:r>
      <w:r w:rsidRPr="005E7618">
        <w:rPr>
          <w:b/>
          <w:bCs/>
          <w:color w:val="4F81BD" w:themeColor="accent1"/>
        </w:rPr>
        <w:t>Mucho parece esto, no? un 30% del total?</w:t>
      </w:r>
    </w:p>
    <w:p w14:paraId="2E3ACA73" w14:textId="77777777" w:rsidR="00456AA4" w:rsidRDefault="00456AA4">
      <w:pPr>
        <w:pStyle w:val="Textocomentario"/>
      </w:pPr>
    </w:p>
    <w:p w14:paraId="6F2F37D8" w14:textId="77777777" w:rsidR="00456AA4" w:rsidRDefault="00456AA4">
      <w:pPr>
        <w:pStyle w:val="Textocomentario"/>
      </w:pPr>
    </w:p>
    <w:p w14:paraId="1CD0B843" w14:textId="77777777" w:rsidR="00456AA4" w:rsidRDefault="00456AA4" w:rsidP="005E7618">
      <w:pPr>
        <w:widowControl w:val="0"/>
        <w:autoSpaceDE w:val="0"/>
        <w:autoSpaceDN w:val="0"/>
        <w:adjustRightInd w:val="0"/>
        <w:rPr>
          <w:rFonts w:ascii="AppleSystemUIFont" w:hAnsi="AppleSystemUIFont" w:cs="AppleSystemUIFont"/>
        </w:rPr>
      </w:pPr>
      <w:r>
        <w:rPr>
          <w:rFonts w:ascii="AppleSystemUIFont" w:hAnsi="AppleSystemUIFont" w:cs="AppleSystemUIFont"/>
        </w:rPr>
        <w:t>Está sacado de este trabajo (página 22)</w:t>
      </w:r>
    </w:p>
    <w:p w14:paraId="0E39A567" w14:textId="77777777" w:rsidR="00456AA4" w:rsidRDefault="0033546C" w:rsidP="005E7618">
      <w:pPr>
        <w:widowControl w:val="0"/>
        <w:autoSpaceDE w:val="0"/>
        <w:autoSpaceDN w:val="0"/>
        <w:adjustRightInd w:val="0"/>
        <w:rPr>
          <w:rFonts w:ascii="AppleSystemUIFont" w:hAnsi="AppleSystemUIFont" w:cs="AppleSystemUIFont"/>
        </w:rPr>
      </w:pPr>
      <w:hyperlink r:id="rId1" w:history="1">
        <w:r w:rsidR="00456AA4">
          <w:rPr>
            <w:rFonts w:ascii="AppleSystemUIFont" w:hAnsi="AppleSystemUIFont" w:cs="AppleSystemUIFont"/>
            <w:color w:val="DCA10D"/>
            <w:u w:val="single" w:color="DCA10D"/>
          </w:rPr>
          <w:t>https://www.miteco.gob.es/es/biodiversidad/temas/espacios-protegidos/9230_tcm30-196892.pdf</w:t>
        </w:r>
      </w:hyperlink>
    </w:p>
    <w:p w14:paraId="22AB5036" w14:textId="77777777" w:rsidR="00456AA4" w:rsidRDefault="00456AA4">
      <w:pPr>
        <w:pStyle w:val="Textocomentario"/>
      </w:pPr>
    </w:p>
  </w:comment>
  <w:comment w:id="404" w:author="Guillermo Gea Izquierdo" w:date="2019-08-19T11:33:00Z" w:initials="GG">
    <w:p w14:paraId="4694C58B" w14:textId="5DC1DF8D" w:rsidR="00456AA4" w:rsidRDefault="00456AA4">
      <w:pPr>
        <w:pStyle w:val="Textocomentario"/>
      </w:pPr>
      <w:r>
        <w:rPr>
          <w:rStyle w:val="Refdecomentario"/>
        </w:rPr>
        <w:annotationRef/>
      </w:r>
      <w:r>
        <w:t>¿Dices en algún sitio que period del año usas las imagines? Primavera? Otoño? Verano? Entiendo que en verano está todo seco salvo los robles (y la vegetación leñosa). Quizás habría que especificarlo.</w:t>
      </w:r>
    </w:p>
  </w:comment>
  <w:comment w:id="425" w:author="Guillermo Gea Izquierdo" w:date="2019-08-19T11:36:00Z" w:initials="GG">
    <w:p w14:paraId="460B062F" w14:textId="53C7DF8B" w:rsidR="00456AA4" w:rsidRDefault="00456AA4">
      <w:pPr>
        <w:pStyle w:val="Textocomentario"/>
      </w:pPr>
      <w:r>
        <w:rPr>
          <w:rStyle w:val="Refdecomentario"/>
        </w:rPr>
        <w:annotationRef/>
      </w:r>
      <w:r>
        <w:t>Podrías poner también “colder” a tenor de la table 1 (pero nunca warmer, no?).</w:t>
      </w:r>
    </w:p>
  </w:comment>
  <w:comment w:id="504" w:author="Antonio J." w:date="2019-08-14T20:05:00Z" w:initials="AJ">
    <w:p w14:paraId="195F960C" w14:textId="34889AA9" w:rsidR="00456AA4" w:rsidRDefault="00456AA4" w:rsidP="00C910DB">
      <w:pPr>
        <w:pStyle w:val="Textocomentario"/>
        <w:rPr>
          <w:b/>
          <w:bCs/>
          <w:color w:val="4F81BD" w:themeColor="accent1"/>
        </w:rPr>
      </w:pPr>
      <w:r>
        <w:rPr>
          <w:rStyle w:val="Refdecomentario"/>
        </w:rPr>
        <w:annotationRef/>
      </w:r>
      <w:r>
        <w:rPr>
          <w:b/>
          <w:bCs/>
          <w:color w:val="4F81BD" w:themeColor="accent1"/>
        </w:rPr>
        <w:t xml:space="preserve">GGI: </w:t>
      </w:r>
      <w:r w:rsidRPr="007C605D">
        <w:rPr>
          <w:b/>
          <w:bCs/>
          <w:color w:val="4F81BD" w:themeColor="accent1"/>
        </w:rPr>
        <w:t>Ves lo que digo en el abstract: en realidad los mayores valores de resiliencia están en SJ. Cuidado con esto.</w:t>
      </w:r>
    </w:p>
    <w:p w14:paraId="7F814857" w14:textId="77777777" w:rsidR="00456AA4" w:rsidRDefault="00456AA4" w:rsidP="00C910DB">
      <w:pPr>
        <w:pStyle w:val="Textocomentario"/>
        <w:rPr>
          <w:b/>
          <w:bCs/>
          <w:color w:val="4F81BD" w:themeColor="accent1"/>
        </w:rPr>
      </w:pPr>
    </w:p>
    <w:p w14:paraId="203A4A46" w14:textId="77777777" w:rsidR="00456AA4" w:rsidRDefault="00456AA4" w:rsidP="00D07CD6">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Cierto, esto es así si analizamos a largo plazo la resiliencia, pero si analizamos a corto plazo —&gt; Que hacemos con esto?? </w:t>
      </w:r>
    </w:p>
    <w:p w14:paraId="32FDDBEC" w14:textId="77777777" w:rsidR="00456AA4" w:rsidRDefault="00456AA4" w:rsidP="00C910DB">
      <w:pPr>
        <w:pStyle w:val="Textocomentario"/>
      </w:pPr>
    </w:p>
    <w:p w14:paraId="030C0C60" w14:textId="77777777" w:rsidR="00456AA4" w:rsidRDefault="00456AA4">
      <w:pPr>
        <w:pStyle w:val="Textocomentario"/>
      </w:pPr>
    </w:p>
  </w:comment>
  <w:comment w:id="505" w:author="Guillermo Gea Izquierdo" w:date="2019-08-19T12:48:00Z" w:initials="GG">
    <w:p w14:paraId="1FEC7CB4" w14:textId="21AF7975" w:rsidR="00456AA4" w:rsidRDefault="00456AA4">
      <w:pPr>
        <w:pStyle w:val="Textocomentario"/>
      </w:pPr>
      <w:r>
        <w:rPr>
          <w:rStyle w:val="Refdecomentario"/>
        </w:rPr>
        <w:annotationRef/>
      </w:r>
      <w:r>
        <w:t>Pues no sé, la verdad. En el abstract he añadido “generally” para curarnos en salud. Aquí queda bien como lo comentas, entiendo que el riesgo es si se quiere generalizer… si no se quiere criticar que igual los indices funcionan “regular”. Metes bien la idea de 1995 en SJ (liberación), así que yo creo que está bien. Otra opción es en abstract hablar solo de primary growth. Y luego en discusión decir que los resultados de secondary growth pueden estar influidos por dinámicas de rodal que nada tienen que ver son resiliencia individual (aunque sí de ecosistem, por así decirlo).</w:t>
      </w:r>
    </w:p>
  </w:comment>
  <w:comment w:id="643" w:author="Guillermo Gea Izquierdo" w:date="2019-08-19T15:18:00Z" w:initials="GG">
    <w:p w14:paraId="7705CEF3" w14:textId="67F56DD9" w:rsidR="00456AA4" w:rsidRDefault="00456AA4">
      <w:pPr>
        <w:pStyle w:val="Textocomentario"/>
      </w:pPr>
      <w:r>
        <w:rPr>
          <w:rStyle w:val="Refdecomentario"/>
        </w:rPr>
        <w:annotationRef/>
      </w:r>
      <w:r>
        <w:t>Este subapartado no queda aun bien hilado: hay que intentar resumirlo y ordenarlo (hay muchas repeticiones, algunas incluidas por mí). Posiblemente poner el párrafo en Amarillo en primero no sea la solución, pero bueno, te lo dejo a ti cuando le des la última vuelta.</w:t>
      </w:r>
    </w:p>
  </w:comment>
  <w:comment w:id="649" w:author="Guillermo Gea Izquierdo" w:date="2019-08-19T14:44:00Z" w:initials="GG">
    <w:p w14:paraId="56689B6E" w14:textId="0F06E0BD" w:rsidR="00456AA4" w:rsidRDefault="00456AA4">
      <w:pPr>
        <w:pStyle w:val="Textocomentario"/>
      </w:pPr>
      <w:r>
        <w:rPr>
          <w:rStyle w:val="Refdecomentario"/>
        </w:rPr>
        <w:annotationRef/>
      </w:r>
      <w:r>
        <w:t>Esto ya lo has dicho en M-M, lo puedes quitar para evitar repeticiones</w:t>
      </w:r>
    </w:p>
  </w:comment>
  <w:comment w:id="661" w:author="Antonio J." w:date="2019-08-14T20:08:00Z" w:initials="AJ">
    <w:p w14:paraId="52250B11" w14:textId="77777777" w:rsidR="00456AA4" w:rsidRPr="00035C4F" w:rsidRDefault="00456AA4">
      <w:pPr>
        <w:pStyle w:val="Textocomentario"/>
        <w:rPr>
          <w:b/>
          <w:bCs/>
          <w:color w:val="4F81BD" w:themeColor="accent1"/>
        </w:rPr>
      </w:pPr>
      <w:r w:rsidRPr="00035C4F">
        <w:rPr>
          <w:b/>
          <w:bCs/>
          <w:color w:val="4F81BD" w:themeColor="accent1"/>
        </w:rPr>
        <w:t xml:space="preserve">GGI: </w:t>
      </w:r>
    </w:p>
    <w:p w14:paraId="72266FCD" w14:textId="77777777" w:rsidR="00456AA4" w:rsidRDefault="00456AA4">
      <w:pPr>
        <w:pStyle w:val="Textocomentario"/>
      </w:pPr>
      <w:r w:rsidRPr="00035C4F">
        <w:rPr>
          <w:rStyle w:val="Refdecomentario"/>
          <w:b/>
          <w:bCs/>
          <w:color w:val="4F81BD" w:themeColor="accent1"/>
        </w:rPr>
        <w:annotationRef/>
      </w:r>
      <w:r w:rsidRPr="00035C4F">
        <w:rPr>
          <w:b/>
          <w:bCs/>
          <w:color w:val="4F81BD" w:themeColor="accent1"/>
        </w:rPr>
        <w:t>Explica cómo: no entiendo, ¿quieres decir que difiere CA-high? Si es así, haz más hincapié en lo que ya comentas: la variabilidad tan grande dentro del rear-edge (algo hay que poner en abstract, es un resultado muy interesante).</w:t>
      </w:r>
    </w:p>
    <w:p w14:paraId="5388D64D" w14:textId="77777777" w:rsidR="00456AA4" w:rsidRDefault="00456AA4">
      <w:pPr>
        <w:pStyle w:val="Textocomentario"/>
      </w:pPr>
    </w:p>
    <w:p w14:paraId="45A13EEA" w14:textId="77777777" w:rsidR="00456AA4" w:rsidRDefault="00456AA4" w:rsidP="00035C4F">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A ambos os llamó la atención esta frase. </w:t>
      </w:r>
    </w:p>
    <w:p w14:paraId="181B8BFE" w14:textId="55F76CF3" w:rsidR="00456AA4" w:rsidRDefault="00456AA4" w:rsidP="00035C4F">
      <w:pPr>
        <w:widowControl w:val="0"/>
        <w:autoSpaceDE w:val="0"/>
        <w:autoSpaceDN w:val="0"/>
        <w:adjustRightInd w:val="0"/>
        <w:rPr>
          <w:rFonts w:ascii="AppleSystemUIFont" w:hAnsi="AppleSystemUIFont" w:cs="AppleSystemUIFont"/>
        </w:rPr>
      </w:pPr>
      <w:r>
        <w:rPr>
          <w:rFonts w:ascii="AppleSystemUIFont" w:hAnsi="AppleSystemUIFont" w:cs="AppleSystemUIFont"/>
        </w:rPr>
        <w:t xml:space="preserve">Me refiero a que en otros sitios que son rear-edge se está viendo una disminución en el crecimiento (decline trends) que contrasta con el aumento de crecimiento observado en nuestros datos (en general) </w:t>
      </w:r>
    </w:p>
    <w:p w14:paraId="73D63DCD" w14:textId="77777777" w:rsidR="00456AA4" w:rsidRDefault="00456AA4" w:rsidP="00035C4F">
      <w:pPr>
        <w:widowControl w:val="0"/>
        <w:autoSpaceDE w:val="0"/>
        <w:autoSpaceDN w:val="0"/>
        <w:adjustRightInd w:val="0"/>
        <w:rPr>
          <w:rFonts w:ascii="AppleSystemUIFont" w:hAnsi="AppleSystemUIFont" w:cs="AppleSystemUIFont"/>
        </w:rPr>
      </w:pPr>
    </w:p>
    <w:p w14:paraId="176F68D8" w14:textId="1699C906" w:rsidR="00456AA4" w:rsidRPr="007F0055" w:rsidRDefault="00456AA4" w:rsidP="007F0055">
      <w:pPr>
        <w:widowControl w:val="0"/>
        <w:autoSpaceDE w:val="0"/>
        <w:autoSpaceDN w:val="0"/>
        <w:adjustRightInd w:val="0"/>
        <w:rPr>
          <w:rFonts w:ascii="AppleSystemUIFont" w:hAnsi="AppleSystemUIFont" w:cs="AppleSystemUIFont"/>
        </w:rPr>
      </w:pPr>
    </w:p>
    <w:p w14:paraId="2C02013F" w14:textId="1FFCD157" w:rsidR="00456AA4" w:rsidRDefault="00456AA4" w:rsidP="00BB1864">
      <w:pPr>
        <w:pStyle w:val="Prrafodelista"/>
        <w:widowControl w:val="0"/>
        <w:numPr>
          <w:ilvl w:val="0"/>
          <w:numId w:val="13"/>
        </w:numPr>
        <w:autoSpaceDE w:val="0"/>
        <w:autoSpaceDN w:val="0"/>
        <w:adjustRightInd w:val="0"/>
        <w:rPr>
          <w:rFonts w:ascii="AppleSystemUIFont" w:hAnsi="AppleSystemUIFont" w:cs="AppleSystemUIFont"/>
        </w:rPr>
      </w:pPr>
      <w:r>
        <w:rPr>
          <w:rFonts w:ascii="AppleSystemUIFont" w:hAnsi="AppleSystemUIFont" w:cs="AppleSystemUIFont"/>
        </w:rPr>
        <w:t xml:space="preserve"> SánchezSalguero et al 2013 FEM:</w:t>
      </w:r>
    </w:p>
    <w:p w14:paraId="7CEE44A1" w14:textId="77777777" w:rsidR="00456AA4" w:rsidRDefault="00456AA4" w:rsidP="007F0055">
      <w:pPr>
        <w:pStyle w:val="Prrafodelista"/>
        <w:widowControl w:val="0"/>
        <w:numPr>
          <w:ilvl w:val="0"/>
          <w:numId w:val="13"/>
        </w:numPr>
        <w:autoSpaceDE w:val="0"/>
        <w:autoSpaceDN w:val="0"/>
        <w:adjustRightInd w:val="0"/>
        <w:rPr>
          <w:rFonts w:ascii="AppleSystemUIFont" w:hAnsi="AppleSystemUIFont" w:cs="AppleSystemUIFont"/>
        </w:rPr>
      </w:pPr>
      <w:r>
        <w:rPr>
          <w:rFonts w:ascii="AppleSystemUIFont" w:hAnsi="AppleSystemUIFont" w:cs="AppleSystemUIFont"/>
        </w:rPr>
        <w:t xml:space="preserve"> </w:t>
      </w:r>
      <w:r w:rsidRPr="007F0055">
        <w:rPr>
          <w:rFonts w:ascii="AppleSystemUIFont" w:hAnsi="AppleSystemUIFont" w:cs="AppleSystemUIFont"/>
        </w:rPr>
        <w:t xml:space="preserve">Dorado-Liñan para Fagus sylvatica </w:t>
      </w:r>
    </w:p>
    <w:p w14:paraId="29B88359" w14:textId="19C03890" w:rsidR="00456AA4" w:rsidRPr="007F0055" w:rsidRDefault="00456AA4" w:rsidP="007F0055">
      <w:pPr>
        <w:pStyle w:val="Prrafodelista"/>
        <w:widowControl w:val="0"/>
        <w:numPr>
          <w:ilvl w:val="0"/>
          <w:numId w:val="13"/>
        </w:numPr>
        <w:autoSpaceDE w:val="0"/>
        <w:autoSpaceDN w:val="0"/>
        <w:adjustRightInd w:val="0"/>
        <w:rPr>
          <w:rFonts w:ascii="AppleSystemUIFont" w:hAnsi="AppleSystemUIFont" w:cs="AppleSystemUIFont"/>
        </w:rPr>
      </w:pPr>
      <w:r>
        <w:rPr>
          <w:rFonts w:ascii="AppleSystemUIFont" w:hAnsi="AppleSystemUIFont" w:cs="AppleSystemUIFont"/>
        </w:rPr>
        <w:t xml:space="preserve"> </w:t>
      </w:r>
      <w:r w:rsidRPr="007F0055">
        <w:rPr>
          <w:rFonts w:ascii="AppleSystemUIFont" w:hAnsi="AppleSystemUIFont" w:cs="AppleSystemUIFont"/>
        </w:rPr>
        <w:t>Meta-analysis Galvan et al. (</w:t>
      </w:r>
      <w:hyperlink r:id="rId2" w:history="1">
        <w:r w:rsidRPr="007F0055">
          <w:rPr>
            <w:rStyle w:val="Hipervnculo"/>
            <w:rFonts w:eastAsia="Times New Roman"/>
          </w:rPr>
          <w:t>https://iopscience.iop.org/article/10.1088/1748-9326/9/8/084001)</w:t>
        </w:r>
      </w:hyperlink>
      <w:r w:rsidRPr="007F0055">
        <w:rPr>
          <w:rFonts w:eastAsia="Times New Roman"/>
        </w:rPr>
        <w:t xml:space="preserve"> </w:t>
      </w:r>
      <w:r w:rsidRPr="007F0055">
        <w:rPr>
          <w:rFonts w:ascii="AppleSystemUIFont" w:hAnsi="AppleSystemUIFont" w:cs="AppleSystemUIFont"/>
        </w:rPr>
        <w:t>Por ejemplo negative growth trends are generally observed in more xeric, warmer areas in the southern and eastern region</w:t>
      </w:r>
    </w:p>
    <w:p w14:paraId="45B3299A" w14:textId="726570B3" w:rsidR="00456AA4" w:rsidRDefault="00456AA4" w:rsidP="00035C4F">
      <w:pPr>
        <w:widowControl w:val="0"/>
        <w:autoSpaceDE w:val="0"/>
        <w:autoSpaceDN w:val="0"/>
        <w:adjustRightInd w:val="0"/>
        <w:rPr>
          <w:rFonts w:ascii="AppleSystemUIFont" w:hAnsi="AppleSystemUIFont" w:cs="AppleSystemUIFont"/>
        </w:rPr>
      </w:pPr>
    </w:p>
    <w:p w14:paraId="5B558E8C" w14:textId="77777777" w:rsidR="00456AA4" w:rsidRDefault="00456AA4">
      <w:pPr>
        <w:pStyle w:val="Textocomentario"/>
      </w:pPr>
    </w:p>
  </w:comment>
  <w:comment w:id="663" w:author="Guillermo Gea Izquierdo" w:date="2019-08-19T14:46:00Z" w:initials="GG">
    <w:p w14:paraId="5A589B3D" w14:textId="354C7318" w:rsidR="00456AA4" w:rsidRDefault="00456AA4">
      <w:pPr>
        <w:pStyle w:val="Textocomentario"/>
      </w:pPr>
      <w:r>
        <w:rPr>
          <w:rStyle w:val="Refdecomentario"/>
        </w:rPr>
        <w:annotationRef/>
      </w:r>
      <w:r>
        <w:t>Cuidado porque hasta donde yo sé esos trabajos son forzados sea porque las tendencias negativas no son tan claras o porque no son tan rear-edge (incluyendo los trabajos de Dorado, en algunos me incluyo).</w:t>
      </w:r>
    </w:p>
  </w:comment>
  <w:comment w:id="655" w:author="Guillermo Gea Izquierdo" w:date="2019-08-19T14:50:00Z" w:initials="GG">
    <w:p w14:paraId="38FFB479" w14:textId="08EDA0A5" w:rsidR="00456AA4" w:rsidRDefault="00456AA4">
      <w:pPr>
        <w:pStyle w:val="Textocomentario"/>
      </w:pPr>
      <w:r>
        <w:rPr>
          <w:rStyle w:val="Refdecomentario"/>
        </w:rPr>
        <w:annotationRef/>
      </w:r>
      <w:r>
        <w:t>Igual extender esto más: como ves, meto la idea de “si es un rear-edge… cómo demonios hay tendencias positivas?” sera porque no es rear-edge… y eso engancha con el título rear-edge ecology-geography-land-use... lo que vemos hoy es lo que nos han dejado, y por lo tanto estamos cometiendo errores de interpretación porque no tenemos el cuadro completo.</w:t>
      </w:r>
    </w:p>
  </w:comment>
  <w:comment w:id="738" w:author="Guillermo Gea Izquierdo" w:date="2019-08-19T15:15:00Z" w:initials="GG">
    <w:p w14:paraId="5869FEB0" w14:textId="72DE67FA" w:rsidR="00456AA4" w:rsidRDefault="00456AA4">
      <w:pPr>
        <w:pStyle w:val="Textocomentario"/>
      </w:pPr>
      <w:r>
        <w:rPr>
          <w:rStyle w:val="Refdecomentario"/>
        </w:rPr>
        <w:annotationRef/>
      </w:r>
      <w:r>
        <w:t>Muy bien. Posiblemente yo ahora lo estoy repitiendo mucho, asegúrate que no queda demasiado repetitivo el concepto en la discussion, pero que quede claro (como un estribillo, vamos, y ya que se pone (si) en el título). Igual habría que terminar este subapartado con esta reflexión. Por tanto el siguiente párrafo habría que acoplarlo tal vez más arriba (ahora me queda un poco inconexo con el resto del suapartado).</w:t>
      </w:r>
    </w:p>
  </w:comment>
  <w:comment w:id="740" w:author="Guillermo Gea Izquierdo" w:date="2019-08-19T15:16:00Z" w:initials="GG">
    <w:p w14:paraId="358B27BB" w14:textId="4CDB3C09" w:rsidR="00456AA4" w:rsidRDefault="00456AA4">
      <w:pPr>
        <w:pStyle w:val="Textocomentario"/>
      </w:pPr>
      <w:r>
        <w:rPr>
          <w:rStyle w:val="Refdecomentario"/>
        </w:rPr>
        <w:annotationRef/>
      </w:r>
      <w:r>
        <w:t>ESto son resultados, no sé si lo quieres quitar (se puede ver en las figuras) o dejarlo. Más que nada por dejar la discussion redonda, sin repeticiones, y lo más concise possible.</w:t>
      </w:r>
    </w:p>
  </w:comment>
  <w:comment w:id="750" w:author="Guillermo Gea Izquierdo" w:date="2019-08-19T15:15:00Z" w:initials="GG">
    <w:p w14:paraId="59324ACA" w14:textId="021A7CFE" w:rsidR="00456AA4" w:rsidRDefault="00456AA4">
      <w:pPr>
        <w:pStyle w:val="Textocomentario"/>
      </w:pPr>
      <w:r>
        <w:rPr>
          <w:rStyle w:val="Refdecomentario"/>
        </w:rPr>
        <w:annotationRef/>
      </w:r>
      <w:r>
        <w:t xml:space="preserve">Me parece que tiene poca entidad para un subapartado. </w:t>
      </w:r>
    </w:p>
  </w:comment>
  <w:comment w:id="741" w:author="Antonio J." w:date="2019-08-14T20:38:00Z" w:initials="AJ">
    <w:p w14:paraId="479C0980" w14:textId="77777777" w:rsidR="00456AA4" w:rsidRPr="00F90836" w:rsidRDefault="00456AA4">
      <w:pPr>
        <w:pStyle w:val="Textocomentario"/>
        <w:rPr>
          <w:b/>
          <w:bCs/>
          <w:color w:val="4F81BD" w:themeColor="accent1"/>
        </w:rPr>
      </w:pPr>
      <w:r>
        <w:rPr>
          <w:rStyle w:val="Refdecomentario"/>
        </w:rPr>
        <w:annotationRef/>
      </w:r>
      <w:r>
        <w:t xml:space="preserve">Creo que este párrafo podría ser un subapartado. ¿que os parece? </w:t>
      </w:r>
    </w:p>
  </w:comment>
  <w:comment w:id="755" w:author="Guillermo Gea Izquierdo" w:date="2019-08-19T15:29:00Z" w:initials="GG">
    <w:p w14:paraId="23B6DF86" w14:textId="0D74E996" w:rsidR="00456AA4" w:rsidRDefault="00456AA4" w:rsidP="00456AA4">
      <w:pPr>
        <w:pStyle w:val="Textocomentario"/>
      </w:pPr>
      <w:r>
        <w:rPr>
          <w:rStyle w:val="Refdecomentario"/>
        </w:rPr>
        <w:annotationRef/>
      </w:r>
      <w:r>
        <w:t>Me parece que tiene poca entidad para un subapartado pero es verdad que no le encuentro acomodo en ninguna otra parte del texto.</w:t>
      </w:r>
    </w:p>
  </w:comment>
  <w:comment w:id="766" w:author="Guillermo Gea Izquierdo" w:date="2019-08-19T15:35:00Z" w:initials="GG">
    <w:p w14:paraId="3E530949" w14:textId="3BB35E04" w:rsidR="00456AA4" w:rsidRDefault="00456AA4">
      <w:pPr>
        <w:pStyle w:val="Textocomentario"/>
      </w:pPr>
      <w:r>
        <w:rPr>
          <w:rStyle w:val="Refdecomentario"/>
        </w:rPr>
        <w:annotationRef/>
      </w:r>
      <w:r>
        <w:t>Esto no sé si podría quitarse, no lo veo. Así quedaría más conciso este párrafo y serviría de introducción al apartado (hablas de “small-scale” en el título, por ahí podría hilarse).</w:t>
      </w:r>
    </w:p>
  </w:comment>
  <w:comment w:id="779" w:author="Guillermo Gea Izquierdo" w:date="2019-08-19T15:23:00Z" w:initials="GG">
    <w:p w14:paraId="11FE1801" w14:textId="27626184" w:rsidR="00456AA4" w:rsidRDefault="00456AA4">
      <w:pPr>
        <w:pStyle w:val="Textocomentario"/>
      </w:pPr>
      <w:r>
        <w:rPr>
          <w:rStyle w:val="Refdecomentario"/>
        </w:rPr>
        <w:annotationRef/>
      </w:r>
      <w:r>
        <w:t>Estas dos citas hablan de las mismas especies, no? si es así añade otra que hable de más quercus (puedes citas algún quercus italiano o similar).</w:t>
      </w:r>
    </w:p>
  </w:comment>
  <w:comment w:id="796" w:author="Guillermo Gea Izquierdo" w:date="2019-08-19T15:27:00Z" w:initials="GG">
    <w:p w14:paraId="7BD807A1" w14:textId="20E6DC4D" w:rsidR="00456AA4" w:rsidRDefault="00456AA4">
      <w:pPr>
        <w:pStyle w:val="Textocomentario"/>
      </w:pPr>
      <w:r>
        <w:rPr>
          <w:rStyle w:val="Refdecomentario"/>
        </w:rPr>
        <w:annotationRef/>
      </w:r>
      <w:r>
        <w:t>Repetido ya antes en discusión.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F2B29" w15:done="0"/>
  <w15:commentEx w15:paraId="3678A8FD" w15:done="0"/>
  <w15:commentEx w15:paraId="0C16D0E0" w15:done="0"/>
  <w15:commentEx w15:paraId="2E1EE9C4" w15:done="0"/>
  <w15:commentEx w15:paraId="22AB5036" w15:done="0"/>
  <w15:commentEx w15:paraId="4694C58B" w15:done="0"/>
  <w15:commentEx w15:paraId="460B062F" w15:done="0"/>
  <w15:commentEx w15:paraId="030C0C60" w15:done="0"/>
  <w15:commentEx w15:paraId="1FEC7CB4" w15:done="0"/>
  <w15:commentEx w15:paraId="7705CEF3" w15:done="0"/>
  <w15:commentEx w15:paraId="56689B6E" w15:done="0"/>
  <w15:commentEx w15:paraId="5B558E8C" w15:done="0"/>
  <w15:commentEx w15:paraId="5A589B3D" w15:done="0"/>
  <w15:commentEx w15:paraId="38FFB479" w15:done="0"/>
  <w15:commentEx w15:paraId="5869FEB0" w15:done="0"/>
  <w15:commentEx w15:paraId="358B27BB" w15:done="0"/>
  <w15:commentEx w15:paraId="59324ACA" w15:done="0"/>
  <w15:commentEx w15:paraId="479C0980" w15:done="0"/>
  <w15:commentEx w15:paraId="23B6DF86" w15:done="0"/>
  <w15:commentEx w15:paraId="3E530949" w15:done="0"/>
  <w15:commentEx w15:paraId="11FE1801" w15:done="0"/>
  <w15:commentEx w15:paraId="7BD807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90865" w14:textId="77777777" w:rsidR="0033546C" w:rsidRDefault="0033546C">
      <w:pPr>
        <w:spacing w:before="0" w:after="0" w:line="240" w:lineRule="auto"/>
      </w:pPr>
      <w:r>
        <w:separator/>
      </w:r>
    </w:p>
  </w:endnote>
  <w:endnote w:type="continuationSeparator" w:id="0">
    <w:p w14:paraId="6FB2C09C" w14:textId="77777777" w:rsidR="0033546C" w:rsidRDefault="003354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Ｐゴシック">
    <w:charset w:val="80"/>
    <w:family w:val="swiss"/>
    <w:pitch w:val="variable"/>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DA03" w14:textId="77777777" w:rsidR="00456AA4" w:rsidRDefault="00456AA4" w:rsidP="00BB1864">
    <w:pPr>
      <w:pStyle w:val="Piedepgina"/>
      <w:framePr w:wrap="around" w:vAnchor="text" w:hAnchor="margin" w:xAlign="right" w:y="1"/>
      <w:rPr>
        <w:rStyle w:val="Nmerodepgina"/>
      </w:rPr>
    </w:pPr>
    <w:r>
      <w:rPr>
        <w:rStyle w:val="Nmerodepgina"/>
      </w:rPr>
      <w:fldChar w:fldCharType="begin"/>
    </w:r>
    <w:r w:rsidR="00A72106">
      <w:rPr>
        <w:rStyle w:val="Nmerodepgina"/>
      </w:rPr>
      <w:instrText>PAGE</w:instrText>
    </w:r>
    <w:r>
      <w:rPr>
        <w:rStyle w:val="Nmerodepgina"/>
      </w:rPr>
      <w:instrText xml:space="preserve">  </w:instrText>
    </w:r>
    <w:r>
      <w:rPr>
        <w:rStyle w:val="Nmerodepgina"/>
      </w:rPr>
      <w:fldChar w:fldCharType="end"/>
    </w:r>
  </w:p>
  <w:p w14:paraId="135684DA" w14:textId="77777777" w:rsidR="00456AA4" w:rsidRDefault="00456AA4" w:rsidP="00BB186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0991B" w14:textId="77777777" w:rsidR="00456AA4" w:rsidRDefault="00456AA4" w:rsidP="00BB1864">
    <w:pPr>
      <w:pStyle w:val="Piedepgina"/>
      <w:framePr w:wrap="around" w:vAnchor="text" w:hAnchor="margin" w:xAlign="right" w:y="1"/>
      <w:rPr>
        <w:rStyle w:val="Nmerodepgina"/>
      </w:rPr>
    </w:pPr>
    <w:r>
      <w:rPr>
        <w:rStyle w:val="Nmerodepgina"/>
      </w:rPr>
      <w:fldChar w:fldCharType="begin"/>
    </w:r>
    <w:r w:rsidR="00A72106">
      <w:rPr>
        <w:rStyle w:val="Nmerodepgina"/>
      </w:rPr>
      <w:instrText>PAGE</w:instrText>
    </w:r>
    <w:r>
      <w:rPr>
        <w:rStyle w:val="Nmerodepgina"/>
      </w:rPr>
      <w:instrText xml:space="preserve">  </w:instrText>
    </w:r>
    <w:r>
      <w:rPr>
        <w:rStyle w:val="Nmerodepgina"/>
      </w:rPr>
      <w:fldChar w:fldCharType="separate"/>
    </w:r>
    <w:r w:rsidR="0033546C">
      <w:rPr>
        <w:rStyle w:val="Nmerodepgina"/>
        <w:noProof/>
      </w:rPr>
      <w:t>1</w:t>
    </w:r>
    <w:r>
      <w:rPr>
        <w:rStyle w:val="Nmerodepgina"/>
      </w:rPr>
      <w:fldChar w:fldCharType="end"/>
    </w:r>
  </w:p>
  <w:p w14:paraId="14BE6645" w14:textId="77777777" w:rsidR="00456AA4" w:rsidRDefault="00456AA4" w:rsidP="00BB1864">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5612D" w14:textId="77777777" w:rsidR="0033546C" w:rsidRDefault="0033546C">
      <w:r>
        <w:separator/>
      </w:r>
    </w:p>
  </w:footnote>
  <w:footnote w:type="continuationSeparator" w:id="0">
    <w:p w14:paraId="10F3B816" w14:textId="77777777" w:rsidR="0033546C" w:rsidRDefault="0033546C">
      <w:r>
        <w:continuationSeparator/>
      </w:r>
    </w:p>
  </w:footnote>
  <w:footnote w:id="1">
    <w:p w14:paraId="6B7419B0" w14:textId="77777777" w:rsidR="00456AA4" w:rsidRPr="00C910DB" w:rsidRDefault="00456AA4">
      <w:pPr>
        <w:pStyle w:val="Textonotapie"/>
        <w:rPr>
          <w:lang w:val="es-ES"/>
        </w:rPr>
      </w:pPr>
      <w:r>
        <w:rPr>
          <w:rStyle w:val="Refdenotaalpie"/>
        </w:rPr>
        <w:footnoteRef/>
      </w:r>
      <w:r>
        <w:t xml:space="preserve"> 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3DBCB3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5EB2923"/>
    <w:multiLevelType w:val="hybridMultilevel"/>
    <w:tmpl w:val="834EEC0E"/>
    <w:lvl w:ilvl="0" w:tplc="35ECF578">
      <w:numFmt w:val="bullet"/>
      <w:lvlText w:val="-"/>
      <w:lvlJc w:val="left"/>
      <w:pPr>
        <w:ind w:left="720" w:hanging="360"/>
      </w:pPr>
      <w:rPr>
        <w:rFonts w:ascii="AppleSystemUIFont" w:eastAsiaTheme="minorHAnsi" w:hAnsi="AppleSystemUIFont" w:cs="AppleSystemUIFon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0A9F3030"/>
    <w:multiLevelType w:val="hybridMultilevel"/>
    <w:tmpl w:val="2354D6F2"/>
    <w:lvl w:ilvl="0" w:tplc="EC5C3986">
      <w:numFmt w:val="bullet"/>
      <w:lvlText w:val="-"/>
      <w:lvlJc w:val="left"/>
      <w:pPr>
        <w:ind w:left="720" w:hanging="360"/>
      </w:pPr>
      <w:rPr>
        <w:rFonts w:ascii="AppleSystemUIFont" w:eastAsiaTheme="minorHAnsi" w:hAnsi="AppleSystemUIFont" w:cs="AppleSystemUIFon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C1AE401"/>
    <w:multiLevelType w:val="multilevel"/>
    <w:tmpl w:val="AB88FC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A824262"/>
    <w:multiLevelType w:val="hybridMultilevel"/>
    <w:tmpl w:val="7F30DA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9"/>
  </w:num>
  <w:num w:numId="10">
    <w:abstractNumId w:val="3"/>
  </w:num>
  <w:num w:numId="11">
    <w:abstractNumId w:val="3"/>
  </w:num>
  <w:num w:numId="12">
    <w:abstractNumId w:val="5"/>
  </w:num>
  <w:num w:numId="13">
    <w:abstractNumId w:val="7"/>
  </w:num>
  <w:num w:numId="14">
    <w:abstractNumId w:val="6"/>
  </w:num>
  <w:num w:numId="15">
    <w:abstractNumId w:val="4"/>
  </w:num>
  <w:num w:numId="16">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0A7"/>
    <w:rsid w:val="00011C8B"/>
    <w:rsid w:val="000267BA"/>
    <w:rsid w:val="00035C4F"/>
    <w:rsid w:val="00063559"/>
    <w:rsid w:val="00083AE0"/>
    <w:rsid w:val="000C5BA2"/>
    <w:rsid w:val="00136F24"/>
    <w:rsid w:val="00175B3B"/>
    <w:rsid w:val="00185791"/>
    <w:rsid w:val="00186475"/>
    <w:rsid w:val="00193187"/>
    <w:rsid w:val="001B228A"/>
    <w:rsid w:val="001C4948"/>
    <w:rsid w:val="001C5DE8"/>
    <w:rsid w:val="00213F2F"/>
    <w:rsid w:val="00217CFF"/>
    <w:rsid w:val="0022164B"/>
    <w:rsid w:val="0023280E"/>
    <w:rsid w:val="002450BA"/>
    <w:rsid w:val="002502E4"/>
    <w:rsid w:val="002670D5"/>
    <w:rsid w:val="00272C71"/>
    <w:rsid w:val="00281457"/>
    <w:rsid w:val="002967D9"/>
    <w:rsid w:val="002C3D43"/>
    <w:rsid w:val="002C627D"/>
    <w:rsid w:val="002E2536"/>
    <w:rsid w:val="002F1BED"/>
    <w:rsid w:val="0033546C"/>
    <w:rsid w:val="00336A78"/>
    <w:rsid w:val="00341CF1"/>
    <w:rsid w:val="00373D05"/>
    <w:rsid w:val="003758BB"/>
    <w:rsid w:val="003940FD"/>
    <w:rsid w:val="003F693A"/>
    <w:rsid w:val="004373D0"/>
    <w:rsid w:val="0044613E"/>
    <w:rsid w:val="00447A4B"/>
    <w:rsid w:val="00456AA4"/>
    <w:rsid w:val="00471982"/>
    <w:rsid w:val="004820AA"/>
    <w:rsid w:val="00483CC6"/>
    <w:rsid w:val="004865D3"/>
    <w:rsid w:val="004B0BA8"/>
    <w:rsid w:val="004E29B3"/>
    <w:rsid w:val="004F40FE"/>
    <w:rsid w:val="00570413"/>
    <w:rsid w:val="005774A8"/>
    <w:rsid w:val="00590D07"/>
    <w:rsid w:val="00597F73"/>
    <w:rsid w:val="005B64D4"/>
    <w:rsid w:val="005C2543"/>
    <w:rsid w:val="005E26C8"/>
    <w:rsid w:val="005E7618"/>
    <w:rsid w:val="0065030B"/>
    <w:rsid w:val="00675DAB"/>
    <w:rsid w:val="006B1960"/>
    <w:rsid w:val="006B6E53"/>
    <w:rsid w:val="006C2367"/>
    <w:rsid w:val="006E3801"/>
    <w:rsid w:val="007146FB"/>
    <w:rsid w:val="0073762A"/>
    <w:rsid w:val="00780523"/>
    <w:rsid w:val="00783AD9"/>
    <w:rsid w:val="00784D58"/>
    <w:rsid w:val="0079268E"/>
    <w:rsid w:val="007952E7"/>
    <w:rsid w:val="007B02AF"/>
    <w:rsid w:val="007B14C4"/>
    <w:rsid w:val="007C605D"/>
    <w:rsid w:val="007D7497"/>
    <w:rsid w:val="007F0055"/>
    <w:rsid w:val="007F7FEB"/>
    <w:rsid w:val="00825A31"/>
    <w:rsid w:val="00825C4F"/>
    <w:rsid w:val="008472E4"/>
    <w:rsid w:val="00852CDC"/>
    <w:rsid w:val="008926A5"/>
    <w:rsid w:val="008C25EB"/>
    <w:rsid w:val="008D6863"/>
    <w:rsid w:val="00912703"/>
    <w:rsid w:val="00923CF1"/>
    <w:rsid w:val="00944C2B"/>
    <w:rsid w:val="0094560E"/>
    <w:rsid w:val="0095391D"/>
    <w:rsid w:val="00963AAB"/>
    <w:rsid w:val="00967E18"/>
    <w:rsid w:val="009B5C53"/>
    <w:rsid w:val="009C1D0C"/>
    <w:rsid w:val="009D1559"/>
    <w:rsid w:val="009E5445"/>
    <w:rsid w:val="009F6A80"/>
    <w:rsid w:val="00A3785F"/>
    <w:rsid w:val="00A46E77"/>
    <w:rsid w:val="00A72106"/>
    <w:rsid w:val="00A72E51"/>
    <w:rsid w:val="00A97F23"/>
    <w:rsid w:val="00AA7138"/>
    <w:rsid w:val="00AE5D28"/>
    <w:rsid w:val="00AF3DF7"/>
    <w:rsid w:val="00B075E7"/>
    <w:rsid w:val="00B238AF"/>
    <w:rsid w:val="00B434FF"/>
    <w:rsid w:val="00B57D07"/>
    <w:rsid w:val="00B86B75"/>
    <w:rsid w:val="00BA7DC3"/>
    <w:rsid w:val="00BB1864"/>
    <w:rsid w:val="00BC48D5"/>
    <w:rsid w:val="00BD2DBE"/>
    <w:rsid w:val="00BF2A70"/>
    <w:rsid w:val="00C36279"/>
    <w:rsid w:val="00C910DB"/>
    <w:rsid w:val="00CA02EA"/>
    <w:rsid w:val="00CD20C2"/>
    <w:rsid w:val="00CF24C3"/>
    <w:rsid w:val="00D07CD6"/>
    <w:rsid w:val="00D164B4"/>
    <w:rsid w:val="00D343A5"/>
    <w:rsid w:val="00D36678"/>
    <w:rsid w:val="00D536AB"/>
    <w:rsid w:val="00D642A6"/>
    <w:rsid w:val="00D947BE"/>
    <w:rsid w:val="00DA7459"/>
    <w:rsid w:val="00DC39BE"/>
    <w:rsid w:val="00DD4551"/>
    <w:rsid w:val="00E06BAA"/>
    <w:rsid w:val="00E315A3"/>
    <w:rsid w:val="00E35942"/>
    <w:rsid w:val="00E635F6"/>
    <w:rsid w:val="00E6542A"/>
    <w:rsid w:val="00EA3B9A"/>
    <w:rsid w:val="00F14745"/>
    <w:rsid w:val="00F159DD"/>
    <w:rsid w:val="00F833BB"/>
    <w:rsid w:val="00F87984"/>
    <w:rsid w:val="00F90836"/>
    <w:rsid w:val="00FB3189"/>
    <w:rsid w:val="00FC75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DD6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1"/>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1"/>
    <w:basedOn w:val="Normal"/>
    <w:link w:val="VerbatimChar"/>
    <w:pPr>
      <w:shd w:val="clear" w:color="auto" w:fill="F8F8F8"/>
      <w:wordWrap w:val="0"/>
    </w:pPr>
  </w:style>
  <w:style w:type="character" w:customStyle="1" w:styleId="KeywordTok1">
    <w:name w:val="KeywordTok1"/>
    <w:basedOn w:val="VerbatimChar"/>
    <w:rPr>
      <w:rFonts w:ascii="Consolas" w:hAnsi="Consolas"/>
      <w:b/>
      <w:color w:val="204A87"/>
      <w:sz w:val="22"/>
      <w:shd w:val="clear" w:color="auto" w:fill="F8F8F8"/>
    </w:rPr>
  </w:style>
  <w:style w:type="character" w:customStyle="1" w:styleId="DataTypeTok1">
    <w:name w:val="DataTypeTok1"/>
    <w:basedOn w:val="VerbatimChar"/>
    <w:rPr>
      <w:rFonts w:ascii="Consolas" w:hAnsi="Consolas"/>
      <w:color w:val="204A87"/>
      <w:sz w:val="22"/>
      <w:shd w:val="clear" w:color="auto" w:fill="F8F8F8"/>
    </w:rPr>
  </w:style>
  <w:style w:type="character" w:customStyle="1" w:styleId="DecValTok1">
    <w:name w:val="DecValTok1"/>
    <w:basedOn w:val="VerbatimChar"/>
    <w:rPr>
      <w:rFonts w:ascii="Consolas" w:hAnsi="Consolas"/>
      <w:color w:val="0000CF"/>
      <w:sz w:val="22"/>
      <w:shd w:val="clear" w:color="auto" w:fill="F8F8F8"/>
    </w:rPr>
  </w:style>
  <w:style w:type="character" w:customStyle="1" w:styleId="BaseNTok1">
    <w:name w:val="BaseNTok1"/>
    <w:basedOn w:val="VerbatimChar"/>
    <w:rPr>
      <w:rFonts w:ascii="Consolas" w:hAnsi="Consolas"/>
      <w:color w:val="0000CF"/>
      <w:sz w:val="22"/>
      <w:shd w:val="clear" w:color="auto" w:fill="F8F8F8"/>
    </w:rPr>
  </w:style>
  <w:style w:type="character" w:customStyle="1" w:styleId="FloatTok1">
    <w:name w:val="FloatTok1"/>
    <w:basedOn w:val="VerbatimChar"/>
    <w:rPr>
      <w:rFonts w:ascii="Consolas" w:hAnsi="Consolas"/>
      <w:color w:val="0000CF"/>
      <w:sz w:val="22"/>
      <w:shd w:val="clear" w:color="auto" w:fill="F8F8F8"/>
    </w:rPr>
  </w:style>
  <w:style w:type="character" w:customStyle="1" w:styleId="CharTok1">
    <w:name w:val="CharTok1"/>
    <w:basedOn w:val="VerbatimChar"/>
    <w:rPr>
      <w:rFonts w:ascii="Consolas" w:hAnsi="Consolas"/>
      <w:color w:val="4E9A06"/>
      <w:sz w:val="22"/>
      <w:shd w:val="clear" w:color="auto" w:fill="F8F8F8"/>
    </w:rPr>
  </w:style>
  <w:style w:type="character" w:customStyle="1" w:styleId="StringTok1">
    <w:name w:val="StringTok1"/>
    <w:basedOn w:val="VerbatimChar"/>
    <w:rPr>
      <w:rFonts w:ascii="Consolas" w:hAnsi="Consolas"/>
      <w:color w:val="4E9A06"/>
      <w:sz w:val="22"/>
      <w:shd w:val="clear" w:color="auto" w:fill="F8F8F8"/>
    </w:rPr>
  </w:style>
  <w:style w:type="character" w:customStyle="1" w:styleId="CommentTok1">
    <w:name w:val="CommentTok1"/>
    <w:basedOn w:val="VerbatimChar"/>
    <w:rPr>
      <w:rFonts w:ascii="Consolas" w:hAnsi="Consolas"/>
      <w:i/>
      <w:color w:val="8F5902"/>
      <w:sz w:val="22"/>
      <w:shd w:val="clear" w:color="auto" w:fill="F8F8F8"/>
    </w:rPr>
  </w:style>
  <w:style w:type="character" w:customStyle="1" w:styleId="OtherTok1">
    <w:name w:val="OtherTok1"/>
    <w:basedOn w:val="VerbatimChar"/>
    <w:rPr>
      <w:rFonts w:ascii="Consolas" w:hAnsi="Consolas"/>
      <w:color w:val="8F5902"/>
      <w:sz w:val="22"/>
      <w:shd w:val="clear" w:color="auto" w:fill="F8F8F8"/>
    </w:rPr>
  </w:style>
  <w:style w:type="character" w:customStyle="1" w:styleId="AlertTok1">
    <w:name w:val="AlertTok1"/>
    <w:basedOn w:val="VerbatimChar"/>
    <w:rPr>
      <w:rFonts w:ascii="Consolas" w:hAnsi="Consolas"/>
      <w:color w:val="EF2929"/>
      <w:sz w:val="22"/>
      <w:shd w:val="clear" w:color="auto" w:fill="F8F8F8"/>
    </w:rPr>
  </w:style>
  <w:style w:type="character" w:customStyle="1" w:styleId="FunctionTok1">
    <w:name w:val="FunctionTok1"/>
    <w:basedOn w:val="VerbatimChar"/>
    <w:rPr>
      <w:rFonts w:ascii="Consolas" w:hAnsi="Consolas"/>
      <w:color w:val="000000"/>
      <w:sz w:val="22"/>
      <w:shd w:val="clear" w:color="auto" w:fill="F8F8F8"/>
    </w:rPr>
  </w:style>
  <w:style w:type="character" w:customStyle="1" w:styleId="RegionMarkerTok1">
    <w:name w:val="RegionMarkerTok1"/>
    <w:basedOn w:val="VerbatimChar"/>
    <w:rPr>
      <w:rFonts w:ascii="Consolas" w:hAnsi="Consolas"/>
      <w:sz w:val="22"/>
      <w:shd w:val="clear" w:color="auto" w:fill="F8F8F8"/>
    </w:rPr>
  </w:style>
  <w:style w:type="character" w:customStyle="1" w:styleId="ErrorTok1">
    <w:name w:val="ErrorTok1"/>
    <w:basedOn w:val="VerbatimChar"/>
    <w:rPr>
      <w:rFonts w:ascii="Consolas" w:hAnsi="Consolas"/>
      <w:b/>
      <w:sz w:val="22"/>
      <w:shd w:val="clear" w:color="auto" w:fill="F8F8F8"/>
    </w:rPr>
  </w:style>
  <w:style w:type="character" w:customStyle="1" w:styleId="NormalTok1">
    <w:name w:val="NormalTok1"/>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notaalpie">
    <w:name w:val="footnote reference"/>
    <w:basedOn w:val="Fuentedeprrafopredeter"/>
    <w:unhideWhenUsed/>
    <w:rsid w:val="00C910DB"/>
    <w:rPr>
      <w:vertAlign w:val="superscript"/>
    </w:rPr>
  </w:style>
  <w:style w:type="character" w:styleId="Refdecomentario">
    <w:name w:val="annotation reference"/>
    <w:basedOn w:val="Fuentedeprrafopredeter"/>
    <w:semiHidden/>
    <w:unhideWhenUsed/>
    <w:rsid w:val="00C910DB"/>
    <w:rPr>
      <w:sz w:val="18"/>
      <w:szCs w:val="18"/>
    </w:rPr>
  </w:style>
  <w:style w:type="paragraph" w:styleId="Textocomentario">
    <w:name w:val="annotation text"/>
    <w:basedOn w:val="Normal"/>
    <w:link w:val="TextocomentarioCar"/>
    <w:semiHidden/>
    <w:unhideWhenUsed/>
    <w:rsid w:val="00C910DB"/>
    <w:pPr>
      <w:spacing w:line="240" w:lineRule="auto"/>
    </w:pPr>
    <w:rPr>
      <w:sz w:val="24"/>
    </w:rPr>
  </w:style>
  <w:style w:type="character" w:customStyle="1" w:styleId="TextocomentarioCar">
    <w:name w:val="Texto comentario Car"/>
    <w:basedOn w:val="Fuentedeprrafopredeter"/>
    <w:link w:val="Textocomentario"/>
    <w:semiHidden/>
    <w:rsid w:val="00C910DB"/>
  </w:style>
  <w:style w:type="paragraph" w:styleId="Asuntodelcomentario">
    <w:name w:val="annotation subject"/>
    <w:basedOn w:val="Textocomentario"/>
    <w:next w:val="Textocomentario"/>
    <w:link w:val="AsuntodelcomentarioCar"/>
    <w:semiHidden/>
    <w:unhideWhenUsed/>
    <w:rsid w:val="00C910DB"/>
    <w:rPr>
      <w:b/>
      <w:bCs/>
      <w:sz w:val="20"/>
      <w:szCs w:val="20"/>
    </w:rPr>
  </w:style>
  <w:style w:type="character" w:customStyle="1" w:styleId="AsuntodelcomentarioCar">
    <w:name w:val="Asunto del comentario Car"/>
    <w:basedOn w:val="TextocomentarioCar"/>
    <w:link w:val="Asuntodelcomentario"/>
    <w:semiHidden/>
    <w:rsid w:val="00C910DB"/>
    <w:rPr>
      <w:b/>
      <w:bCs/>
      <w:sz w:val="20"/>
      <w:szCs w:val="20"/>
    </w:rPr>
  </w:style>
  <w:style w:type="paragraph" w:styleId="Prrafodelista">
    <w:name w:val="List Paragraph"/>
    <w:basedOn w:val="Normal"/>
    <w:rsid w:val="007F0055"/>
    <w:pPr>
      <w:ind w:left="720"/>
      <w:contextualSpacing/>
    </w:pPr>
  </w:style>
  <w:style w:type="paragraph" w:styleId="Revisin">
    <w:name w:val="Revision"/>
    <w:hidden/>
    <w:semiHidden/>
    <w:rsid w:val="00F833BB"/>
    <w:pPr>
      <w:spacing w:after="0"/>
    </w:pPr>
    <w:rPr>
      <w:sz w:val="20"/>
    </w:rPr>
  </w:style>
  <w:style w:type="character" w:styleId="Hipervnculovisitado">
    <w:name w:val="FollowedHyperlink"/>
    <w:basedOn w:val="Fuentedeprrafopredeter"/>
    <w:rsid w:val="00570413"/>
    <w:rPr>
      <w:color w:val="800080" w:themeColor="followedHyperlink"/>
      <w:u w:val="single"/>
    </w:rPr>
  </w:style>
  <w:style w:type="paragraph" w:customStyle="1" w:styleId="p1">
    <w:name w:val="p1"/>
    <w:basedOn w:val="Normal"/>
    <w:rsid w:val="00F14745"/>
    <w:pPr>
      <w:spacing w:before="0" w:after="0" w:line="210" w:lineRule="atLeast"/>
    </w:pPr>
    <w:rPr>
      <w:rFonts w:ascii="Helvetica" w:hAnsi="Helvetica" w:cs="Times New Roman"/>
      <w:color w:val="000000"/>
      <w:sz w:val="18"/>
      <w:szCs w:val="18"/>
      <w:lang w:val="es-ES_tradnl" w:eastAsia="es-ES_tradnl"/>
    </w:rPr>
  </w:style>
  <w:style w:type="paragraph" w:customStyle="1" w:styleId="p2">
    <w:name w:val="p2"/>
    <w:basedOn w:val="Normal"/>
    <w:rsid w:val="00F14745"/>
    <w:pPr>
      <w:spacing w:before="0" w:after="0" w:line="210" w:lineRule="atLeast"/>
    </w:pPr>
    <w:rPr>
      <w:rFonts w:ascii="Helvetica" w:hAnsi="Helvetica" w:cs="Times New Roman"/>
      <w:color w:val="000000"/>
      <w:sz w:val="18"/>
      <w:szCs w:val="18"/>
      <w:lang w:val="es-ES_tradnl" w:eastAsia="es-ES_tradnl"/>
    </w:rPr>
  </w:style>
  <w:style w:type="character" w:customStyle="1" w:styleId="s1">
    <w:name w:val="s1"/>
    <w:basedOn w:val="Fuentedeprrafopredeter"/>
    <w:rsid w:val="00F14745"/>
  </w:style>
  <w:style w:type="character" w:customStyle="1" w:styleId="apple-converted-space">
    <w:name w:val="apple-converted-space"/>
    <w:basedOn w:val="Fuentedeprrafopredeter"/>
    <w:rsid w:val="007D7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0757">
      <w:bodyDiv w:val="1"/>
      <w:marLeft w:val="0"/>
      <w:marRight w:val="0"/>
      <w:marTop w:val="0"/>
      <w:marBottom w:val="0"/>
      <w:divBdr>
        <w:top w:val="none" w:sz="0" w:space="0" w:color="auto"/>
        <w:left w:val="none" w:sz="0" w:space="0" w:color="auto"/>
        <w:bottom w:val="none" w:sz="0" w:space="0" w:color="auto"/>
        <w:right w:val="none" w:sz="0" w:space="0" w:color="auto"/>
      </w:divBdr>
    </w:div>
    <w:div w:id="801460724">
      <w:bodyDiv w:val="1"/>
      <w:marLeft w:val="0"/>
      <w:marRight w:val="0"/>
      <w:marTop w:val="0"/>
      <w:marBottom w:val="0"/>
      <w:divBdr>
        <w:top w:val="none" w:sz="0" w:space="0" w:color="auto"/>
        <w:left w:val="none" w:sz="0" w:space="0" w:color="auto"/>
        <w:bottom w:val="none" w:sz="0" w:space="0" w:color="auto"/>
        <w:right w:val="none" w:sz="0" w:space="0" w:color="auto"/>
      </w:divBdr>
    </w:div>
    <w:div w:id="888540669">
      <w:bodyDiv w:val="1"/>
      <w:marLeft w:val="0"/>
      <w:marRight w:val="0"/>
      <w:marTop w:val="0"/>
      <w:marBottom w:val="0"/>
      <w:divBdr>
        <w:top w:val="none" w:sz="0" w:space="0" w:color="auto"/>
        <w:left w:val="none" w:sz="0" w:space="0" w:color="auto"/>
        <w:bottom w:val="none" w:sz="0" w:space="0" w:color="auto"/>
        <w:right w:val="none" w:sz="0" w:space="0" w:color="auto"/>
      </w:divBdr>
    </w:div>
    <w:div w:id="974527252">
      <w:bodyDiv w:val="1"/>
      <w:marLeft w:val="0"/>
      <w:marRight w:val="0"/>
      <w:marTop w:val="0"/>
      <w:marBottom w:val="0"/>
      <w:divBdr>
        <w:top w:val="none" w:sz="0" w:space="0" w:color="auto"/>
        <w:left w:val="none" w:sz="0" w:space="0" w:color="auto"/>
        <w:bottom w:val="none" w:sz="0" w:space="0" w:color="auto"/>
        <w:right w:val="none" w:sz="0" w:space="0" w:color="auto"/>
      </w:divBdr>
    </w:div>
    <w:div w:id="1015813893">
      <w:bodyDiv w:val="1"/>
      <w:marLeft w:val="0"/>
      <w:marRight w:val="0"/>
      <w:marTop w:val="0"/>
      <w:marBottom w:val="0"/>
      <w:divBdr>
        <w:top w:val="none" w:sz="0" w:space="0" w:color="auto"/>
        <w:left w:val="none" w:sz="0" w:space="0" w:color="auto"/>
        <w:bottom w:val="none" w:sz="0" w:space="0" w:color="auto"/>
        <w:right w:val="none" w:sz="0" w:space="0" w:color="auto"/>
      </w:divBdr>
    </w:div>
    <w:div w:id="1064257033">
      <w:bodyDiv w:val="1"/>
      <w:marLeft w:val="0"/>
      <w:marRight w:val="0"/>
      <w:marTop w:val="0"/>
      <w:marBottom w:val="0"/>
      <w:divBdr>
        <w:top w:val="none" w:sz="0" w:space="0" w:color="auto"/>
        <w:left w:val="none" w:sz="0" w:space="0" w:color="auto"/>
        <w:bottom w:val="none" w:sz="0" w:space="0" w:color="auto"/>
        <w:right w:val="none" w:sz="0" w:space="0" w:color="auto"/>
      </w:divBdr>
    </w:div>
    <w:div w:id="1661882774">
      <w:bodyDiv w:val="1"/>
      <w:marLeft w:val="0"/>
      <w:marRight w:val="0"/>
      <w:marTop w:val="0"/>
      <w:marBottom w:val="0"/>
      <w:divBdr>
        <w:top w:val="none" w:sz="0" w:space="0" w:color="auto"/>
        <w:left w:val="none" w:sz="0" w:space="0" w:color="auto"/>
        <w:bottom w:val="none" w:sz="0" w:space="0" w:color="auto"/>
        <w:right w:val="none" w:sz="0" w:space="0" w:color="auto"/>
      </w:divBdr>
    </w:div>
    <w:div w:id="1713534152">
      <w:bodyDiv w:val="1"/>
      <w:marLeft w:val="0"/>
      <w:marRight w:val="0"/>
      <w:marTop w:val="0"/>
      <w:marBottom w:val="0"/>
      <w:divBdr>
        <w:top w:val="none" w:sz="0" w:space="0" w:color="auto"/>
        <w:left w:val="none" w:sz="0" w:space="0" w:color="auto"/>
        <w:bottom w:val="none" w:sz="0" w:space="0" w:color="auto"/>
        <w:right w:val="none" w:sz="0" w:space="0" w:color="auto"/>
      </w:divBdr>
    </w:div>
    <w:div w:id="1775127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miteco.gob.es/es/biodiversidad/temas/espacios-protegidos/9230_tcm30-196892.pdf" TargetMode="External"/><Relationship Id="rId2" Type="http://schemas.openxmlformats.org/officeDocument/2006/relationships/hyperlink" Target="https://iopscience.iop.org/article/10.1088/1748-9326/9/8/084001)" TargetMode="External"/></Relationship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spei.csic.es/database.html" TargetMode="External"/><Relationship Id="rId13" Type="http://schemas.openxmlformats.org/officeDocument/2006/relationships/hyperlink" Target="http://www.ecopotential-project.eu/" TargetMode="External"/><Relationship Id="rId14" Type="http://schemas.openxmlformats.org/officeDocument/2006/relationships/hyperlink" Target="https://doi.org/10.1016/j.foreco.2011.07.025"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perez@ugr.es" TargetMode="External"/><Relationship Id="rId8" Type="http://schemas.openxmlformats.org/officeDocument/2006/relationships/hyperlink" Target="mailto:gea.guillermo@inia.es" TargetMode="External"/><Relationship Id="rId9" Type="http://schemas.openxmlformats.org/officeDocument/2006/relationships/hyperlink" Target="mailto:rzamora@ugr.es"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11848</Words>
  <Characters>65164</Characters>
  <Application>Microsoft Macintosh Word</Application>
  <DocSecurity>0</DocSecurity>
  <Lines>543</Lines>
  <Paragraphs>153</Paragraphs>
  <ScaleCrop>false</ScaleCrop>
  <HeadingPairs>
    <vt:vector size="4" baseType="variant">
      <vt:variant>
        <vt:lpstr>Título</vt:lpstr>
      </vt:variant>
      <vt:variant>
        <vt:i4>1</vt:i4>
      </vt:variant>
      <vt:variant>
        <vt:lpstr>Headings</vt:lpstr>
      </vt:variant>
      <vt:variant>
        <vt:i4>27</vt:i4>
      </vt:variant>
    </vt:vector>
  </HeadingPairs>
  <TitlesOfParts>
    <vt:vector size="28" baseType="lpstr">
      <vt:lpstr>Relict deciduous oaks show high resilience to drought along a climatic gradient in the rear-edge despite strong land-use legacies</vt:lpstr>
      <vt:lpstr>    Short Title</vt:lpstr>
      <vt:lpstr>    Authors </vt:lpstr>
      <vt:lpstr>    Manuscript highlights</vt:lpstr>
      <vt:lpstr>    Abstract</vt:lpstr>
      <vt:lpstr>    Keywords</vt:lpstr>
      <vt:lpstr>Introduction</vt:lpstr>
      <vt:lpstr>Materials and methods</vt:lpstr>
      <vt:lpstr>    Tree species and study site</vt:lpstr>
      <vt:lpstr>    Drought episodes</vt:lpstr>
      <vt:lpstr>    Greenness data to assess ecosystem resilience</vt:lpstr>
      <vt:lpstr>    Field sampling and dendrochronological methods to assess tree individual resilie</vt:lpstr>
      <vt:lpstr>        Climate and growth</vt:lpstr>
      <vt:lpstr>        Disturbance analyses</vt:lpstr>
      <vt:lpstr>    Assessing ecosystem and tree individual resilience to drought</vt:lpstr>
      <vt:lpstr>    Statistical analysis</vt:lpstr>
      <vt:lpstr>Results</vt:lpstr>
      <vt:lpstr>    Time trends in vegetation greenness</vt:lpstr>
      <vt:lpstr>    Analysis of radial growth trends and disturbances</vt:lpstr>
      <vt:lpstr>    Resilience to drought events at the ecosystem and individual tree levels</vt:lpstr>
      <vt:lpstr>    Tree-growth response to climate</vt:lpstr>
      <vt:lpstr>Discussion</vt:lpstr>
      <vt:lpstr>    Land-use legacies shape sensitivity to climate change of forests and the present</vt:lpstr>
      <vt:lpstr>    Relict oaks show high resilience to recent drought events and long-term climatic</vt:lpstr>
      <vt:lpstr>    Small-scale environmental variability shapes sensitivity to climate of trees wit</vt:lpstr>
      <vt:lpstr>Conclusions</vt:lpstr>
      <vt:lpstr>Acknowledgements</vt:lpstr>
      <vt:lpstr>References</vt:lpstr>
    </vt:vector>
  </TitlesOfParts>
  <Company>Microsoft</Company>
  <LinksUpToDate>false</LinksUpToDate>
  <CharactersWithSpaces>76859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along a climatic gradient in the rear-edge despite strong land-use legacies</dc:title>
  <dc:subject/>
  <dc:creator>Usuario de Microsoft Office</dc:creator>
  <cp:keywords/>
  <dc:description/>
  <cp:lastModifiedBy>Usuario de Microsoft Office</cp:lastModifiedBy>
  <cp:revision>3</cp:revision>
  <dcterms:created xsi:type="dcterms:W3CDTF">2019-08-22T09:38:00Z</dcterms:created>
  <dcterms:modified xsi:type="dcterms:W3CDTF">2019-08-22T09:43:00Z</dcterms:modified>
</cp:coreProperties>
</file>